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2"/>
      </w:tblGrid>
      <w:tr w:rsidR="00A86089" w14:paraId="714DAAD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0F47" w14:textId="77777777" w:rsidR="00A86089" w:rsidRDefault="00A86089">
            <w:pPr>
              <w:pStyle w:val="Standard"/>
              <w:snapToGrid w:val="0"/>
              <w:rPr>
                <w:rFonts w:ascii="Arial" w:hAnsi="Arial" w:cs="Arial"/>
              </w:rPr>
            </w:pPr>
          </w:p>
          <w:p w14:paraId="3084CA32" w14:textId="77777777" w:rsidR="00A86089" w:rsidRDefault="001F46A3">
            <w:pPr>
              <w:pStyle w:val="Standard"/>
              <w:jc w:val="center"/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</w:p>
        </w:tc>
      </w:tr>
    </w:tbl>
    <w:p w14:paraId="4BA0E429" w14:textId="77777777" w:rsidR="00A86089" w:rsidRDefault="00A86089">
      <w:pPr>
        <w:pStyle w:val="Standard"/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2"/>
      </w:tblGrid>
      <w:tr w:rsidR="00A86089" w14:paraId="069E5CA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DC6BE" w14:textId="77777777" w:rsidR="00A86089" w:rsidRDefault="001F46A3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 xml:space="preserve">NOME:  </w:t>
            </w:r>
            <w:proofErr w:type="spellStart"/>
            <w:r>
              <w:rPr>
                <w:rFonts w:ascii="Arial" w:hAnsi="Arial" w:cs="Arial"/>
              </w:rPr>
              <w:t>Izadora</w:t>
            </w:r>
            <w:proofErr w:type="spellEnd"/>
            <w:r>
              <w:rPr>
                <w:rFonts w:ascii="Arial" w:hAnsi="Arial" w:cs="Arial"/>
              </w:rPr>
              <w:t xml:space="preserve"> Rosa </w:t>
            </w:r>
            <w:proofErr w:type="spellStart"/>
            <w:r>
              <w:rPr>
                <w:rFonts w:ascii="Arial" w:hAnsi="Arial" w:cs="Arial"/>
              </w:rPr>
              <w:t>Lunardi</w:t>
            </w:r>
            <w:proofErr w:type="spellEnd"/>
            <w:r>
              <w:rPr>
                <w:rFonts w:ascii="Arial" w:hAnsi="Arial" w:cs="Arial"/>
              </w:rPr>
              <w:t xml:space="preserve">                                                     Nº 13</w:t>
            </w:r>
          </w:p>
        </w:tc>
      </w:tr>
      <w:tr w:rsidR="00A86089" w14:paraId="63ECD892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5A022" w14:textId="77777777" w:rsidR="00A86089" w:rsidRDefault="001F46A3">
            <w:pPr>
              <w:pStyle w:val="Standard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A86089" w14:paraId="1770EC6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D36ED" w14:textId="77777777" w:rsidR="00A86089" w:rsidRDefault="001F46A3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>TELEFONE (S</w:t>
            </w:r>
            <w:proofErr w:type="gramStart"/>
            <w:r>
              <w:rPr>
                <w:rFonts w:ascii="Arial" w:hAnsi="Arial" w:cs="Arial"/>
              </w:rPr>
              <w:t>) :</w:t>
            </w:r>
            <w:proofErr w:type="gramEnd"/>
            <w:r>
              <w:rPr>
                <w:rFonts w:ascii="Arial" w:hAnsi="Arial" w:cs="Arial"/>
              </w:rPr>
              <w:t xml:space="preserve"> (45) 99801-0678</w:t>
            </w:r>
          </w:p>
        </w:tc>
      </w:tr>
      <w:tr w:rsidR="00A86089" w14:paraId="24AAECF2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AF2A1" w14:textId="77777777" w:rsidR="00A86089" w:rsidRDefault="001F46A3">
            <w:pPr>
              <w:pStyle w:val="Standard"/>
              <w:spacing w:before="120" w:after="120"/>
            </w:pPr>
            <w:proofErr w:type="gramStart"/>
            <w:r>
              <w:rPr>
                <w:rFonts w:ascii="Arial" w:hAnsi="Arial" w:cs="Arial"/>
              </w:rPr>
              <w:t>E-MAIL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izadora.lunardi@escola.pr.gov.br</w:t>
            </w:r>
          </w:p>
        </w:tc>
      </w:tr>
      <w:tr w:rsidR="00A86089" w14:paraId="52E1684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CD51" w14:textId="77777777" w:rsidR="00A86089" w:rsidRDefault="001F46A3">
            <w:pPr>
              <w:pStyle w:val="Standard"/>
              <w:spacing w:before="120" w:after="120"/>
            </w:pPr>
            <w:proofErr w:type="gramStart"/>
            <w:r>
              <w:rPr>
                <w:rFonts w:ascii="Arial" w:hAnsi="Arial" w:cs="Arial"/>
              </w:rPr>
              <w:t>CURSO :</w:t>
            </w:r>
            <w:proofErr w:type="gramEnd"/>
            <w:r>
              <w:rPr>
                <w:rFonts w:ascii="Arial" w:hAnsi="Arial" w:cs="Arial"/>
              </w:rPr>
              <w:t xml:space="preserve"> Desenvolvimento de Sistemas</w:t>
            </w:r>
          </w:p>
        </w:tc>
      </w:tr>
      <w:tr w:rsidR="00A86089" w14:paraId="607742B5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588F" w14:textId="77777777" w:rsidR="00A86089" w:rsidRDefault="001F46A3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>TURMA:  3° F</w:t>
            </w:r>
          </w:p>
        </w:tc>
      </w:tr>
    </w:tbl>
    <w:p w14:paraId="5A471502" w14:textId="77777777" w:rsidR="00A86089" w:rsidRDefault="00A86089">
      <w:pPr>
        <w:pStyle w:val="Standard"/>
        <w:rPr>
          <w:rFonts w:ascii="Arial" w:hAnsi="Arial" w:cs="Arial"/>
          <w:b/>
        </w:rPr>
      </w:pPr>
    </w:p>
    <w:p w14:paraId="73FDE635" w14:textId="77777777" w:rsidR="00A86089" w:rsidRDefault="001F46A3">
      <w:pPr>
        <w:pStyle w:val="Standard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ALUNO(</w:t>
      </w:r>
      <w:proofErr w:type="gramEnd"/>
      <w:r>
        <w:rPr>
          <w:rFonts w:ascii="Arial" w:hAnsi="Arial" w:cs="Arial"/>
          <w:b/>
        </w:rPr>
        <w:t xml:space="preserve">s) É OBRIGATÓRIO EM ANEXO AO PRÉ-PROJETO, NO MÍNIMO UMA TELA DE INTERFACE (TELA PRINCIPAL) JUNTO AO </w:t>
      </w:r>
      <w:commentRangeStart w:id="0"/>
      <w:r>
        <w:rPr>
          <w:rFonts w:ascii="Arial" w:hAnsi="Arial" w:cs="Arial"/>
          <w:b/>
        </w:rPr>
        <w:t>PROJETO</w:t>
      </w:r>
      <w:commentRangeEnd w:id="0"/>
      <w:r w:rsidR="00F3760B">
        <w:rPr>
          <w:rStyle w:val="Refdecomentrio"/>
          <w:rFonts w:ascii="Times New Roman" w:eastAsia="SimSun" w:hAnsi="Times New Roman" w:cs="Times New Roman"/>
          <w:lang w:eastAsia="pt-BR"/>
        </w:rPr>
        <w:commentReference w:id="0"/>
      </w:r>
      <w:r>
        <w:rPr>
          <w:rFonts w:ascii="Arial" w:hAnsi="Arial" w:cs="Arial"/>
          <w:b/>
        </w:rPr>
        <w:t>.</w:t>
      </w:r>
    </w:p>
    <w:p w14:paraId="6E758273" w14:textId="77777777" w:rsidR="00A86089" w:rsidRDefault="00A86089">
      <w:pPr>
        <w:pStyle w:val="Standard"/>
        <w:rPr>
          <w:rFonts w:ascii="Arial" w:hAnsi="Arial" w:cs="Arial"/>
          <w:b/>
        </w:rPr>
      </w:pPr>
    </w:p>
    <w:p w14:paraId="2D1A7814" w14:textId="77777777" w:rsidR="00A86089" w:rsidRDefault="001F46A3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2"/>
      </w:tblGrid>
      <w:tr w:rsidR="00A86089" w14:paraId="45B0F2C2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6C4F" w14:textId="77777777" w:rsidR="00A86089" w:rsidRDefault="001F46A3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 xml:space="preserve">Título do projeto: </w:t>
            </w:r>
            <w:r w:rsidR="00F3760B">
              <w:rPr>
                <w:rFonts w:ascii="Arial" w:hAnsi="Arial" w:cs="Arial"/>
              </w:rPr>
              <w:t>DORY</w:t>
            </w:r>
          </w:p>
        </w:tc>
      </w:tr>
    </w:tbl>
    <w:p w14:paraId="305DD139" w14:textId="77777777" w:rsidR="00A86089" w:rsidRDefault="00A86089">
      <w:pPr>
        <w:pStyle w:val="Standard"/>
        <w:rPr>
          <w:rFonts w:ascii="Arial" w:hAnsi="Arial" w:cs="Arial"/>
        </w:rPr>
      </w:pPr>
    </w:p>
    <w:p w14:paraId="1A303BE5" w14:textId="77777777" w:rsidR="00A86089" w:rsidRDefault="001F46A3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2"/>
      </w:tblGrid>
      <w:tr w:rsidR="00A86089" w14:paraId="49C55948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67EE8" w14:textId="77777777" w:rsidR="00A86089" w:rsidRDefault="001F46A3" w:rsidP="00F3760B">
            <w:pPr>
              <w:pStyle w:val="Standard"/>
              <w:spacing w:line="360" w:lineRule="auto"/>
              <w:jc w:val="both"/>
              <w:rPr>
                <w:ins w:id="1" w:author="Aparecida Ferreira" w:date="2024-03-05T21:46:00Z"/>
                <w:rFonts w:ascii="Arial" w:hAnsi="Arial" w:cs="Arial"/>
              </w:rPr>
              <w:pPrChange w:id="2" w:author="Aparecida Ferreira" w:date="2024-03-05T21:42:00Z">
                <w:pPr>
                  <w:pStyle w:val="Standard"/>
                </w:pPr>
              </w:pPrChange>
            </w:pPr>
            <w:del w:id="3" w:author="Aparecida Ferreira" w:date="2024-03-05T21:42:00Z">
              <w:r w:rsidDel="00F3760B">
                <w:rPr>
                  <w:rFonts w:ascii="Arial" w:hAnsi="Arial" w:cs="Arial"/>
                </w:rPr>
                <w:delText xml:space="preserve"> </w:delText>
              </w:r>
            </w:del>
            <w:r>
              <w:rPr>
                <w:rFonts w:ascii="Arial" w:hAnsi="Arial" w:cs="Arial"/>
              </w:rPr>
              <w:t xml:space="preserve">O presente projeto busca </w:t>
            </w:r>
            <w:ins w:id="4" w:author="Aparecida Ferreira" w:date="2024-03-05T21:44:00Z">
              <w:r w:rsidR="00F3760B">
                <w:rPr>
                  <w:rFonts w:ascii="Arial" w:hAnsi="Arial" w:cs="Arial"/>
                </w:rPr>
                <w:t xml:space="preserve">construir uma interface gráfica de um equipamento que </w:t>
              </w:r>
            </w:ins>
            <w:r>
              <w:rPr>
                <w:rFonts w:ascii="Arial" w:hAnsi="Arial" w:cs="Arial"/>
              </w:rPr>
              <w:t>analisar</w:t>
            </w:r>
            <w:ins w:id="5" w:author="Aparecida Ferreira" w:date="2024-03-05T21:44:00Z">
              <w:r w:rsidR="00F3760B">
                <w:rPr>
                  <w:rFonts w:ascii="Arial" w:hAnsi="Arial" w:cs="Arial"/>
                </w:rPr>
                <w:t xml:space="preserve"> </w:t>
              </w:r>
            </w:ins>
            <w:del w:id="6" w:author="Aparecida Ferreira" w:date="2024-03-05T21:44:00Z">
              <w:r w:rsidDel="00F3760B">
                <w:rPr>
                  <w:rFonts w:ascii="Arial" w:hAnsi="Arial" w:cs="Arial"/>
                </w:rPr>
                <w:delText xml:space="preserve"> </w:delText>
              </w:r>
            </w:del>
            <w:r>
              <w:rPr>
                <w:rFonts w:ascii="Arial" w:hAnsi="Arial" w:cs="Arial"/>
              </w:rPr>
              <w:t xml:space="preserve">os níveis de nitrito e nitrato na água dos açudes e </w:t>
            </w:r>
            <w:del w:id="7" w:author="Aparecida Ferreira" w:date="2024-03-05T21:43:00Z">
              <w:r w:rsidDel="00F3760B">
                <w:rPr>
                  <w:rFonts w:ascii="Arial" w:hAnsi="Arial" w:cs="Arial"/>
                </w:rPr>
                <w:delText>gerar  relatórios</w:delText>
              </w:r>
            </w:del>
            <w:ins w:id="8" w:author="Aparecida Ferreira" w:date="2024-03-05T21:43:00Z">
              <w:r w:rsidR="00F3760B">
                <w:rPr>
                  <w:rFonts w:ascii="Arial" w:hAnsi="Arial" w:cs="Arial"/>
                </w:rPr>
                <w:t>gerar relatórios</w:t>
              </w:r>
            </w:ins>
            <w:r>
              <w:rPr>
                <w:rFonts w:ascii="Arial" w:hAnsi="Arial" w:cs="Arial"/>
              </w:rPr>
              <w:t xml:space="preserve"> com os resultados obtidos para o cliente.</w:t>
            </w:r>
          </w:p>
          <w:p w14:paraId="27EF6565" w14:textId="77777777" w:rsidR="00F3760B" w:rsidRDefault="00F3760B" w:rsidP="00F3760B">
            <w:pPr>
              <w:pStyle w:val="Standard"/>
              <w:spacing w:line="240" w:lineRule="auto"/>
              <w:ind w:left="1416"/>
              <w:jc w:val="both"/>
              <w:rPr>
                <w:rFonts w:ascii="Arial" w:hAnsi="Arial" w:cs="Arial"/>
              </w:rPr>
              <w:pPrChange w:id="9" w:author="Aparecida Ferreira" w:date="2024-03-05T21:46:00Z">
                <w:pPr>
                  <w:pStyle w:val="Standard"/>
                </w:pPr>
              </w:pPrChange>
            </w:pPr>
            <w:ins w:id="10" w:author="Aparecida Ferreira" w:date="2024-03-05T21:46:00Z">
              <w:r>
                <w:rPr>
                  <w:rFonts w:ascii="Arial" w:hAnsi="Arial" w:cs="Arial"/>
                  <w:color w:val="403D39"/>
                  <w:sz w:val="21"/>
                  <w:szCs w:val="21"/>
                  <w:shd w:val="clear" w:color="auto" w:fill="FFFFFF"/>
                </w:rPr>
                <w:t xml:space="preserve">A espectroscopia de absorção no UV-VIS tem ampla aplicação em laboratórios de análises e pesquisas físicas, químicas, bioquímicas, farmacológicas, etc. Inúmeras vantagens contribuem para sua popularidade; a principal, é o fato de ser uma técnica espectroscópica quantitativa. Aliado a isto, a técnica tem baixo custo operacional, é de fácil utilização e produz resultados de interpretação geralmente bastante </w:t>
              </w:r>
              <w:proofErr w:type="gramStart"/>
              <w:r>
                <w:rPr>
                  <w:rFonts w:ascii="Arial" w:hAnsi="Arial" w:cs="Arial"/>
                  <w:color w:val="403D39"/>
                  <w:sz w:val="21"/>
                  <w:szCs w:val="21"/>
                  <w:shd w:val="clear" w:color="auto" w:fill="FFFFFF"/>
                </w:rPr>
                <w:t>simples.</w:t>
              </w:r>
            </w:ins>
            <w:ins w:id="11" w:author="Aparecida Ferreira" w:date="2024-03-05T21:47:00Z">
              <w:r>
                <w:rPr>
                  <w:rFonts w:ascii="Arial" w:hAnsi="Arial" w:cs="Arial"/>
                  <w:color w:val="403D39"/>
                  <w:sz w:val="21"/>
                  <w:szCs w:val="21"/>
                  <w:shd w:val="clear" w:color="auto" w:fill="FFFFFF"/>
                </w:rPr>
                <w:t>(</w:t>
              </w:r>
              <w:proofErr w:type="gramEnd"/>
              <w:r>
                <w:rPr>
                  <w:rFonts w:ascii="Arial" w:hAnsi="Arial" w:cs="Arial"/>
                  <w:color w:val="403D39"/>
                  <w:sz w:val="21"/>
                  <w:szCs w:val="21"/>
                  <w:shd w:val="clear" w:color="auto" w:fill="FFFFFF"/>
                </w:rPr>
                <w:t>GALO,2009)</w:t>
              </w:r>
            </w:ins>
          </w:p>
          <w:p w14:paraId="2611A8BD" w14:textId="77777777" w:rsidR="00A86089" w:rsidRPr="00F3760B" w:rsidRDefault="001F46A3" w:rsidP="00F3760B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rPrChange w:id="12" w:author="Aparecida Ferreira" w:date="2024-03-05T21:48:00Z">
                  <w:rPr>
                    <w:rFonts w:ascii="Arial" w:hAnsi="Arial" w:cs="Arial"/>
                  </w:rPr>
                </w:rPrChange>
              </w:rPr>
              <w:pPrChange w:id="13" w:author="Aparecida Ferreira" w:date="2024-03-05T21:50:00Z">
                <w:pPr>
                  <w:pStyle w:val="Standard"/>
                </w:pPr>
              </w:pPrChange>
            </w:pPr>
            <w:commentRangeStart w:id="14"/>
            <w:del w:id="15" w:author="Aparecida Ferreira" w:date="2024-03-05T21:42:00Z">
              <w:r w:rsidDel="00F3760B">
                <w:rPr>
                  <w:rFonts w:ascii="Arial" w:hAnsi="Arial" w:cs="Arial"/>
                </w:rPr>
                <w:delText xml:space="preserve"> </w:delText>
              </w:r>
            </w:del>
            <w:r>
              <w:rPr>
                <w:rFonts w:ascii="Arial" w:hAnsi="Arial" w:cs="Arial"/>
              </w:rPr>
              <w:t>Nitrito</w:t>
            </w:r>
            <w:commentRangeEnd w:id="14"/>
            <w:r w:rsidR="00AD53AA">
              <w:rPr>
                <w:rStyle w:val="Refdecomentrio"/>
                <w:rFonts w:ascii="Times New Roman" w:eastAsia="SimSun" w:hAnsi="Times New Roman" w:cs="Times New Roman"/>
                <w:lang w:eastAsia="pt-BR"/>
              </w:rPr>
              <w:commentReference w:id="14"/>
            </w:r>
            <w:r>
              <w:rPr>
                <w:rFonts w:ascii="Arial" w:hAnsi="Arial" w:cs="Arial"/>
              </w:rPr>
              <w:t xml:space="preserve"> (NO2-) e nitrato (NO3-) são compostos químicos que contêm átomos de nitrogênio e oxigênio. São formas de nitrogênio oxidado encontradas em muitos fertilizantes, além de serem produtos de resíduos de alimentos, especialmente de carnes processadas. </w:t>
            </w:r>
            <w:r>
              <w:rPr>
                <w:rFonts w:ascii="Arial" w:hAnsi="Arial" w:cs="Arial"/>
              </w:rPr>
              <w:t xml:space="preserve">Em pequenas quantidades, são naturalmente encontrados no solo e na água, mas em excesso podem ser prejudiciais à saúde, podendo causar problemas como a </w:t>
            </w:r>
            <w:r w:rsidR="00F3760B" w:rsidRPr="00F3760B">
              <w:rPr>
                <w:rFonts w:ascii="Arial" w:hAnsi="Arial" w:cs="Arial"/>
                <w:rPrChange w:id="16" w:author="Aparecida Ferreira" w:date="2024-03-05T21:48:00Z">
                  <w:rPr>
                    <w:rFonts w:ascii="Arial" w:hAnsi="Arial" w:cs="Arial"/>
                  </w:rPr>
                </w:rPrChange>
              </w:rPr>
              <w:lastRenderedPageBreak/>
              <w:t>METEMOGLOBINEMIA</w:t>
            </w:r>
            <w:r w:rsidRPr="00F3760B">
              <w:rPr>
                <w:rFonts w:ascii="Arial" w:hAnsi="Arial" w:cs="Arial"/>
                <w:rPrChange w:id="17" w:author="Aparecida Ferreira" w:date="2024-03-05T21:48:00Z">
                  <w:rPr>
                    <w:rFonts w:ascii="Arial" w:hAnsi="Arial" w:cs="Arial"/>
                  </w:rPr>
                </w:rPrChange>
              </w:rPr>
              <w:t>, conhecida como “doença azul” em bebês. Além disso, em altas concentrações, podem conta</w:t>
            </w:r>
            <w:r w:rsidRPr="00F3760B">
              <w:rPr>
                <w:rFonts w:ascii="Arial" w:hAnsi="Arial" w:cs="Arial"/>
                <w:rPrChange w:id="18" w:author="Aparecida Ferreira" w:date="2024-03-05T21:48:00Z">
                  <w:rPr>
                    <w:rFonts w:ascii="Arial" w:hAnsi="Arial" w:cs="Arial"/>
                  </w:rPr>
                </w:rPrChange>
              </w:rPr>
              <w:t>minar a água potável e causar impactos ambientais adversos.</w:t>
            </w:r>
            <w:r w:rsidRPr="00F3760B">
              <w:rPr>
                <w:rFonts w:ascii="Arial" w:hAnsi="Arial" w:cs="Arial"/>
                <w:rPrChange w:id="19" w:author="Aparecida Ferreira" w:date="2024-03-05T21:48:00Z">
                  <w:rPr/>
                </w:rPrChange>
              </w:rPr>
              <w:t xml:space="preserve"> </w:t>
            </w:r>
            <w:r w:rsidRPr="00F3760B">
              <w:rPr>
                <w:rFonts w:ascii="Arial" w:hAnsi="Arial" w:cs="Arial"/>
                <w:rPrChange w:id="20" w:author="Aparecida Ferreira" w:date="2024-03-05T21:48:00Z">
                  <w:rPr>
                    <w:rFonts w:ascii="Arial" w:hAnsi="Arial" w:cs="Arial"/>
                  </w:rPr>
                </w:rPrChange>
              </w:rPr>
              <w:t>O ac</w:t>
            </w:r>
            <w:r w:rsidRPr="00F3760B">
              <w:rPr>
                <w:rFonts w:ascii="Arial" w:hAnsi="Arial" w:cs="Arial"/>
                <w:rPrChange w:id="21" w:author="Aparecida Ferreira" w:date="2024-03-05T21:48:00Z">
                  <w:rPr>
                    <w:rFonts w:ascii="Arial" w:hAnsi="Arial" w:cs="Arial" w:hint="eastAsia"/>
                  </w:rPr>
                </w:rPrChange>
              </w:rPr>
              <w:t>ú</w:t>
            </w:r>
            <w:r w:rsidRPr="00F3760B">
              <w:rPr>
                <w:rFonts w:ascii="Arial" w:hAnsi="Arial" w:cs="Arial"/>
                <w:rPrChange w:id="22" w:author="Aparecida Ferreira" w:date="2024-03-05T21:48:00Z">
                  <w:rPr>
                    <w:rFonts w:ascii="Arial" w:hAnsi="Arial" w:cs="Arial"/>
                  </w:rPr>
                </w:rPrChange>
              </w:rPr>
              <w:t xml:space="preserve">mulo de nitrito e nitrato na </w:t>
            </w:r>
            <w:ins w:id="23" w:author="Aparecida Ferreira" w:date="2024-03-05T21:48:00Z">
              <w:r w:rsidR="00F3760B" w:rsidRPr="00F3760B">
                <w:rPr>
                  <w:rFonts w:ascii="Arial" w:hAnsi="Arial" w:cs="Arial"/>
                  <w:rPrChange w:id="24" w:author="Aparecida Ferreira" w:date="2024-03-05T21:48:00Z">
                    <w:rPr>
                      <w:rFonts w:ascii="Arial" w:eastAsia="SimSun" w:hAnsi="Arial" w:cs="Arial" w:hint="eastAsia"/>
                    </w:rPr>
                  </w:rPrChange>
                </w:rPr>
                <w:t>á</w:t>
              </w:r>
            </w:ins>
            <w:del w:id="25" w:author="Aparecida Ferreira" w:date="2024-03-05T21:48:00Z">
              <w:r w:rsidRPr="00F3760B" w:rsidDel="00F3760B">
                <w:rPr>
                  <w:rFonts w:ascii="Arial" w:hAnsi="Arial" w:cs="Arial"/>
                  <w:rPrChange w:id="26" w:author="Aparecida Ferreira" w:date="2024-03-05T21:48:00Z">
                    <w:rPr>
                      <w:rFonts w:ascii="Arial" w:hAnsi="Arial" w:cs="Arial" w:hint="eastAsia"/>
                    </w:rPr>
                  </w:rPrChange>
                </w:rPr>
                <w:delText>á</w:delText>
              </w:r>
            </w:del>
            <w:r w:rsidRPr="00F3760B">
              <w:rPr>
                <w:rFonts w:ascii="Arial" w:hAnsi="Arial" w:cs="Arial"/>
                <w:rPrChange w:id="27" w:author="Aparecida Ferreira" w:date="2024-03-05T21:48:00Z">
                  <w:rPr>
                    <w:rFonts w:ascii="Arial" w:hAnsi="Arial" w:cs="Arial"/>
                  </w:rPr>
                </w:rPrChange>
              </w:rPr>
              <w:t>gu</w:t>
            </w:r>
            <w:r w:rsidRPr="00F3760B">
              <w:rPr>
                <w:rFonts w:ascii="Arial" w:hAnsi="Arial" w:cs="Arial"/>
              </w:rPr>
              <w:t>a de a</w:t>
            </w:r>
            <w:r w:rsidRPr="00F3760B">
              <w:rPr>
                <w:rFonts w:ascii="Arial" w:hAnsi="Arial" w:cs="Arial"/>
                <w:rPrChange w:id="28" w:author="Aparecida Ferreira" w:date="2024-03-05T21:48:00Z">
                  <w:rPr>
                    <w:rFonts w:ascii="Arial" w:hAnsi="Arial" w:cs="Arial" w:hint="eastAsia"/>
                  </w:rPr>
                </w:rPrChange>
              </w:rPr>
              <w:t>ç</w:t>
            </w:r>
            <w:r w:rsidRPr="00F3760B">
              <w:rPr>
                <w:rFonts w:ascii="Arial" w:hAnsi="Arial" w:cs="Arial"/>
                <w:rPrChange w:id="29" w:author="Aparecida Ferreira" w:date="2024-03-05T21:48:00Z">
                  <w:rPr>
                    <w:rFonts w:ascii="Arial" w:hAnsi="Arial" w:cs="Arial"/>
                  </w:rPr>
                </w:rPrChange>
              </w:rPr>
              <w:t>udes pode levar a uma s</w:t>
            </w:r>
            <w:r w:rsidRPr="00F3760B">
              <w:rPr>
                <w:rFonts w:ascii="Arial" w:hAnsi="Arial" w:cs="Arial"/>
                <w:rPrChange w:id="30" w:author="Aparecida Ferreira" w:date="2024-03-05T21:48:00Z">
                  <w:rPr>
                    <w:rFonts w:ascii="Arial" w:hAnsi="Arial" w:cs="Arial" w:hint="eastAsia"/>
                  </w:rPr>
                </w:rPrChange>
              </w:rPr>
              <w:t>é</w:t>
            </w:r>
            <w:r w:rsidRPr="00F3760B">
              <w:rPr>
                <w:rFonts w:ascii="Arial" w:hAnsi="Arial" w:cs="Arial"/>
              </w:rPr>
              <w:t>rie de pr</w:t>
            </w:r>
            <w:r w:rsidRPr="00F3760B">
              <w:rPr>
                <w:rFonts w:ascii="Arial" w:hAnsi="Arial" w:cs="Arial"/>
                <w:rPrChange w:id="31" w:author="Aparecida Ferreira" w:date="2024-03-05T21:48:00Z">
                  <w:rPr>
                    <w:rFonts w:ascii="Arial" w:hAnsi="Arial" w:cs="Arial"/>
                  </w:rPr>
                </w:rPrChange>
              </w:rPr>
              <w:t>oblemas ambientais e de sa</w:t>
            </w:r>
            <w:r w:rsidRPr="00F3760B">
              <w:rPr>
                <w:rFonts w:ascii="Arial" w:hAnsi="Arial" w:cs="Arial"/>
                <w:rPrChange w:id="32" w:author="Aparecida Ferreira" w:date="2024-03-05T21:48:00Z">
                  <w:rPr>
                    <w:rFonts w:ascii="Arial" w:hAnsi="Arial" w:cs="Arial" w:hint="eastAsia"/>
                  </w:rPr>
                </w:rPrChange>
              </w:rPr>
              <w:t>ú</w:t>
            </w:r>
            <w:r w:rsidRPr="00F3760B">
              <w:rPr>
                <w:rFonts w:ascii="Arial" w:hAnsi="Arial" w:cs="Arial"/>
              </w:rPr>
              <w:t>de. Abaixo citarei alguns deles:</w:t>
            </w:r>
          </w:p>
          <w:p w14:paraId="0E83145C" w14:textId="77777777" w:rsidR="00A86089" w:rsidRPr="00F3760B" w:rsidRDefault="001F46A3" w:rsidP="00F3760B">
            <w:pPr>
              <w:spacing w:line="360" w:lineRule="auto"/>
              <w:jc w:val="both"/>
              <w:rPr>
                <w:rFonts w:ascii="Arial" w:hAnsi="Arial" w:cs="Arial"/>
                <w:rPrChange w:id="33" w:author="Aparecida Ferreira" w:date="2024-03-05T21:49:00Z">
                  <w:rPr/>
                </w:rPrChange>
              </w:rPr>
              <w:pPrChange w:id="34" w:author="Aparecida Ferreira" w:date="2024-03-05T21:49:00Z">
                <w:pPr>
                  <w:pStyle w:val="Standard"/>
                </w:pPr>
              </w:pPrChange>
            </w:pPr>
            <w:del w:id="35" w:author="Aparecida Ferreira" w:date="2024-03-05T21:49:00Z">
              <w:r w:rsidRPr="00F3760B" w:rsidDel="00F3760B">
                <w:rPr>
                  <w:rFonts w:ascii="Arial" w:hAnsi="Arial" w:cs="Arial"/>
                  <w:rPrChange w:id="36" w:author="Aparecida Ferreira" w:date="2024-03-05T21:49:00Z">
                    <w:rPr/>
                  </w:rPrChange>
                </w:rPr>
                <w:delText xml:space="preserve"> </w:delText>
              </w:r>
            </w:del>
            <w:r w:rsidR="00F3760B" w:rsidRPr="00F3760B">
              <w:rPr>
                <w:rFonts w:ascii="Arial" w:hAnsi="Arial" w:cs="Arial"/>
                <w:rPrChange w:id="37" w:author="Aparecida Ferreira" w:date="2024-03-05T21:49:00Z">
                  <w:rPr>
                    <w:rFonts w:ascii="Arial" w:hAnsi="Arial" w:cs="Arial"/>
                  </w:rPr>
                </w:rPrChange>
              </w:rPr>
              <w:t>EUTROFIZAÇÃO</w:t>
            </w:r>
            <w:r w:rsidRPr="00F3760B">
              <w:rPr>
                <w:rFonts w:ascii="Arial" w:hAnsi="Arial" w:cs="Arial"/>
                <w:rPrChange w:id="38" w:author="Aparecida Ferreira" w:date="2024-03-05T21:49:00Z">
                  <w:rPr/>
                </w:rPrChange>
              </w:rPr>
              <w:t xml:space="preserve">: O excesso de nitrito e nitrato na </w:t>
            </w:r>
            <w:r w:rsidRPr="00F3760B">
              <w:rPr>
                <w:rFonts w:ascii="Arial" w:hAnsi="Arial" w:cs="Arial"/>
                <w:rPrChange w:id="39" w:author="Aparecida Ferreira" w:date="2024-03-05T21:49:00Z">
                  <w:rPr>
                    <w:rFonts w:hint="eastAsia"/>
                  </w:rPr>
                </w:rPrChange>
              </w:rPr>
              <w:t>á</w:t>
            </w:r>
            <w:r w:rsidRPr="00F3760B">
              <w:rPr>
                <w:rFonts w:ascii="Arial" w:hAnsi="Arial" w:cs="Arial"/>
                <w:rPrChange w:id="40" w:author="Aparecida Ferreira" w:date="2024-03-05T21:49:00Z">
                  <w:rPr/>
                </w:rPrChange>
              </w:rPr>
              <w:t xml:space="preserve">gua pode </w:t>
            </w:r>
            <w:r w:rsidRPr="00F3760B">
              <w:rPr>
                <w:rFonts w:ascii="Arial" w:hAnsi="Arial" w:cs="Arial"/>
                <w:rPrChange w:id="41" w:author="Aparecida Ferreira" w:date="2024-03-05T21:49:00Z">
                  <w:rPr/>
                </w:rPrChange>
              </w:rPr>
              <w:t>promover o crescimento excessivo de algas e plantas aqu</w:t>
            </w:r>
            <w:r w:rsidRPr="00F3760B">
              <w:rPr>
                <w:rFonts w:ascii="Arial" w:hAnsi="Arial" w:cs="Arial"/>
                <w:rPrChange w:id="42" w:author="Aparecida Ferreira" w:date="2024-03-05T21:49:00Z">
                  <w:rPr>
                    <w:rFonts w:hint="eastAsia"/>
                  </w:rPr>
                </w:rPrChange>
              </w:rPr>
              <w:t>á</w:t>
            </w:r>
            <w:r w:rsidRPr="00F3760B">
              <w:rPr>
                <w:rFonts w:ascii="Arial" w:hAnsi="Arial" w:cs="Arial"/>
                <w:rPrChange w:id="43" w:author="Aparecida Ferreira" w:date="2024-03-05T21:49:00Z">
                  <w:rPr/>
                </w:rPrChange>
              </w:rPr>
              <w:t>ticas, resultando em eutrofiza</w:t>
            </w:r>
            <w:r w:rsidRPr="00F3760B">
              <w:rPr>
                <w:rFonts w:ascii="Arial" w:hAnsi="Arial" w:cs="Arial"/>
                <w:rPrChange w:id="44" w:author="Aparecida Ferreira" w:date="2024-03-05T21:49:00Z">
                  <w:rPr>
                    <w:rFonts w:hint="eastAsia"/>
                  </w:rPr>
                </w:rPrChange>
              </w:rPr>
              <w:t>çã</w:t>
            </w:r>
            <w:r w:rsidRPr="00F3760B">
              <w:rPr>
                <w:rFonts w:ascii="Arial" w:hAnsi="Arial" w:cs="Arial"/>
                <w:rPrChange w:id="45" w:author="Aparecida Ferreira" w:date="2024-03-05T21:49:00Z">
                  <w:rPr/>
                </w:rPrChange>
              </w:rPr>
              <w:t xml:space="preserve">o. Isso pode levar </w:t>
            </w:r>
            <w:r w:rsidRPr="00F3760B">
              <w:rPr>
                <w:rFonts w:ascii="Arial" w:hAnsi="Arial" w:cs="Arial"/>
                <w:rPrChange w:id="46" w:author="Aparecida Ferreira" w:date="2024-03-05T21:49:00Z">
                  <w:rPr>
                    <w:rFonts w:hint="eastAsia"/>
                  </w:rPr>
                </w:rPrChange>
              </w:rPr>
              <w:t>à</w:t>
            </w:r>
            <w:r w:rsidRPr="00F3760B">
              <w:rPr>
                <w:rFonts w:ascii="Arial" w:hAnsi="Arial" w:cs="Arial"/>
                <w:rPrChange w:id="47" w:author="Aparecida Ferreira" w:date="2024-03-05T21:49:00Z">
                  <w:rPr/>
                </w:rPrChange>
              </w:rPr>
              <w:t xml:space="preserve"> diminui</w:t>
            </w:r>
            <w:r w:rsidRPr="00F3760B">
              <w:rPr>
                <w:rFonts w:ascii="Arial" w:hAnsi="Arial" w:cs="Arial"/>
                <w:rPrChange w:id="48" w:author="Aparecida Ferreira" w:date="2024-03-05T21:49:00Z">
                  <w:rPr>
                    <w:rFonts w:hint="eastAsia"/>
                  </w:rPr>
                </w:rPrChange>
              </w:rPr>
              <w:t>çã</w:t>
            </w:r>
            <w:r w:rsidRPr="00F3760B">
              <w:rPr>
                <w:rFonts w:ascii="Arial" w:hAnsi="Arial" w:cs="Arial"/>
                <w:rPrChange w:id="49" w:author="Aparecida Ferreira" w:date="2024-03-05T21:49:00Z">
                  <w:rPr/>
                </w:rPrChange>
              </w:rPr>
              <w:t>o do oxig</w:t>
            </w:r>
            <w:r w:rsidRPr="00F3760B">
              <w:rPr>
                <w:rFonts w:ascii="Arial" w:hAnsi="Arial" w:cs="Arial"/>
                <w:rPrChange w:id="50" w:author="Aparecida Ferreira" w:date="2024-03-05T21:49:00Z">
                  <w:rPr>
                    <w:rFonts w:hint="eastAsia"/>
                  </w:rPr>
                </w:rPrChange>
              </w:rPr>
              <w:t>ê</w:t>
            </w:r>
            <w:r w:rsidRPr="00F3760B">
              <w:rPr>
                <w:rFonts w:ascii="Arial" w:hAnsi="Arial" w:cs="Arial"/>
                <w:rPrChange w:id="51" w:author="Aparecida Ferreira" w:date="2024-03-05T21:49:00Z">
                  <w:rPr/>
                </w:rPrChange>
              </w:rPr>
              <w:t xml:space="preserve">nio dissolvido na </w:t>
            </w:r>
            <w:r w:rsidRPr="00F3760B">
              <w:rPr>
                <w:rFonts w:ascii="Arial" w:hAnsi="Arial" w:cs="Arial"/>
                <w:rPrChange w:id="52" w:author="Aparecida Ferreira" w:date="2024-03-05T21:49:00Z">
                  <w:rPr>
                    <w:rFonts w:hint="eastAsia"/>
                  </w:rPr>
                </w:rPrChange>
              </w:rPr>
              <w:t>á</w:t>
            </w:r>
            <w:r w:rsidRPr="00F3760B">
              <w:rPr>
                <w:rFonts w:ascii="Arial" w:hAnsi="Arial" w:cs="Arial"/>
                <w:rPrChange w:id="53" w:author="Aparecida Ferreira" w:date="2024-03-05T21:49:00Z">
                  <w:rPr/>
                </w:rPrChange>
              </w:rPr>
              <w:t>gua, causando a morte de peixes e outros organismos aqu</w:t>
            </w:r>
            <w:r w:rsidRPr="00F3760B">
              <w:rPr>
                <w:rFonts w:ascii="Arial" w:hAnsi="Arial" w:cs="Arial"/>
                <w:rPrChange w:id="54" w:author="Aparecida Ferreira" w:date="2024-03-05T21:49:00Z">
                  <w:rPr>
                    <w:rFonts w:hint="eastAsia"/>
                  </w:rPr>
                </w:rPrChange>
              </w:rPr>
              <w:t>á</w:t>
            </w:r>
            <w:r w:rsidRPr="00F3760B">
              <w:rPr>
                <w:rFonts w:ascii="Arial" w:hAnsi="Arial" w:cs="Arial"/>
                <w:rPrChange w:id="55" w:author="Aparecida Ferreira" w:date="2024-03-05T21:49:00Z">
                  <w:rPr/>
                </w:rPrChange>
              </w:rPr>
              <w:t>ticos.</w:t>
            </w:r>
          </w:p>
          <w:p w14:paraId="55B0BBA7" w14:textId="77777777" w:rsidR="00A86089" w:rsidRPr="00F3760B" w:rsidRDefault="001F46A3" w:rsidP="00F3760B">
            <w:pPr>
              <w:spacing w:line="360" w:lineRule="auto"/>
              <w:jc w:val="both"/>
              <w:rPr>
                <w:rFonts w:ascii="Arial" w:hAnsi="Arial" w:cs="Arial"/>
                <w:rPrChange w:id="56" w:author="Aparecida Ferreira" w:date="2024-03-05T21:49:00Z">
                  <w:rPr/>
                </w:rPrChange>
              </w:rPr>
              <w:pPrChange w:id="57" w:author="Aparecida Ferreira" w:date="2024-03-05T21:49:00Z">
                <w:pPr>
                  <w:pStyle w:val="Standard"/>
                </w:pPr>
              </w:pPrChange>
            </w:pPr>
            <w:del w:id="58" w:author="Aparecida Ferreira" w:date="2024-03-05T21:50:00Z">
              <w:r w:rsidRPr="00F3760B" w:rsidDel="00AD53AA">
                <w:rPr>
                  <w:rFonts w:ascii="Arial" w:hAnsi="Arial" w:cs="Arial"/>
                  <w:rPrChange w:id="59" w:author="Aparecida Ferreira" w:date="2024-03-05T21:49:00Z">
                    <w:rPr/>
                  </w:rPrChange>
                </w:rPr>
                <w:delText xml:space="preserve"> </w:delText>
              </w:r>
            </w:del>
            <w:r w:rsidRPr="00F3760B">
              <w:rPr>
                <w:rFonts w:ascii="Arial" w:hAnsi="Arial" w:cs="Arial"/>
                <w:rPrChange w:id="60" w:author="Aparecida Ferreira" w:date="2024-03-05T21:49:00Z">
                  <w:rPr/>
                </w:rPrChange>
              </w:rPr>
              <w:t>Contamina</w:t>
            </w:r>
            <w:r w:rsidRPr="00F3760B">
              <w:rPr>
                <w:rFonts w:ascii="Arial" w:hAnsi="Arial" w:cs="Arial"/>
                <w:rPrChange w:id="61" w:author="Aparecida Ferreira" w:date="2024-03-05T21:49:00Z">
                  <w:rPr>
                    <w:rFonts w:hint="eastAsia"/>
                  </w:rPr>
                </w:rPrChange>
              </w:rPr>
              <w:t>çã</w:t>
            </w:r>
            <w:r w:rsidRPr="00F3760B">
              <w:rPr>
                <w:rFonts w:ascii="Arial" w:hAnsi="Arial" w:cs="Arial"/>
                <w:rPrChange w:id="62" w:author="Aparecida Ferreira" w:date="2024-03-05T21:49:00Z">
                  <w:rPr/>
                </w:rPrChange>
              </w:rPr>
              <w:t xml:space="preserve">o da </w:t>
            </w:r>
            <w:r w:rsidRPr="00F3760B">
              <w:rPr>
                <w:rFonts w:ascii="Arial" w:hAnsi="Arial" w:cs="Arial"/>
                <w:rPrChange w:id="63" w:author="Aparecida Ferreira" w:date="2024-03-05T21:49:00Z">
                  <w:rPr>
                    <w:rFonts w:hint="eastAsia"/>
                  </w:rPr>
                </w:rPrChange>
              </w:rPr>
              <w:t>á</w:t>
            </w:r>
            <w:r w:rsidRPr="00F3760B">
              <w:rPr>
                <w:rFonts w:ascii="Arial" w:hAnsi="Arial" w:cs="Arial"/>
                <w:rPrChange w:id="64" w:author="Aparecida Ferreira" w:date="2024-03-05T21:49:00Z">
                  <w:rPr/>
                </w:rPrChange>
              </w:rPr>
              <w:t>gua pot</w:t>
            </w:r>
            <w:r w:rsidRPr="00F3760B">
              <w:rPr>
                <w:rFonts w:ascii="Arial" w:hAnsi="Arial" w:cs="Arial"/>
                <w:rPrChange w:id="65" w:author="Aparecida Ferreira" w:date="2024-03-05T21:49:00Z">
                  <w:rPr>
                    <w:rFonts w:hint="eastAsia"/>
                  </w:rPr>
                </w:rPrChange>
              </w:rPr>
              <w:t>á</w:t>
            </w:r>
            <w:r w:rsidRPr="00F3760B">
              <w:rPr>
                <w:rFonts w:ascii="Arial" w:hAnsi="Arial" w:cs="Arial"/>
                <w:rPrChange w:id="66" w:author="Aparecida Ferreira" w:date="2024-03-05T21:49:00Z">
                  <w:rPr/>
                </w:rPrChange>
              </w:rPr>
              <w:t xml:space="preserve">vel: Se a </w:t>
            </w:r>
            <w:r w:rsidRPr="00F3760B">
              <w:rPr>
                <w:rFonts w:ascii="Arial" w:hAnsi="Arial" w:cs="Arial"/>
                <w:rPrChange w:id="67" w:author="Aparecida Ferreira" w:date="2024-03-05T21:49:00Z">
                  <w:rPr>
                    <w:rFonts w:hint="eastAsia"/>
                  </w:rPr>
                </w:rPrChange>
              </w:rPr>
              <w:t>á</w:t>
            </w:r>
            <w:r w:rsidRPr="00F3760B">
              <w:rPr>
                <w:rFonts w:ascii="Arial" w:hAnsi="Arial" w:cs="Arial"/>
                <w:rPrChange w:id="68" w:author="Aparecida Ferreira" w:date="2024-03-05T21:49:00Z">
                  <w:rPr/>
                </w:rPrChange>
              </w:rPr>
              <w:t>gua do a</w:t>
            </w:r>
            <w:r w:rsidRPr="00F3760B">
              <w:rPr>
                <w:rFonts w:ascii="Arial" w:hAnsi="Arial" w:cs="Arial"/>
                <w:rPrChange w:id="69" w:author="Aparecida Ferreira" w:date="2024-03-05T21:49:00Z">
                  <w:rPr>
                    <w:rFonts w:hint="eastAsia"/>
                  </w:rPr>
                </w:rPrChange>
              </w:rPr>
              <w:t>ç</w:t>
            </w:r>
            <w:r w:rsidRPr="00F3760B">
              <w:rPr>
                <w:rFonts w:ascii="Arial" w:hAnsi="Arial" w:cs="Arial"/>
                <w:rPrChange w:id="70" w:author="Aparecida Ferreira" w:date="2024-03-05T21:49:00Z">
                  <w:rPr/>
                </w:rPrChange>
              </w:rPr>
              <w:t>ude for usada para consumo humano ou para o abastecimento de animais, n</w:t>
            </w:r>
            <w:r w:rsidRPr="00F3760B">
              <w:rPr>
                <w:rFonts w:ascii="Arial" w:hAnsi="Arial" w:cs="Arial"/>
                <w:rPrChange w:id="71" w:author="Aparecida Ferreira" w:date="2024-03-05T21:49:00Z">
                  <w:rPr>
                    <w:rFonts w:hint="eastAsia"/>
                  </w:rPr>
                </w:rPrChange>
              </w:rPr>
              <w:t>í</w:t>
            </w:r>
            <w:r w:rsidRPr="00F3760B">
              <w:rPr>
                <w:rFonts w:ascii="Arial" w:hAnsi="Arial" w:cs="Arial"/>
                <w:rPrChange w:id="72" w:author="Aparecida Ferreira" w:date="2024-03-05T21:49:00Z">
                  <w:rPr/>
                </w:rPrChange>
              </w:rPr>
              <w:t xml:space="preserve">veis elevados de nitrito e nitrato podem representar um risco </w:t>
            </w:r>
            <w:r w:rsidRPr="00F3760B">
              <w:rPr>
                <w:rFonts w:ascii="Arial" w:hAnsi="Arial" w:cs="Arial"/>
                <w:rPrChange w:id="73" w:author="Aparecida Ferreira" w:date="2024-03-05T21:49:00Z">
                  <w:rPr>
                    <w:rFonts w:hint="eastAsia"/>
                  </w:rPr>
                </w:rPrChange>
              </w:rPr>
              <w:t>à</w:t>
            </w:r>
            <w:r w:rsidRPr="00F3760B">
              <w:rPr>
                <w:rFonts w:ascii="Arial" w:hAnsi="Arial" w:cs="Arial"/>
                <w:rPrChange w:id="74" w:author="Aparecida Ferreira" w:date="2024-03-05T21:49:00Z">
                  <w:rPr/>
                </w:rPrChange>
              </w:rPr>
              <w:t xml:space="preserve"> sa</w:t>
            </w:r>
            <w:r w:rsidRPr="00F3760B">
              <w:rPr>
                <w:rFonts w:ascii="Arial" w:hAnsi="Arial" w:cs="Arial"/>
                <w:rPrChange w:id="75" w:author="Aparecida Ferreira" w:date="2024-03-05T21:49:00Z">
                  <w:rPr>
                    <w:rFonts w:hint="eastAsia"/>
                  </w:rPr>
                </w:rPrChange>
              </w:rPr>
              <w:t>ú</w:t>
            </w:r>
            <w:r w:rsidRPr="00F3760B">
              <w:rPr>
                <w:rFonts w:ascii="Arial" w:hAnsi="Arial" w:cs="Arial"/>
                <w:rPrChange w:id="76" w:author="Aparecida Ferreira" w:date="2024-03-05T21:49:00Z">
                  <w:rPr/>
                </w:rPrChange>
              </w:rPr>
              <w:t xml:space="preserve">de. O nitrito em particular pode ser convertido em </w:t>
            </w:r>
            <w:r w:rsidR="00AD53AA" w:rsidRPr="00F3760B">
              <w:rPr>
                <w:rFonts w:ascii="Arial" w:hAnsi="Arial" w:cs="Arial"/>
                <w:rPrChange w:id="77" w:author="Aparecida Ferreira" w:date="2024-03-05T21:49:00Z">
                  <w:rPr>
                    <w:rFonts w:ascii="Arial" w:hAnsi="Arial" w:cs="Arial"/>
                  </w:rPr>
                </w:rPrChange>
              </w:rPr>
              <w:t>NITROSAMINAS</w:t>
            </w:r>
            <w:r w:rsidRPr="00F3760B">
              <w:rPr>
                <w:rFonts w:ascii="Arial" w:hAnsi="Arial" w:cs="Arial"/>
                <w:rPrChange w:id="78" w:author="Aparecida Ferreira" w:date="2024-03-05T21:49:00Z">
                  <w:rPr/>
                </w:rPrChange>
              </w:rPr>
              <w:t>, compostos cancer</w:t>
            </w:r>
            <w:r w:rsidRPr="00F3760B">
              <w:rPr>
                <w:rFonts w:ascii="Arial" w:hAnsi="Arial" w:cs="Arial"/>
                <w:rPrChange w:id="79" w:author="Aparecida Ferreira" w:date="2024-03-05T21:49:00Z">
                  <w:rPr>
                    <w:rFonts w:hint="eastAsia"/>
                  </w:rPr>
                </w:rPrChange>
              </w:rPr>
              <w:t>í</w:t>
            </w:r>
            <w:r w:rsidRPr="00F3760B">
              <w:rPr>
                <w:rFonts w:ascii="Arial" w:hAnsi="Arial" w:cs="Arial"/>
                <w:rPrChange w:id="80" w:author="Aparecida Ferreira" w:date="2024-03-05T21:49:00Z">
                  <w:rPr/>
                </w:rPrChange>
              </w:rPr>
              <w:t>genos, no trato gastrointestinal.</w:t>
            </w:r>
          </w:p>
          <w:p w14:paraId="781BD247" w14:textId="77777777" w:rsidR="00A86089" w:rsidRPr="00F3760B" w:rsidRDefault="001F46A3" w:rsidP="00F3760B">
            <w:pPr>
              <w:spacing w:line="360" w:lineRule="auto"/>
              <w:jc w:val="both"/>
              <w:rPr>
                <w:rFonts w:ascii="Arial" w:hAnsi="Arial" w:cs="Arial"/>
                <w:rPrChange w:id="81" w:author="Aparecida Ferreira" w:date="2024-03-05T21:49:00Z">
                  <w:rPr/>
                </w:rPrChange>
              </w:rPr>
              <w:pPrChange w:id="82" w:author="Aparecida Ferreira" w:date="2024-03-05T21:49:00Z">
                <w:pPr>
                  <w:pStyle w:val="Standard"/>
                </w:pPr>
              </w:pPrChange>
            </w:pPr>
            <w:del w:id="83" w:author="Aparecida Ferreira" w:date="2024-03-05T21:50:00Z">
              <w:r w:rsidRPr="00F3760B" w:rsidDel="00AD53AA">
                <w:rPr>
                  <w:rFonts w:ascii="Arial" w:hAnsi="Arial" w:cs="Arial"/>
                  <w:rPrChange w:id="84" w:author="Aparecida Ferreira" w:date="2024-03-05T21:49:00Z">
                    <w:rPr/>
                  </w:rPrChange>
                </w:rPr>
                <w:delText xml:space="preserve"> </w:delText>
              </w:r>
            </w:del>
            <w:r w:rsidRPr="00F3760B">
              <w:rPr>
                <w:rFonts w:ascii="Arial" w:hAnsi="Arial" w:cs="Arial"/>
                <w:rPrChange w:id="85" w:author="Aparecida Ferreira" w:date="2024-03-05T21:49:00Z">
                  <w:rPr/>
                </w:rPrChange>
              </w:rPr>
              <w:t>Impacto na vida selvagem: Altas concentra</w:t>
            </w:r>
            <w:r w:rsidRPr="00F3760B">
              <w:rPr>
                <w:rFonts w:ascii="Arial" w:hAnsi="Arial" w:cs="Arial"/>
                <w:rPrChange w:id="86" w:author="Aparecida Ferreira" w:date="2024-03-05T21:49:00Z">
                  <w:rPr>
                    <w:rFonts w:hint="eastAsia"/>
                  </w:rPr>
                </w:rPrChange>
              </w:rPr>
              <w:t>çõ</w:t>
            </w:r>
            <w:r w:rsidRPr="00F3760B">
              <w:rPr>
                <w:rFonts w:ascii="Arial" w:hAnsi="Arial" w:cs="Arial"/>
                <w:rPrChange w:id="87" w:author="Aparecida Ferreira" w:date="2024-03-05T21:49:00Z">
                  <w:rPr/>
                </w:rPrChange>
              </w:rPr>
              <w:t xml:space="preserve">es de nitrito e nitrato na </w:t>
            </w:r>
            <w:r w:rsidRPr="00F3760B">
              <w:rPr>
                <w:rFonts w:ascii="Arial" w:hAnsi="Arial" w:cs="Arial"/>
                <w:rPrChange w:id="88" w:author="Aparecida Ferreira" w:date="2024-03-05T21:49:00Z">
                  <w:rPr>
                    <w:rFonts w:hint="eastAsia"/>
                  </w:rPr>
                </w:rPrChange>
              </w:rPr>
              <w:t>á</w:t>
            </w:r>
            <w:r w:rsidRPr="00F3760B">
              <w:rPr>
                <w:rFonts w:ascii="Arial" w:hAnsi="Arial" w:cs="Arial"/>
                <w:rPrChange w:id="89" w:author="Aparecida Ferreira" w:date="2024-03-05T21:49:00Z">
                  <w:rPr/>
                </w:rPrChange>
              </w:rPr>
              <w:t>gua podem afetar a vida selvagem que depende do a</w:t>
            </w:r>
            <w:r w:rsidRPr="00F3760B">
              <w:rPr>
                <w:rFonts w:ascii="Arial" w:hAnsi="Arial" w:cs="Arial"/>
                <w:rPrChange w:id="90" w:author="Aparecida Ferreira" w:date="2024-03-05T21:49:00Z">
                  <w:rPr>
                    <w:rFonts w:hint="eastAsia"/>
                  </w:rPr>
                </w:rPrChange>
              </w:rPr>
              <w:t>ç</w:t>
            </w:r>
            <w:r w:rsidRPr="00F3760B">
              <w:rPr>
                <w:rFonts w:ascii="Arial" w:hAnsi="Arial" w:cs="Arial"/>
                <w:rPrChange w:id="91" w:author="Aparecida Ferreira" w:date="2024-03-05T21:49:00Z">
                  <w:rPr/>
                </w:rPrChange>
              </w:rPr>
              <w:t xml:space="preserve">ude para beber ou como habitat. Isso pode resultar em danos </w:t>
            </w:r>
            <w:r w:rsidRPr="00F3760B">
              <w:rPr>
                <w:rFonts w:ascii="Arial" w:hAnsi="Arial" w:cs="Arial"/>
                <w:rPrChange w:id="92" w:author="Aparecida Ferreira" w:date="2024-03-05T21:49:00Z">
                  <w:rPr>
                    <w:rFonts w:hint="eastAsia"/>
                  </w:rPr>
                </w:rPrChange>
              </w:rPr>
              <w:t>à</w:t>
            </w:r>
            <w:r w:rsidRPr="00F3760B">
              <w:rPr>
                <w:rFonts w:ascii="Arial" w:hAnsi="Arial" w:cs="Arial"/>
                <w:rPrChange w:id="93" w:author="Aparecida Ferreira" w:date="2024-03-05T21:49:00Z">
                  <w:rPr/>
                </w:rPrChange>
              </w:rPr>
              <w:t xml:space="preserve"> popula</w:t>
            </w:r>
            <w:r w:rsidRPr="00F3760B">
              <w:rPr>
                <w:rFonts w:ascii="Arial" w:hAnsi="Arial" w:cs="Arial"/>
                <w:rPrChange w:id="94" w:author="Aparecida Ferreira" w:date="2024-03-05T21:49:00Z">
                  <w:rPr>
                    <w:rFonts w:hint="eastAsia"/>
                  </w:rPr>
                </w:rPrChange>
              </w:rPr>
              <w:t>çã</w:t>
            </w:r>
            <w:r w:rsidRPr="00F3760B">
              <w:rPr>
                <w:rFonts w:ascii="Arial" w:hAnsi="Arial" w:cs="Arial"/>
                <w:rPrChange w:id="95" w:author="Aparecida Ferreira" w:date="2024-03-05T21:49:00Z">
                  <w:rPr/>
                </w:rPrChange>
              </w:rPr>
              <w:t>o de peixes, aves aqu</w:t>
            </w:r>
            <w:r w:rsidRPr="00F3760B">
              <w:rPr>
                <w:rFonts w:ascii="Arial" w:hAnsi="Arial" w:cs="Arial"/>
                <w:rPrChange w:id="96" w:author="Aparecida Ferreira" w:date="2024-03-05T21:49:00Z">
                  <w:rPr>
                    <w:rFonts w:hint="eastAsia"/>
                  </w:rPr>
                </w:rPrChange>
              </w:rPr>
              <w:t>á</w:t>
            </w:r>
            <w:r w:rsidRPr="00F3760B">
              <w:rPr>
                <w:rFonts w:ascii="Arial" w:hAnsi="Arial" w:cs="Arial"/>
                <w:rPrChange w:id="97" w:author="Aparecida Ferreira" w:date="2024-03-05T21:49:00Z">
                  <w:rPr/>
                </w:rPrChange>
              </w:rPr>
              <w:t>ticas e outras esp</w:t>
            </w:r>
            <w:r w:rsidRPr="00F3760B">
              <w:rPr>
                <w:rFonts w:ascii="Arial" w:hAnsi="Arial" w:cs="Arial"/>
                <w:rPrChange w:id="98" w:author="Aparecida Ferreira" w:date="2024-03-05T21:49:00Z">
                  <w:rPr>
                    <w:rFonts w:hint="eastAsia"/>
                  </w:rPr>
                </w:rPrChange>
              </w:rPr>
              <w:t>é</w:t>
            </w:r>
            <w:r w:rsidRPr="00F3760B">
              <w:rPr>
                <w:rFonts w:ascii="Arial" w:hAnsi="Arial" w:cs="Arial"/>
                <w:rPrChange w:id="99" w:author="Aparecida Ferreira" w:date="2024-03-05T21:49:00Z">
                  <w:rPr/>
                </w:rPrChange>
              </w:rPr>
              <w:t>cies.</w:t>
            </w:r>
          </w:p>
          <w:p w14:paraId="5E5EDB1D" w14:textId="77777777" w:rsidR="00A86089" w:rsidRPr="00F3760B" w:rsidRDefault="001F46A3" w:rsidP="00F3760B">
            <w:pPr>
              <w:spacing w:line="360" w:lineRule="auto"/>
              <w:jc w:val="both"/>
              <w:rPr>
                <w:rFonts w:ascii="Arial" w:hAnsi="Arial" w:cs="Arial"/>
                <w:rPrChange w:id="100" w:author="Aparecida Ferreira" w:date="2024-03-05T21:49:00Z">
                  <w:rPr/>
                </w:rPrChange>
              </w:rPr>
              <w:pPrChange w:id="101" w:author="Aparecida Ferreira" w:date="2024-03-05T21:49:00Z">
                <w:pPr>
                  <w:pStyle w:val="Standard"/>
                </w:pPr>
              </w:pPrChange>
            </w:pPr>
            <w:del w:id="102" w:author="Aparecida Ferreira" w:date="2024-03-05T21:50:00Z">
              <w:r w:rsidRPr="00F3760B" w:rsidDel="00AD53AA">
                <w:rPr>
                  <w:rFonts w:ascii="Arial" w:hAnsi="Arial" w:cs="Arial"/>
                  <w:rPrChange w:id="103" w:author="Aparecida Ferreira" w:date="2024-03-05T21:49:00Z">
                    <w:rPr/>
                  </w:rPrChange>
                </w:rPr>
                <w:delText xml:space="preserve"> </w:delText>
              </w:r>
            </w:del>
            <w:r w:rsidRPr="00F3760B">
              <w:rPr>
                <w:rFonts w:ascii="Arial" w:hAnsi="Arial" w:cs="Arial"/>
                <w:rPrChange w:id="104" w:author="Aparecida Ferreira" w:date="2024-03-05T21:49:00Z">
                  <w:rPr/>
                </w:rPrChange>
              </w:rPr>
              <w:t>Impacto na agricu</w:t>
            </w:r>
            <w:r w:rsidRPr="00F3760B">
              <w:rPr>
                <w:rFonts w:ascii="Arial" w:hAnsi="Arial" w:cs="Arial"/>
                <w:rPrChange w:id="105" w:author="Aparecida Ferreira" w:date="2024-03-05T21:49:00Z">
                  <w:rPr/>
                </w:rPrChange>
              </w:rPr>
              <w:t xml:space="preserve">ltura: Se a </w:t>
            </w:r>
            <w:r w:rsidRPr="00F3760B">
              <w:rPr>
                <w:rFonts w:ascii="Arial" w:hAnsi="Arial" w:cs="Arial"/>
                <w:rPrChange w:id="106" w:author="Aparecida Ferreira" w:date="2024-03-05T21:49:00Z">
                  <w:rPr>
                    <w:rFonts w:hint="eastAsia"/>
                  </w:rPr>
                </w:rPrChange>
              </w:rPr>
              <w:t>á</w:t>
            </w:r>
            <w:r w:rsidRPr="00F3760B">
              <w:rPr>
                <w:rFonts w:ascii="Arial" w:hAnsi="Arial" w:cs="Arial"/>
                <w:rPrChange w:id="107" w:author="Aparecida Ferreira" w:date="2024-03-05T21:49:00Z">
                  <w:rPr/>
                </w:rPrChange>
              </w:rPr>
              <w:t>gua contaminada com nitrito e nitrato for usada para irriga</w:t>
            </w:r>
            <w:r w:rsidRPr="00F3760B">
              <w:rPr>
                <w:rFonts w:ascii="Arial" w:hAnsi="Arial" w:cs="Arial"/>
                <w:rPrChange w:id="108" w:author="Aparecida Ferreira" w:date="2024-03-05T21:49:00Z">
                  <w:rPr>
                    <w:rFonts w:hint="eastAsia"/>
                  </w:rPr>
                </w:rPrChange>
              </w:rPr>
              <w:t>çã</w:t>
            </w:r>
            <w:r w:rsidRPr="00F3760B">
              <w:rPr>
                <w:rFonts w:ascii="Arial" w:hAnsi="Arial" w:cs="Arial"/>
                <w:rPrChange w:id="109" w:author="Aparecida Ferreira" w:date="2024-03-05T21:49:00Z">
                  <w:rPr/>
                </w:rPrChange>
              </w:rPr>
              <w:t>o, pode ocorrer acumula</w:t>
            </w:r>
            <w:r w:rsidRPr="00F3760B">
              <w:rPr>
                <w:rFonts w:ascii="Arial" w:hAnsi="Arial" w:cs="Arial"/>
                <w:rPrChange w:id="110" w:author="Aparecida Ferreira" w:date="2024-03-05T21:49:00Z">
                  <w:rPr>
                    <w:rFonts w:hint="eastAsia"/>
                  </w:rPr>
                </w:rPrChange>
              </w:rPr>
              <w:t>çã</w:t>
            </w:r>
            <w:r w:rsidRPr="00F3760B">
              <w:rPr>
                <w:rFonts w:ascii="Arial" w:hAnsi="Arial" w:cs="Arial"/>
                <w:rPrChange w:id="111" w:author="Aparecida Ferreira" w:date="2024-03-05T21:49:00Z">
                  <w:rPr/>
                </w:rPrChange>
              </w:rPr>
              <w:t>o desses compostos no solo, afetando a qualidade e a produtividade das planta</w:t>
            </w:r>
            <w:r w:rsidRPr="00F3760B">
              <w:rPr>
                <w:rFonts w:ascii="Arial" w:hAnsi="Arial" w:cs="Arial"/>
                <w:rPrChange w:id="112" w:author="Aparecida Ferreira" w:date="2024-03-05T21:49:00Z">
                  <w:rPr>
                    <w:rFonts w:hint="eastAsia"/>
                  </w:rPr>
                </w:rPrChange>
              </w:rPr>
              <w:t>çõ</w:t>
            </w:r>
            <w:r w:rsidRPr="00F3760B">
              <w:rPr>
                <w:rFonts w:ascii="Arial" w:hAnsi="Arial" w:cs="Arial"/>
                <w:rPrChange w:id="113" w:author="Aparecida Ferreira" w:date="2024-03-05T21:49:00Z">
                  <w:rPr/>
                </w:rPrChange>
              </w:rPr>
              <w:t>es.</w:t>
            </w:r>
          </w:p>
          <w:p w14:paraId="7808C1F8" w14:textId="77777777" w:rsidR="00A86089" w:rsidRPr="00F3760B" w:rsidDel="00AD53AA" w:rsidRDefault="00A86089" w:rsidP="00F3760B">
            <w:pPr>
              <w:spacing w:line="360" w:lineRule="auto"/>
              <w:jc w:val="both"/>
              <w:rPr>
                <w:del w:id="114" w:author="Aparecida Ferreira" w:date="2024-03-05T21:50:00Z"/>
                <w:rFonts w:ascii="Arial" w:hAnsi="Arial" w:cs="Arial"/>
                <w:rPrChange w:id="115" w:author="Aparecida Ferreira" w:date="2024-03-05T21:49:00Z">
                  <w:rPr>
                    <w:del w:id="116" w:author="Aparecida Ferreira" w:date="2024-03-05T21:50:00Z"/>
                  </w:rPr>
                </w:rPrChange>
              </w:rPr>
              <w:pPrChange w:id="117" w:author="Aparecida Ferreira" w:date="2024-03-05T21:49:00Z">
                <w:pPr>
                  <w:pStyle w:val="Standard"/>
                </w:pPr>
              </w:pPrChange>
            </w:pPr>
          </w:p>
          <w:p w14:paraId="03065084" w14:textId="77777777" w:rsidR="00A86089" w:rsidRPr="00F3760B" w:rsidRDefault="001F46A3" w:rsidP="00F3760B">
            <w:pPr>
              <w:spacing w:line="360" w:lineRule="auto"/>
              <w:jc w:val="both"/>
              <w:rPr>
                <w:rFonts w:ascii="Arial" w:hAnsi="Arial" w:cs="Arial"/>
                <w:rPrChange w:id="118" w:author="Aparecida Ferreira" w:date="2024-03-05T21:49:00Z">
                  <w:rPr/>
                </w:rPrChange>
              </w:rPr>
              <w:pPrChange w:id="119" w:author="Aparecida Ferreira" w:date="2024-03-05T21:49:00Z">
                <w:pPr>
                  <w:pStyle w:val="Standard"/>
                </w:pPr>
              </w:pPrChange>
            </w:pPr>
            <w:r w:rsidRPr="00F3760B">
              <w:rPr>
                <w:rFonts w:ascii="Arial" w:hAnsi="Arial" w:cs="Arial"/>
                <w:rPrChange w:id="120" w:author="Aparecida Ferreira" w:date="2024-03-05T21:49:00Z">
                  <w:rPr/>
                </w:rPrChange>
              </w:rPr>
              <w:t>Açudes são reservatórios artificiais de água construídos para armazenar á</w:t>
            </w:r>
            <w:r w:rsidRPr="00F3760B">
              <w:rPr>
                <w:rFonts w:ascii="Arial" w:hAnsi="Arial" w:cs="Arial"/>
                <w:rPrChange w:id="121" w:author="Aparecida Ferreira" w:date="2024-03-05T21:49:00Z">
                  <w:rPr/>
                </w:rPrChange>
              </w:rPr>
              <w:t>gua para diversos fins, como abastecimento humano, irrigação agrícola, geração de energia hidrelétrica, controle de enchentes e recreação. Eles são construídos represando rios, córregos ou riachos e podem variar em tamanho e capacidade, desde pequenos rese</w:t>
            </w:r>
            <w:r w:rsidRPr="00F3760B">
              <w:rPr>
                <w:rFonts w:ascii="Arial" w:hAnsi="Arial" w:cs="Arial"/>
                <w:rPrChange w:id="122" w:author="Aparecida Ferreira" w:date="2024-03-05T21:49:00Z">
                  <w:rPr/>
                </w:rPrChange>
              </w:rPr>
              <w:t>rvatórios até grandes lagos artificiais. Os açudes desempenham um papel crucial na gestão dos recursos hídricos, especialmente em regiões onde a disponibilidade de água é limitada ou sujeita a variações sazonais.</w:t>
            </w:r>
          </w:p>
          <w:p w14:paraId="244B9087" w14:textId="77777777" w:rsidR="00A86089" w:rsidRPr="00F3760B" w:rsidRDefault="001F46A3" w:rsidP="00F3760B">
            <w:pPr>
              <w:spacing w:line="360" w:lineRule="auto"/>
              <w:jc w:val="both"/>
              <w:rPr>
                <w:rFonts w:ascii="Arial" w:hAnsi="Arial" w:cs="Arial"/>
                <w:rPrChange w:id="123" w:author="Aparecida Ferreira" w:date="2024-03-05T21:49:00Z">
                  <w:rPr/>
                </w:rPrChange>
              </w:rPr>
              <w:pPrChange w:id="124" w:author="Aparecida Ferreira" w:date="2024-03-05T21:49:00Z">
                <w:pPr>
                  <w:pStyle w:val="Standard"/>
                </w:pPr>
              </w:pPrChange>
            </w:pPr>
            <w:del w:id="125" w:author="Aparecida Ferreira" w:date="2024-03-05T21:50:00Z">
              <w:r w:rsidRPr="00F3760B" w:rsidDel="00AD53AA">
                <w:rPr>
                  <w:rFonts w:ascii="Arial" w:hAnsi="Arial" w:cs="Arial"/>
                  <w:rPrChange w:id="126" w:author="Aparecida Ferreira" w:date="2024-03-05T21:49:00Z">
                    <w:rPr/>
                  </w:rPrChange>
                </w:rPr>
                <w:delText xml:space="preserve"> </w:delText>
              </w:r>
              <w:r w:rsidRPr="00F3760B" w:rsidDel="00AD53AA">
                <w:rPr>
                  <w:rFonts w:ascii="Arial" w:hAnsi="Arial" w:cs="Arial"/>
                  <w:rPrChange w:id="127" w:author="Aparecida Ferreira" w:date="2024-03-05T21:49:00Z">
                    <w:rPr/>
                  </w:rPrChange>
                </w:rPr>
                <w:delText xml:space="preserve"> </w:delText>
              </w:r>
            </w:del>
            <w:r w:rsidRPr="00F3760B">
              <w:rPr>
                <w:rFonts w:ascii="Arial" w:hAnsi="Arial" w:cs="Arial"/>
                <w:rPrChange w:id="128" w:author="Aparecida Ferreira" w:date="2024-03-05T21:49:00Z">
                  <w:rPr/>
                </w:rPrChange>
              </w:rPr>
              <w:t xml:space="preserve">Os açudes podem abrigar uma variedade de </w:t>
            </w:r>
            <w:r w:rsidRPr="00F3760B">
              <w:rPr>
                <w:rFonts w:ascii="Arial" w:hAnsi="Arial" w:cs="Arial"/>
                <w:rPrChange w:id="129" w:author="Aparecida Ferreira" w:date="2024-03-05T21:49:00Z">
                  <w:rPr/>
                </w:rPrChange>
              </w:rPr>
              <w:t>vida selvagem aquática e terrestre, dependendo do ambiente local e das condições do açude. Alguns dos animais comumente encontrados em açudes incluem:</w:t>
            </w:r>
          </w:p>
          <w:p w14:paraId="01F443D8" w14:textId="77777777" w:rsidR="00A86089" w:rsidRPr="00F3760B" w:rsidRDefault="001F46A3" w:rsidP="00F3760B">
            <w:pPr>
              <w:spacing w:line="360" w:lineRule="auto"/>
              <w:jc w:val="both"/>
              <w:rPr>
                <w:rFonts w:ascii="Arial" w:hAnsi="Arial" w:cs="Arial"/>
                <w:rPrChange w:id="130" w:author="Aparecida Ferreira" w:date="2024-03-05T21:49:00Z">
                  <w:rPr/>
                </w:rPrChange>
              </w:rPr>
              <w:pPrChange w:id="131" w:author="Aparecida Ferreira" w:date="2024-03-05T21:49:00Z">
                <w:pPr>
                  <w:pStyle w:val="Standard"/>
                </w:pPr>
              </w:pPrChange>
            </w:pPr>
            <w:del w:id="132" w:author="Aparecida Ferreira" w:date="2024-03-05T21:51:00Z">
              <w:r w:rsidRPr="00F3760B" w:rsidDel="00AD53AA">
                <w:rPr>
                  <w:rFonts w:ascii="Arial" w:hAnsi="Arial" w:cs="Arial"/>
                  <w:rPrChange w:id="133" w:author="Aparecida Ferreira" w:date="2024-03-05T21:49:00Z">
                    <w:rPr/>
                  </w:rPrChange>
                </w:rPr>
                <w:delText xml:space="preserve"> </w:delText>
              </w:r>
              <w:r w:rsidRPr="00F3760B" w:rsidDel="00AD53AA">
                <w:rPr>
                  <w:rFonts w:ascii="Arial" w:hAnsi="Arial" w:cs="Arial"/>
                  <w:rPrChange w:id="134" w:author="Aparecida Ferreira" w:date="2024-03-05T21:49:00Z">
                    <w:rPr/>
                  </w:rPrChange>
                </w:rPr>
                <w:delText xml:space="preserve"> </w:delText>
              </w:r>
              <w:r w:rsidRPr="00F3760B" w:rsidDel="00AD53AA">
                <w:rPr>
                  <w:rFonts w:ascii="Arial" w:hAnsi="Arial" w:cs="Arial"/>
                  <w:rPrChange w:id="135" w:author="Aparecida Ferreira" w:date="2024-03-05T21:49:00Z">
                    <w:rPr/>
                  </w:rPrChange>
                </w:rPr>
                <w:delText xml:space="preserve"> </w:delText>
              </w:r>
            </w:del>
            <w:r w:rsidRPr="00F3760B">
              <w:rPr>
                <w:rFonts w:ascii="Arial" w:hAnsi="Arial" w:cs="Arial"/>
                <w:rPrChange w:id="136" w:author="Aparecida Ferreira" w:date="2024-03-05T21:49:00Z">
                  <w:rPr/>
                </w:rPrChange>
              </w:rPr>
              <w:t xml:space="preserve">Peixes: A maioria dos açudes é habitada por uma variedade de espécies de peixes, como </w:t>
            </w:r>
            <w:proofErr w:type="spellStart"/>
            <w:r w:rsidRPr="00F3760B">
              <w:rPr>
                <w:rFonts w:ascii="Arial" w:hAnsi="Arial" w:cs="Arial"/>
                <w:rPrChange w:id="137" w:author="Aparecida Ferreira" w:date="2024-03-05T21:49:00Z">
                  <w:rPr/>
                </w:rPrChange>
              </w:rPr>
              <w:t>tilápias</w:t>
            </w:r>
            <w:proofErr w:type="spellEnd"/>
            <w:r w:rsidRPr="00F3760B">
              <w:rPr>
                <w:rFonts w:ascii="Arial" w:hAnsi="Arial" w:cs="Arial"/>
                <w:rPrChange w:id="138" w:author="Aparecida Ferreira" w:date="2024-03-05T21:49:00Z">
                  <w:rPr/>
                </w:rPrChange>
              </w:rPr>
              <w:t>, carpas</w:t>
            </w:r>
            <w:r w:rsidRPr="00F3760B">
              <w:rPr>
                <w:rFonts w:ascii="Arial" w:hAnsi="Arial" w:cs="Arial"/>
                <w:rPrChange w:id="139" w:author="Aparecida Ferreira" w:date="2024-03-05T21:49:00Z">
                  <w:rPr/>
                </w:rPrChange>
              </w:rPr>
              <w:t>, tambaquis, bagres, entre outros.</w:t>
            </w:r>
          </w:p>
          <w:p w14:paraId="12DB73D0" w14:textId="77777777" w:rsidR="00A86089" w:rsidRPr="00F3760B" w:rsidRDefault="001F46A3" w:rsidP="00F3760B">
            <w:pPr>
              <w:spacing w:line="360" w:lineRule="auto"/>
              <w:jc w:val="both"/>
              <w:rPr>
                <w:rFonts w:ascii="Arial" w:hAnsi="Arial" w:cs="Arial"/>
                <w:rPrChange w:id="140" w:author="Aparecida Ferreira" w:date="2024-03-05T21:49:00Z">
                  <w:rPr/>
                </w:rPrChange>
              </w:rPr>
              <w:pPrChange w:id="141" w:author="Aparecida Ferreira" w:date="2024-03-05T21:49:00Z">
                <w:pPr>
                  <w:pStyle w:val="Standard"/>
                </w:pPr>
              </w:pPrChange>
            </w:pPr>
            <w:r w:rsidRPr="00F3760B">
              <w:rPr>
                <w:rFonts w:ascii="Arial" w:hAnsi="Arial" w:cs="Arial"/>
                <w:rPrChange w:id="142" w:author="Aparecida Ferreira" w:date="2024-03-05T21:49:00Z">
                  <w:rPr/>
                </w:rPrChange>
              </w:rPr>
              <w:t xml:space="preserve"> </w:t>
            </w:r>
            <w:del w:id="143" w:author="Aparecida Ferreira" w:date="2024-03-05T21:51:00Z">
              <w:r w:rsidRPr="00F3760B" w:rsidDel="00AD53AA">
                <w:rPr>
                  <w:rFonts w:ascii="Arial" w:hAnsi="Arial" w:cs="Arial"/>
                  <w:rPrChange w:id="144" w:author="Aparecida Ferreira" w:date="2024-03-05T21:49:00Z">
                    <w:rPr/>
                  </w:rPrChange>
                </w:rPr>
                <w:delText xml:space="preserve"> </w:delText>
              </w:r>
              <w:r w:rsidRPr="00F3760B" w:rsidDel="00AD53AA">
                <w:rPr>
                  <w:rFonts w:ascii="Arial" w:hAnsi="Arial" w:cs="Arial"/>
                  <w:rPrChange w:id="145" w:author="Aparecida Ferreira" w:date="2024-03-05T21:49:00Z">
                    <w:rPr/>
                  </w:rPrChange>
                </w:rPr>
                <w:delText xml:space="preserve"> </w:delText>
              </w:r>
            </w:del>
            <w:r w:rsidRPr="00F3760B">
              <w:rPr>
                <w:rFonts w:ascii="Arial" w:hAnsi="Arial" w:cs="Arial"/>
                <w:rPrChange w:id="146" w:author="Aparecida Ferreira" w:date="2024-03-05T21:49:00Z">
                  <w:rPr/>
                </w:rPrChange>
              </w:rPr>
              <w:t xml:space="preserve">Aves aquáticas: Aves como garças, patos, gansos, </w:t>
            </w:r>
            <w:proofErr w:type="spellStart"/>
            <w:r w:rsidRPr="00F3760B">
              <w:rPr>
                <w:rFonts w:ascii="Arial" w:hAnsi="Arial" w:cs="Arial"/>
                <w:rPrChange w:id="147" w:author="Aparecida Ferreira" w:date="2024-03-05T21:49:00Z">
                  <w:rPr/>
                </w:rPrChange>
              </w:rPr>
              <w:t>martins</w:t>
            </w:r>
            <w:proofErr w:type="spellEnd"/>
            <w:r w:rsidRPr="00F3760B">
              <w:rPr>
                <w:rFonts w:ascii="Arial" w:hAnsi="Arial" w:cs="Arial"/>
                <w:rPrChange w:id="148" w:author="Aparecida Ferreira" w:date="2024-03-05T21:49:00Z">
                  <w:rPr/>
                </w:rPrChange>
              </w:rPr>
              <w:t>-pescadores e gaivotas frequentemente visitam açudes em busca de alimento, água e abrigo.</w:t>
            </w:r>
          </w:p>
          <w:p w14:paraId="07F6AAD7" w14:textId="77777777" w:rsidR="00A86089" w:rsidDel="00AD53AA" w:rsidRDefault="001F46A3" w:rsidP="00F3760B">
            <w:pPr>
              <w:spacing w:line="360" w:lineRule="auto"/>
              <w:jc w:val="both"/>
              <w:rPr>
                <w:del w:id="149" w:author="Aparecida Ferreira" w:date="2024-03-05T21:51:00Z"/>
                <w:rFonts w:ascii="Arial" w:hAnsi="Arial" w:cs="Arial"/>
              </w:rPr>
              <w:pPrChange w:id="150" w:author="Aparecida Ferreira" w:date="2024-03-05T21:49:00Z">
                <w:pPr>
                  <w:pStyle w:val="Standard"/>
                </w:pPr>
              </w:pPrChange>
            </w:pPr>
            <w:del w:id="151" w:author="Aparecida Ferreira" w:date="2024-03-05T21:51:00Z">
              <w:r w:rsidRPr="00F3760B" w:rsidDel="00AD53AA">
                <w:rPr>
                  <w:rFonts w:ascii="Arial" w:hAnsi="Arial" w:cs="Arial"/>
                  <w:rPrChange w:id="152" w:author="Aparecida Ferreira" w:date="2024-03-05T21:49:00Z">
                    <w:rPr/>
                  </w:rPrChange>
                </w:rPr>
                <w:delText xml:space="preserve"> </w:delText>
              </w:r>
              <w:r w:rsidRPr="00F3760B" w:rsidDel="00AD53AA">
                <w:rPr>
                  <w:rFonts w:ascii="Arial" w:hAnsi="Arial" w:cs="Arial"/>
                  <w:rPrChange w:id="153" w:author="Aparecida Ferreira" w:date="2024-03-05T21:49:00Z">
                    <w:rPr/>
                  </w:rPrChange>
                </w:rPr>
                <w:delText xml:space="preserve"> </w:delText>
              </w:r>
              <w:r w:rsidRPr="00F3760B" w:rsidDel="00AD53AA">
                <w:rPr>
                  <w:rFonts w:ascii="Arial" w:hAnsi="Arial" w:cs="Arial"/>
                  <w:rPrChange w:id="154" w:author="Aparecida Ferreira" w:date="2024-03-05T21:49:00Z">
                    <w:rPr/>
                  </w:rPrChange>
                </w:rPr>
                <w:delText xml:space="preserve"> </w:delText>
              </w:r>
            </w:del>
            <w:r w:rsidRPr="00F3760B">
              <w:rPr>
                <w:rFonts w:ascii="Arial" w:hAnsi="Arial" w:cs="Arial"/>
                <w:rPrChange w:id="155" w:author="Aparecida Ferreira" w:date="2024-03-05T21:49:00Z">
                  <w:rPr/>
                </w:rPrChange>
              </w:rPr>
              <w:t>Répteis: Tartarugas aquáticas, cobras d’água e jacarés podem ser enco</w:t>
            </w:r>
            <w:r w:rsidRPr="00F3760B">
              <w:rPr>
                <w:rFonts w:ascii="Arial" w:hAnsi="Arial" w:cs="Arial"/>
                <w:rPrChange w:id="156" w:author="Aparecida Ferreira" w:date="2024-03-05T21:49:00Z">
                  <w:rPr/>
                </w:rPrChange>
              </w:rPr>
              <w:t>ntrados em açudes, especialmente em regiões onde são nativos.</w:t>
            </w:r>
          </w:p>
          <w:p w14:paraId="1D04AE09" w14:textId="77777777" w:rsidR="00AD53AA" w:rsidRPr="00F3760B" w:rsidRDefault="00AD53AA" w:rsidP="00F3760B">
            <w:pPr>
              <w:spacing w:line="360" w:lineRule="auto"/>
              <w:jc w:val="both"/>
              <w:rPr>
                <w:ins w:id="157" w:author="Aparecida Ferreira" w:date="2024-03-05T21:51:00Z"/>
                <w:rFonts w:ascii="Arial" w:hAnsi="Arial" w:cs="Arial"/>
                <w:rPrChange w:id="158" w:author="Aparecida Ferreira" w:date="2024-03-05T21:49:00Z">
                  <w:rPr>
                    <w:ins w:id="159" w:author="Aparecida Ferreira" w:date="2024-03-05T21:51:00Z"/>
                  </w:rPr>
                </w:rPrChange>
              </w:rPr>
              <w:pPrChange w:id="160" w:author="Aparecida Ferreira" w:date="2024-03-05T21:49:00Z">
                <w:pPr>
                  <w:pStyle w:val="Standard"/>
                </w:pPr>
              </w:pPrChange>
            </w:pPr>
          </w:p>
          <w:p w14:paraId="57953E06" w14:textId="77777777" w:rsidR="00A86089" w:rsidDel="00AD53AA" w:rsidRDefault="001F46A3" w:rsidP="00F3760B">
            <w:pPr>
              <w:spacing w:line="360" w:lineRule="auto"/>
              <w:jc w:val="both"/>
              <w:rPr>
                <w:del w:id="161" w:author="Aparecida Ferreira" w:date="2024-03-05T21:51:00Z"/>
                <w:rFonts w:ascii="Arial" w:hAnsi="Arial" w:cs="Arial"/>
              </w:rPr>
              <w:pPrChange w:id="162" w:author="Aparecida Ferreira" w:date="2024-03-05T21:49:00Z">
                <w:pPr>
                  <w:pStyle w:val="Standard"/>
                </w:pPr>
              </w:pPrChange>
            </w:pPr>
            <w:del w:id="163" w:author="Aparecida Ferreira" w:date="2024-03-05T21:51:00Z">
              <w:r w:rsidRPr="00F3760B" w:rsidDel="00AD53AA">
                <w:rPr>
                  <w:rFonts w:ascii="Arial" w:hAnsi="Arial" w:cs="Arial"/>
                  <w:rPrChange w:id="164" w:author="Aparecida Ferreira" w:date="2024-03-05T21:49:00Z">
                    <w:rPr/>
                  </w:rPrChange>
                </w:rPr>
                <w:lastRenderedPageBreak/>
                <w:delText xml:space="preserve"> </w:delText>
              </w:r>
              <w:r w:rsidRPr="00F3760B" w:rsidDel="00AD53AA">
                <w:rPr>
                  <w:rFonts w:ascii="Arial" w:hAnsi="Arial" w:cs="Arial"/>
                  <w:rPrChange w:id="165" w:author="Aparecida Ferreira" w:date="2024-03-05T21:49:00Z">
                    <w:rPr/>
                  </w:rPrChange>
                </w:rPr>
                <w:delText xml:space="preserve"> </w:delText>
              </w:r>
              <w:r w:rsidRPr="00F3760B" w:rsidDel="00AD53AA">
                <w:rPr>
                  <w:rFonts w:ascii="Arial" w:hAnsi="Arial" w:cs="Arial"/>
                  <w:rPrChange w:id="166" w:author="Aparecida Ferreira" w:date="2024-03-05T21:49:00Z">
                    <w:rPr/>
                  </w:rPrChange>
                </w:rPr>
                <w:delText xml:space="preserve"> </w:delText>
              </w:r>
            </w:del>
            <w:r w:rsidRPr="00F3760B">
              <w:rPr>
                <w:rFonts w:ascii="Arial" w:hAnsi="Arial" w:cs="Arial"/>
                <w:rPrChange w:id="167" w:author="Aparecida Ferreira" w:date="2024-03-05T21:49:00Z">
                  <w:rPr/>
                </w:rPrChange>
              </w:rPr>
              <w:t>Anfíbios: Sapos, rãs e pererecas são comuns em áreas próximas a açudes, onde encontram água para se reproduzir e se alimentar.</w:t>
            </w:r>
          </w:p>
          <w:p w14:paraId="13795336" w14:textId="77777777" w:rsidR="00AD53AA" w:rsidRPr="00F3760B" w:rsidRDefault="00AD53AA" w:rsidP="00F3760B">
            <w:pPr>
              <w:spacing w:line="360" w:lineRule="auto"/>
              <w:jc w:val="both"/>
              <w:rPr>
                <w:ins w:id="168" w:author="Aparecida Ferreira" w:date="2024-03-05T21:51:00Z"/>
                <w:rFonts w:ascii="Arial" w:hAnsi="Arial" w:cs="Arial"/>
                <w:rPrChange w:id="169" w:author="Aparecida Ferreira" w:date="2024-03-05T21:49:00Z">
                  <w:rPr>
                    <w:ins w:id="170" w:author="Aparecida Ferreira" w:date="2024-03-05T21:51:00Z"/>
                  </w:rPr>
                </w:rPrChange>
              </w:rPr>
              <w:pPrChange w:id="171" w:author="Aparecida Ferreira" w:date="2024-03-05T21:49:00Z">
                <w:pPr>
                  <w:pStyle w:val="Standard"/>
                </w:pPr>
              </w:pPrChange>
            </w:pPr>
          </w:p>
          <w:p w14:paraId="3079E8BA" w14:textId="77777777" w:rsidR="00A86089" w:rsidRPr="00F3760B" w:rsidRDefault="001F46A3" w:rsidP="00F3760B">
            <w:pPr>
              <w:spacing w:line="360" w:lineRule="auto"/>
              <w:jc w:val="both"/>
              <w:rPr>
                <w:rFonts w:ascii="Arial" w:hAnsi="Arial" w:cs="Arial"/>
                <w:rPrChange w:id="172" w:author="Aparecida Ferreira" w:date="2024-03-05T21:49:00Z">
                  <w:rPr/>
                </w:rPrChange>
              </w:rPr>
              <w:pPrChange w:id="173" w:author="Aparecida Ferreira" w:date="2024-03-05T21:49:00Z">
                <w:pPr>
                  <w:pStyle w:val="Standard"/>
                </w:pPr>
              </w:pPrChange>
            </w:pPr>
            <w:del w:id="174" w:author="Aparecida Ferreira" w:date="2024-03-05T21:51:00Z">
              <w:r w:rsidRPr="00F3760B" w:rsidDel="00AD53AA">
                <w:rPr>
                  <w:rFonts w:ascii="Arial" w:hAnsi="Arial" w:cs="Arial"/>
                  <w:rPrChange w:id="175" w:author="Aparecida Ferreira" w:date="2024-03-05T21:49:00Z">
                    <w:rPr/>
                  </w:rPrChange>
                </w:rPr>
                <w:delText xml:space="preserve"> </w:delText>
              </w:r>
              <w:r w:rsidRPr="00F3760B" w:rsidDel="00AD53AA">
                <w:rPr>
                  <w:rFonts w:ascii="Arial" w:hAnsi="Arial" w:cs="Arial"/>
                  <w:rPrChange w:id="176" w:author="Aparecida Ferreira" w:date="2024-03-05T21:49:00Z">
                    <w:rPr/>
                  </w:rPrChange>
                </w:rPr>
                <w:delText xml:space="preserve"> </w:delText>
              </w:r>
              <w:r w:rsidRPr="00F3760B" w:rsidDel="00AD53AA">
                <w:rPr>
                  <w:rFonts w:ascii="Arial" w:hAnsi="Arial" w:cs="Arial"/>
                  <w:rPrChange w:id="177" w:author="Aparecida Ferreira" w:date="2024-03-05T21:49:00Z">
                    <w:rPr/>
                  </w:rPrChange>
                </w:rPr>
                <w:delText xml:space="preserve"> </w:delText>
              </w:r>
            </w:del>
            <w:r w:rsidRPr="00F3760B">
              <w:rPr>
                <w:rFonts w:ascii="Arial" w:hAnsi="Arial" w:cs="Arial"/>
                <w:rPrChange w:id="178" w:author="Aparecida Ferreira" w:date="2024-03-05T21:49:00Z">
                  <w:rPr/>
                </w:rPrChange>
              </w:rPr>
              <w:t xml:space="preserve"> Insetos aquáticos: Larvas de mosquitos, libélulas e outros i</w:t>
            </w:r>
            <w:r w:rsidRPr="00F3760B">
              <w:rPr>
                <w:rFonts w:ascii="Arial" w:hAnsi="Arial" w:cs="Arial"/>
                <w:rPrChange w:id="179" w:author="Aparecida Ferreira" w:date="2024-03-05T21:49:00Z">
                  <w:rPr/>
                </w:rPrChange>
              </w:rPr>
              <w:t>nsetos aquáticos fazem parte do ecossistema dos açudes, servindo como alimento para peixes e aves.</w:t>
            </w:r>
          </w:p>
          <w:p w14:paraId="4FE2048E" w14:textId="77777777" w:rsidR="00A86089" w:rsidRPr="00F3760B" w:rsidRDefault="001F46A3" w:rsidP="00F3760B">
            <w:pPr>
              <w:spacing w:line="360" w:lineRule="auto"/>
              <w:jc w:val="both"/>
              <w:rPr>
                <w:rFonts w:ascii="Arial" w:hAnsi="Arial" w:cs="Arial"/>
                <w:rPrChange w:id="180" w:author="Aparecida Ferreira" w:date="2024-03-05T21:49:00Z">
                  <w:rPr/>
                </w:rPrChange>
              </w:rPr>
              <w:pPrChange w:id="181" w:author="Aparecida Ferreira" w:date="2024-03-05T21:49:00Z">
                <w:pPr>
                  <w:pStyle w:val="Standard"/>
                </w:pPr>
              </w:pPrChange>
            </w:pPr>
            <w:del w:id="182" w:author="Aparecida Ferreira" w:date="2024-03-05T21:51:00Z">
              <w:r w:rsidRPr="00F3760B" w:rsidDel="00AD53AA">
                <w:rPr>
                  <w:rFonts w:ascii="Arial" w:hAnsi="Arial" w:cs="Arial"/>
                  <w:rPrChange w:id="183" w:author="Aparecida Ferreira" w:date="2024-03-05T21:49:00Z">
                    <w:rPr/>
                  </w:rPrChange>
                </w:rPr>
                <w:delText xml:space="preserve"> </w:delText>
              </w:r>
              <w:r w:rsidRPr="00F3760B" w:rsidDel="00AD53AA">
                <w:rPr>
                  <w:rFonts w:ascii="Arial" w:hAnsi="Arial" w:cs="Arial"/>
                  <w:rPrChange w:id="184" w:author="Aparecida Ferreira" w:date="2024-03-05T21:49:00Z">
                    <w:rPr/>
                  </w:rPrChange>
                </w:rPr>
                <w:delText xml:space="preserve"> </w:delText>
              </w:r>
              <w:r w:rsidRPr="00F3760B" w:rsidDel="00AD53AA">
                <w:rPr>
                  <w:rFonts w:ascii="Arial" w:hAnsi="Arial" w:cs="Arial"/>
                  <w:rPrChange w:id="185" w:author="Aparecida Ferreira" w:date="2024-03-05T21:49:00Z">
                    <w:rPr/>
                  </w:rPrChange>
                </w:rPr>
                <w:delText xml:space="preserve"> </w:delText>
              </w:r>
            </w:del>
            <w:r w:rsidRPr="00F3760B">
              <w:rPr>
                <w:rFonts w:ascii="Arial" w:hAnsi="Arial" w:cs="Arial"/>
                <w:rPrChange w:id="186" w:author="Aparecida Ferreira" w:date="2024-03-05T21:49:00Z">
                  <w:rPr/>
                </w:rPrChange>
              </w:rPr>
              <w:t>Além desses, outros animais terrestres como mamíferos, insetos terrestres e até mesmo algumas espécies de aves migratórias podem visitar ou habitar as áre</w:t>
            </w:r>
            <w:r w:rsidRPr="00F3760B">
              <w:rPr>
                <w:rFonts w:ascii="Arial" w:hAnsi="Arial" w:cs="Arial"/>
                <w:rPrChange w:id="187" w:author="Aparecida Ferreira" w:date="2024-03-05T21:49:00Z">
                  <w:rPr/>
                </w:rPrChange>
              </w:rPr>
              <w:t>as ao redor dos açudes em busca de alimento, água ou abrigo.</w:t>
            </w:r>
          </w:p>
          <w:p w14:paraId="2CD5A563" w14:textId="77777777" w:rsidR="00A86089" w:rsidRPr="00F3760B" w:rsidDel="00AD53AA" w:rsidRDefault="00A86089" w:rsidP="00F3760B">
            <w:pPr>
              <w:spacing w:line="360" w:lineRule="auto"/>
              <w:jc w:val="both"/>
              <w:rPr>
                <w:del w:id="188" w:author="Aparecida Ferreira" w:date="2024-03-05T21:51:00Z"/>
                <w:rFonts w:ascii="Arial" w:hAnsi="Arial" w:cs="Arial"/>
                <w:rPrChange w:id="189" w:author="Aparecida Ferreira" w:date="2024-03-05T21:49:00Z">
                  <w:rPr>
                    <w:del w:id="190" w:author="Aparecida Ferreira" w:date="2024-03-05T21:51:00Z"/>
                  </w:rPr>
                </w:rPrChange>
              </w:rPr>
              <w:pPrChange w:id="191" w:author="Aparecida Ferreira" w:date="2024-03-05T21:49:00Z">
                <w:pPr>
                  <w:pStyle w:val="Standard"/>
                </w:pPr>
              </w:pPrChange>
            </w:pPr>
          </w:p>
          <w:p w14:paraId="1B368CBA" w14:textId="77777777" w:rsidR="00A86089" w:rsidRPr="00F3760B" w:rsidRDefault="001F46A3" w:rsidP="00F3760B">
            <w:pPr>
              <w:spacing w:line="360" w:lineRule="auto"/>
              <w:jc w:val="both"/>
              <w:rPr>
                <w:rFonts w:ascii="Arial" w:hAnsi="Arial" w:cs="Arial"/>
                <w:rPrChange w:id="192" w:author="Aparecida Ferreira" w:date="2024-03-05T21:49:00Z">
                  <w:rPr/>
                </w:rPrChange>
              </w:rPr>
              <w:pPrChange w:id="193" w:author="Aparecida Ferreira" w:date="2024-03-05T21:49:00Z">
                <w:pPr>
                  <w:pStyle w:val="Standard"/>
                </w:pPr>
              </w:pPrChange>
            </w:pPr>
            <w:del w:id="194" w:author="Aparecida Ferreira" w:date="2024-03-05T21:51:00Z">
              <w:r w:rsidRPr="00F3760B" w:rsidDel="00AD53AA">
                <w:rPr>
                  <w:rFonts w:ascii="Arial" w:hAnsi="Arial" w:cs="Arial"/>
                  <w:rPrChange w:id="195" w:author="Aparecida Ferreira" w:date="2024-03-05T21:49:00Z">
                    <w:rPr/>
                  </w:rPrChange>
                </w:rPr>
                <w:delText xml:space="preserve">  </w:delText>
              </w:r>
            </w:del>
            <w:r w:rsidRPr="00F3760B">
              <w:rPr>
                <w:rFonts w:ascii="Arial" w:hAnsi="Arial" w:cs="Arial"/>
                <w:rPrChange w:id="196" w:author="Aparecida Ferreira" w:date="2024-03-05T21:49:00Z">
                  <w:rPr/>
                </w:rPrChange>
              </w:rPr>
              <w:t xml:space="preserve">Os peixes são animais vertebrados aquáticos que compõem uma grande e diversificada classe de organismos. Eles são caracterizados por corpos alongados, cobertos por escamas, geralmente dotados </w:t>
            </w:r>
            <w:r w:rsidRPr="00F3760B">
              <w:rPr>
                <w:rFonts w:ascii="Arial" w:hAnsi="Arial" w:cs="Arial"/>
                <w:rPrChange w:id="197" w:author="Aparecida Ferreira" w:date="2024-03-05T21:49:00Z">
                  <w:rPr/>
                </w:rPrChange>
              </w:rPr>
              <w:t xml:space="preserve">de nadadeiras e respiração branquial (embora existam exceções, como os </w:t>
            </w:r>
            <w:proofErr w:type="spellStart"/>
            <w:r w:rsidRPr="00F3760B">
              <w:rPr>
                <w:rFonts w:ascii="Arial" w:hAnsi="Arial" w:cs="Arial"/>
                <w:rPrChange w:id="198" w:author="Aparecida Ferreira" w:date="2024-03-05T21:49:00Z">
                  <w:rPr/>
                </w:rPrChange>
              </w:rPr>
              <w:t>dipnóicos</w:t>
            </w:r>
            <w:proofErr w:type="spellEnd"/>
            <w:r w:rsidRPr="00F3760B">
              <w:rPr>
                <w:rFonts w:ascii="Arial" w:hAnsi="Arial" w:cs="Arial"/>
                <w:rPrChange w:id="199" w:author="Aparecida Ferreira" w:date="2024-03-05T21:49:00Z">
                  <w:rPr/>
                </w:rPrChange>
              </w:rPr>
              <w:t>, que possuem brânquias e pulmões). Os peixes são encontrados em uma variedade de ambientes aquáticos, incluindo oceanos, mares, rios, lagos e até mesmo águas subterrâneas. Exi</w:t>
            </w:r>
            <w:r w:rsidRPr="00F3760B">
              <w:rPr>
                <w:rFonts w:ascii="Arial" w:hAnsi="Arial" w:cs="Arial"/>
                <w:rPrChange w:id="200" w:author="Aparecida Ferreira" w:date="2024-03-05T21:49:00Z">
                  <w:rPr/>
                </w:rPrChange>
              </w:rPr>
              <w:t>stem milhares de espécies de peixes, com uma ampla gama de tamanhos, formas, cores e comportamentos, adaptados às condições específicas de seus habitats. Eles desempenham papéis importantes nos ecossistemas aquáticos como predadores, presas e reguladores d</w:t>
            </w:r>
            <w:r w:rsidRPr="00F3760B">
              <w:rPr>
                <w:rFonts w:ascii="Arial" w:hAnsi="Arial" w:cs="Arial"/>
                <w:rPrChange w:id="201" w:author="Aparecida Ferreira" w:date="2024-03-05T21:49:00Z">
                  <w:rPr/>
                </w:rPrChange>
              </w:rPr>
              <w:t xml:space="preserve">e populações de outros organismos. Além disso, muitas espécies de peixes são importantes para a alimentação humana e têm </w:t>
            </w:r>
            <w:r w:rsidRPr="00F3760B">
              <w:rPr>
                <w:rFonts w:ascii="Arial" w:hAnsi="Arial" w:cs="Arial"/>
                <w:rPrChange w:id="202" w:author="Aparecida Ferreira" w:date="2024-03-05T21:49:00Z">
                  <w:rPr/>
                </w:rPrChange>
              </w:rPr>
              <w:t>grande valor econômico para a pesca comercial e recreativa.</w:t>
            </w:r>
          </w:p>
          <w:p w14:paraId="16C1732C" w14:textId="77777777" w:rsidR="00A86089" w:rsidDel="00AD53AA" w:rsidRDefault="001F46A3" w:rsidP="00AD53AA">
            <w:pPr>
              <w:pStyle w:val="Standard"/>
              <w:spacing w:line="360" w:lineRule="auto"/>
              <w:rPr>
                <w:del w:id="203" w:author="Aparecida Ferreira" w:date="2024-03-05T21:52:00Z"/>
              </w:rPr>
              <w:pPrChange w:id="204" w:author="Aparecida Ferreira" w:date="2024-03-05T21:52:00Z">
                <w:pPr>
                  <w:pStyle w:val="Standard"/>
                </w:pPr>
              </w:pPrChange>
            </w:pPr>
            <w:r>
              <w:rPr>
                <w:rFonts w:ascii="Arial" w:hAnsi="Arial" w:cs="Arial"/>
              </w:rPr>
              <w:t xml:space="preserve"> </w:t>
            </w:r>
          </w:p>
          <w:p w14:paraId="166C09EC" w14:textId="77777777" w:rsidR="00A86089" w:rsidRDefault="001F46A3" w:rsidP="00AD53AA">
            <w:pPr>
              <w:pStyle w:val="Standard"/>
              <w:spacing w:line="360" w:lineRule="auto"/>
              <w:rPr>
                <w:rFonts w:ascii="Arial" w:hAnsi="Arial" w:cs="Arial"/>
              </w:rPr>
              <w:pPrChange w:id="205" w:author="Aparecida Ferreira" w:date="2024-03-05T21:52:00Z">
                <w:pPr>
                  <w:pStyle w:val="Standard"/>
                </w:pPr>
              </w:pPrChange>
            </w:pPr>
            <w:del w:id="206" w:author="Aparecida Ferreira" w:date="2024-03-05T21:52:00Z">
              <w:r w:rsidDel="00AD53AA">
                <w:rPr>
                  <w:rFonts w:ascii="Arial" w:hAnsi="Arial" w:cs="Arial"/>
                </w:rPr>
                <w:delText xml:space="preserve">  </w:delText>
              </w:r>
            </w:del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32FF01FD" w14:textId="77777777" w:rsidR="00A86089" w:rsidRDefault="001F46A3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2"/>
      </w:tblGrid>
      <w:tr w:rsidR="00A86089" w14:paraId="1689EBF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10C9" w14:textId="77777777" w:rsidR="00A86089" w:rsidDel="00AD53AA" w:rsidRDefault="00A86089" w:rsidP="00AD53AA">
            <w:pPr>
              <w:pStyle w:val="Standard"/>
              <w:spacing w:line="360" w:lineRule="auto"/>
              <w:jc w:val="both"/>
              <w:rPr>
                <w:del w:id="207" w:author="Aparecida Ferreira" w:date="2024-03-05T21:53:00Z"/>
                <w:rFonts w:ascii="Arial" w:hAnsi="Arial" w:cs="Arial"/>
              </w:rPr>
              <w:pPrChange w:id="208" w:author="Aparecida Ferreira" w:date="2024-03-05T21:53:00Z">
                <w:pPr>
                  <w:pStyle w:val="Standard"/>
                </w:pPr>
              </w:pPrChange>
            </w:pPr>
          </w:p>
          <w:p w14:paraId="101CF2F9" w14:textId="77777777" w:rsidR="00A86089" w:rsidRDefault="001F46A3" w:rsidP="00AD53AA">
            <w:pPr>
              <w:pStyle w:val="Standard"/>
              <w:spacing w:line="360" w:lineRule="auto"/>
              <w:jc w:val="both"/>
              <w:rPr>
                <w:rFonts w:ascii="Arial" w:hAnsi="Arial" w:cs="Arial"/>
              </w:rPr>
              <w:pPrChange w:id="209" w:author="Aparecida Ferreira" w:date="2024-03-05T21:53:00Z">
                <w:pPr>
                  <w:pStyle w:val="Standard"/>
                </w:pPr>
              </w:pPrChange>
            </w:pPr>
            <w:del w:id="210" w:author="Aparecida Ferreira" w:date="2024-03-05T21:53:00Z">
              <w:r w:rsidDel="00AD53AA">
                <w:rPr>
                  <w:rFonts w:ascii="Arial" w:hAnsi="Arial" w:cs="Arial"/>
                </w:rPr>
                <w:delText xml:space="preserve"> </w:delText>
              </w:r>
            </w:del>
            <w:r>
              <w:rPr>
                <w:rFonts w:ascii="Arial" w:hAnsi="Arial" w:cs="Arial"/>
              </w:rPr>
              <w:t xml:space="preserve">A hipótese para um projeto de controle de níveis de nitrito e nitrato na água dos açudes se dá ao fato de que níveis muito elevados desses compostos podem ser prejudiciais </w:t>
            </w:r>
            <w:proofErr w:type="spellStart"/>
            <w:r>
              <w:rPr>
                <w:rFonts w:ascii="Arial" w:hAnsi="Arial" w:cs="Arial"/>
              </w:rPr>
              <w:t>a</w:t>
            </w:r>
            <w:proofErr w:type="spellEnd"/>
            <w:r>
              <w:rPr>
                <w:rFonts w:ascii="Arial" w:hAnsi="Arial" w:cs="Arial"/>
              </w:rPr>
              <w:t xml:space="preserve"> saúde dos peixes e de outros seres vivos, por isso se foi necessário existir um m</w:t>
            </w:r>
            <w:r>
              <w:rPr>
                <w:rFonts w:ascii="Arial" w:hAnsi="Arial" w:cs="Arial"/>
              </w:rPr>
              <w:t>eio de controlar isso.</w:t>
            </w:r>
          </w:p>
          <w:p w14:paraId="41A1E8FD" w14:textId="77777777" w:rsidR="00A86089" w:rsidDel="00AD53AA" w:rsidRDefault="001F46A3" w:rsidP="00AD53AA">
            <w:pPr>
              <w:pStyle w:val="Standard"/>
              <w:spacing w:line="360" w:lineRule="auto"/>
              <w:jc w:val="both"/>
              <w:rPr>
                <w:del w:id="211" w:author="Aparecida Ferreira" w:date="2024-03-05T21:53:00Z"/>
                <w:rFonts w:ascii="Arial" w:hAnsi="Arial" w:cs="Arial"/>
              </w:rPr>
              <w:pPrChange w:id="212" w:author="Aparecida Ferreira" w:date="2024-03-05T21:53:00Z">
                <w:pPr>
                  <w:pStyle w:val="Standard"/>
                </w:pPr>
              </w:pPrChange>
            </w:pPr>
            <w:r>
              <w:rPr>
                <w:rFonts w:ascii="Arial" w:hAnsi="Arial" w:cs="Arial"/>
              </w:rPr>
              <w:t xml:space="preserve"> A solução é criar um site de fácil acesso e simples de compreender que irá gerar relatórios com os níveis desses compostos nos açudes, isso ajudará a controlar esses compostos químicos.</w:t>
            </w:r>
          </w:p>
          <w:p w14:paraId="7B740407" w14:textId="77777777" w:rsidR="00A86089" w:rsidDel="00AD53AA" w:rsidRDefault="00A86089" w:rsidP="00AD53AA">
            <w:pPr>
              <w:pStyle w:val="Standard"/>
              <w:spacing w:line="360" w:lineRule="auto"/>
              <w:jc w:val="both"/>
              <w:rPr>
                <w:del w:id="213" w:author="Aparecida Ferreira" w:date="2024-03-05T21:53:00Z"/>
                <w:rFonts w:ascii="Arial" w:hAnsi="Arial" w:cs="Arial"/>
              </w:rPr>
              <w:pPrChange w:id="214" w:author="Aparecida Ferreira" w:date="2024-03-05T21:53:00Z">
                <w:pPr>
                  <w:pStyle w:val="Standard"/>
                </w:pPr>
              </w:pPrChange>
            </w:pPr>
          </w:p>
          <w:p w14:paraId="2CCB83BE" w14:textId="77777777" w:rsidR="00A86089" w:rsidRDefault="00A86089" w:rsidP="00AD53AA">
            <w:pPr>
              <w:pStyle w:val="Standard"/>
              <w:spacing w:line="360" w:lineRule="auto"/>
              <w:jc w:val="both"/>
              <w:rPr>
                <w:rFonts w:ascii="Arial" w:hAnsi="Arial" w:cs="Arial"/>
              </w:rPr>
              <w:pPrChange w:id="215" w:author="Aparecida Ferreira" w:date="2024-03-05T21:53:00Z">
                <w:pPr>
                  <w:pStyle w:val="Standard"/>
                </w:pPr>
              </w:pPrChange>
            </w:pPr>
          </w:p>
        </w:tc>
      </w:tr>
    </w:tbl>
    <w:p w14:paraId="442E1156" w14:textId="77777777" w:rsidR="00A86089" w:rsidRDefault="001F46A3">
      <w:pPr>
        <w:pStyle w:val="Standard"/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2"/>
      </w:tblGrid>
      <w:tr w:rsidR="00A86089" w14:paraId="38A6E712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E955" w14:textId="77777777" w:rsidR="00A86089" w:rsidDel="00AD53AA" w:rsidRDefault="001F46A3" w:rsidP="00AD53AA">
            <w:pPr>
              <w:pStyle w:val="Standard"/>
              <w:spacing w:line="360" w:lineRule="auto"/>
              <w:jc w:val="both"/>
              <w:rPr>
                <w:del w:id="216" w:author="Aparecida Ferreira" w:date="2024-03-05T21:53:00Z"/>
                <w:rFonts w:ascii="Arial" w:hAnsi="Arial" w:cs="Arial"/>
              </w:rPr>
              <w:pPrChange w:id="217" w:author="Aparecida Ferreira" w:date="2024-03-05T21:53:00Z">
                <w:pPr>
                  <w:pStyle w:val="Standard"/>
                </w:pPr>
              </w:pPrChange>
            </w:pPr>
            <w:del w:id="218" w:author="Aparecida Ferreira" w:date="2024-03-05T21:53:00Z">
              <w:r w:rsidDel="00AD53AA">
                <w:rPr>
                  <w:rFonts w:ascii="Arial" w:hAnsi="Arial" w:cs="Arial"/>
                </w:rPr>
                <w:delText>Descrição das três d</w:delText>
              </w:r>
              <w:r w:rsidDel="00AD53AA">
                <w:rPr>
                  <w:rFonts w:ascii="Arial" w:hAnsi="Arial" w:cs="Arial"/>
                </w:rPr>
                <w:delText>isciplinas.</w:delText>
              </w:r>
            </w:del>
          </w:p>
          <w:p w14:paraId="7F133A97" w14:textId="77777777" w:rsidR="00A86089" w:rsidRDefault="001F46A3" w:rsidP="00AD53AA">
            <w:pPr>
              <w:pStyle w:val="Standard"/>
              <w:spacing w:line="360" w:lineRule="auto"/>
              <w:jc w:val="both"/>
              <w:rPr>
                <w:rFonts w:ascii="Arial" w:hAnsi="Arial" w:cs="Arial"/>
              </w:rPr>
              <w:pPrChange w:id="219" w:author="Aparecida Ferreira" w:date="2024-03-05T21:53:00Z">
                <w:pPr>
                  <w:pStyle w:val="Standard"/>
                </w:pPr>
              </w:pPrChange>
            </w:pPr>
            <w:r>
              <w:rPr>
                <w:rFonts w:ascii="Arial" w:hAnsi="Arial" w:cs="Arial"/>
              </w:rPr>
              <w:t xml:space="preserve">Análise de projetos e sistemas: Análise de projetos e sistemas é o processo de identificação, compreensão e documentação dos requisitos de um sistema. É uma etapa essencial no desenvolvimento de sistemas de informação, pois fornece a base para </w:t>
            </w:r>
            <w:r>
              <w:rPr>
                <w:rFonts w:ascii="Arial" w:hAnsi="Arial" w:cs="Arial"/>
              </w:rPr>
              <w:t xml:space="preserve">o projeto e </w:t>
            </w:r>
            <w:r>
              <w:rPr>
                <w:rFonts w:ascii="Arial" w:hAnsi="Arial" w:cs="Arial"/>
              </w:rPr>
              <w:lastRenderedPageBreak/>
              <w:t>implementação do sistema. A análise de projetos e sistemas pode ser dividida em duas fases principais:</w:t>
            </w:r>
          </w:p>
          <w:p w14:paraId="1FBBB575" w14:textId="77777777" w:rsidR="00A86089" w:rsidRDefault="001F46A3" w:rsidP="00AD53AA">
            <w:pPr>
              <w:pStyle w:val="Standard"/>
              <w:spacing w:line="360" w:lineRule="auto"/>
              <w:jc w:val="both"/>
              <w:rPr>
                <w:rFonts w:ascii="Arial" w:hAnsi="Arial" w:cs="Arial"/>
              </w:rPr>
              <w:pPrChange w:id="220" w:author="Aparecida Ferreira" w:date="2024-03-05T21:53:00Z">
                <w:pPr>
                  <w:pStyle w:val="Standard"/>
                </w:pPr>
              </w:pPrChange>
            </w:pPr>
            <w:r>
              <w:rPr>
                <w:rFonts w:ascii="Arial" w:hAnsi="Arial" w:cs="Arial"/>
              </w:rPr>
              <w:t>Análise de requisitos: Nesta fase, os analistas de sistemas trabalham com os usuários do sistema para identificar e documentar seus requisito</w:t>
            </w:r>
            <w:r>
              <w:rPr>
                <w:rFonts w:ascii="Arial" w:hAnsi="Arial" w:cs="Arial"/>
              </w:rPr>
              <w:t xml:space="preserve">s. Os requisitos podem ser funcionais, não funcionais ou de desempenho. Os requisitos funcionais descrevem o que o sistema deve fazer. Os requisitos não funcionais descrevem como o sistema deve funcionar. Os requisitos de desempenho descrevem o desempenho </w:t>
            </w:r>
            <w:r>
              <w:rPr>
                <w:rFonts w:ascii="Arial" w:hAnsi="Arial" w:cs="Arial"/>
              </w:rPr>
              <w:t>esperado do sistema.</w:t>
            </w:r>
          </w:p>
          <w:p w14:paraId="7F2D140E" w14:textId="77777777" w:rsidR="00A86089" w:rsidRDefault="001F46A3" w:rsidP="00AD53AA">
            <w:pPr>
              <w:pStyle w:val="Standard"/>
              <w:spacing w:line="360" w:lineRule="auto"/>
              <w:jc w:val="both"/>
              <w:rPr>
                <w:rFonts w:ascii="Arial" w:hAnsi="Arial" w:cs="Arial"/>
              </w:rPr>
              <w:pPrChange w:id="221" w:author="Aparecida Ferreira" w:date="2024-03-05T21:53:00Z">
                <w:pPr>
                  <w:pStyle w:val="Standard"/>
                </w:pPr>
              </w:pPrChange>
            </w:pPr>
            <w:r>
              <w:rPr>
                <w:rFonts w:ascii="Arial" w:hAnsi="Arial" w:cs="Arial"/>
              </w:rPr>
              <w:t>Análise de arquitetura: Nesta fase, os analistas de sistemas trabalham para desenvolver uma arquitetura para o sistema. A arquitetura descreve a estrutura do sistema, incluindo seus componentes, interfaces e relacionamentos.</w:t>
            </w:r>
          </w:p>
          <w:p w14:paraId="7F675305" w14:textId="77777777" w:rsidR="00A86089" w:rsidRDefault="001F46A3" w:rsidP="00AD53AA">
            <w:pPr>
              <w:pStyle w:val="Standard"/>
              <w:spacing w:line="360" w:lineRule="auto"/>
              <w:jc w:val="both"/>
              <w:rPr>
                <w:rFonts w:ascii="Arial" w:hAnsi="Arial" w:cs="Arial"/>
              </w:rPr>
              <w:pPrChange w:id="222" w:author="Aparecida Ferreira" w:date="2024-03-05T21:53:00Z">
                <w:pPr>
                  <w:pStyle w:val="Standard"/>
                </w:pPr>
              </w:pPrChange>
            </w:pPr>
            <w:r>
              <w:rPr>
                <w:rFonts w:ascii="Arial" w:hAnsi="Arial" w:cs="Arial"/>
              </w:rPr>
              <w:t>O processo</w:t>
            </w:r>
            <w:r>
              <w:rPr>
                <w:rFonts w:ascii="Arial" w:hAnsi="Arial" w:cs="Arial"/>
              </w:rPr>
              <w:t xml:space="preserve"> de análise de projetos e sistemas é iterativo, o que significa que é realizado em ciclos repetidos. Em cada ciclo, os analistas de sistemas coletam mais informações, refinam seus entendimentos dos requisitos e atualizam a documentação.</w:t>
            </w:r>
          </w:p>
          <w:p w14:paraId="39E8E36C" w14:textId="77777777" w:rsidR="00A86089" w:rsidRDefault="001F46A3" w:rsidP="00AD53AA">
            <w:pPr>
              <w:pStyle w:val="Standard"/>
              <w:spacing w:line="360" w:lineRule="auto"/>
              <w:jc w:val="both"/>
              <w:rPr>
                <w:rFonts w:ascii="Arial" w:hAnsi="Arial" w:cs="Arial"/>
              </w:rPr>
              <w:pPrChange w:id="223" w:author="Aparecida Ferreira" w:date="2024-03-05T21:53:00Z">
                <w:pPr>
                  <w:pStyle w:val="Standard"/>
                </w:pPr>
              </w:pPrChange>
            </w:pPr>
            <w:r>
              <w:rPr>
                <w:rFonts w:ascii="Arial" w:hAnsi="Arial" w:cs="Arial"/>
              </w:rPr>
              <w:t>A análise de projet</w:t>
            </w:r>
            <w:r>
              <w:rPr>
                <w:rFonts w:ascii="Arial" w:hAnsi="Arial" w:cs="Arial"/>
              </w:rPr>
              <w:t>os e sistemas é uma atividade complexa que requer uma variedade de habilidades e conhecimentos. Os analistas de sistemas devem ter fortes habilidades de comunicação, análise e resolução de problemas. Eles também devem ter um conhecimento profundo dos proce</w:t>
            </w:r>
            <w:r>
              <w:rPr>
                <w:rFonts w:ascii="Arial" w:hAnsi="Arial" w:cs="Arial"/>
              </w:rPr>
              <w:t>ssos de negócios e das tecnologias de informação.</w:t>
            </w:r>
          </w:p>
          <w:p w14:paraId="366982C6" w14:textId="77777777" w:rsidR="00A86089" w:rsidRDefault="00A86089" w:rsidP="00AD53AA">
            <w:pPr>
              <w:pStyle w:val="Standard"/>
              <w:spacing w:line="360" w:lineRule="auto"/>
              <w:jc w:val="both"/>
              <w:rPr>
                <w:rFonts w:ascii="Arial" w:hAnsi="Arial" w:cs="Arial"/>
              </w:rPr>
              <w:pPrChange w:id="224" w:author="Aparecida Ferreira" w:date="2024-03-05T21:53:00Z">
                <w:pPr>
                  <w:pStyle w:val="Standard"/>
                </w:pPr>
              </w:pPrChange>
            </w:pPr>
          </w:p>
          <w:p w14:paraId="08CAA5EC" w14:textId="77777777" w:rsidR="00A86089" w:rsidRDefault="001F46A3" w:rsidP="00AD53AA">
            <w:pPr>
              <w:pStyle w:val="Standard"/>
              <w:spacing w:line="360" w:lineRule="auto"/>
              <w:jc w:val="both"/>
              <w:rPr>
                <w:rFonts w:ascii="Arial" w:hAnsi="Arial" w:cs="Arial"/>
              </w:rPr>
              <w:pPrChange w:id="225" w:author="Aparecida Ferreira" w:date="2024-03-05T21:53:00Z">
                <w:pPr>
                  <w:pStyle w:val="Standard"/>
                </w:pPr>
              </w:pPrChange>
            </w:pPr>
            <w:r>
              <w:rPr>
                <w:rFonts w:ascii="Arial" w:hAnsi="Arial" w:cs="Arial"/>
              </w:rPr>
              <w:t xml:space="preserve">Banco de dados: </w:t>
            </w:r>
            <w:proofErr w:type="gramStart"/>
            <w:r>
              <w:rPr>
                <w:rFonts w:ascii="Arial" w:hAnsi="Arial" w:cs="Arial"/>
              </w:rPr>
              <w:t xml:space="preserve"> Um</w:t>
            </w:r>
            <w:proofErr w:type="gramEnd"/>
            <w:r>
              <w:rPr>
                <w:rFonts w:ascii="Arial" w:hAnsi="Arial" w:cs="Arial"/>
              </w:rPr>
              <w:t xml:space="preserve"> banco de dados é uma coleção estruturada de dados armazenada eletronicamente. Ele pode conter qualquer tipo de dados, incluindo palavras, números, imagens, vídeos e arquivos. Os bancos </w:t>
            </w:r>
            <w:r>
              <w:rPr>
                <w:rFonts w:ascii="Arial" w:hAnsi="Arial" w:cs="Arial"/>
              </w:rPr>
              <w:t xml:space="preserve">de dados são usados para armazenar e gerenciar grandes quantidades de dados de forma eficiente. Eles podem ser usados para uma variedade de propósitos, incluindo: </w:t>
            </w:r>
          </w:p>
          <w:p w14:paraId="614C06DB" w14:textId="77777777" w:rsidR="00A86089" w:rsidRDefault="001F46A3" w:rsidP="00AD53AA">
            <w:pPr>
              <w:pStyle w:val="Standard"/>
              <w:spacing w:line="360" w:lineRule="auto"/>
              <w:jc w:val="both"/>
              <w:rPr>
                <w:rFonts w:ascii="Arial" w:hAnsi="Arial" w:cs="Arial"/>
              </w:rPr>
              <w:pPrChange w:id="226" w:author="Aparecida Ferreira" w:date="2024-03-05T21:53:00Z">
                <w:pPr>
                  <w:pStyle w:val="Standard"/>
                </w:pPr>
              </w:pPrChange>
            </w:pPr>
            <w:r>
              <w:rPr>
                <w:rFonts w:ascii="Arial" w:hAnsi="Arial" w:cs="Arial"/>
              </w:rPr>
              <w:t>Armazenar dados de negócios: Os bancos de dados são usados por empresas para armazenar dados</w:t>
            </w:r>
            <w:r>
              <w:rPr>
                <w:rFonts w:ascii="Arial" w:hAnsi="Arial" w:cs="Arial"/>
              </w:rPr>
              <w:t xml:space="preserve"> sobre clientes, produtos, vendas e outros aspectos de seus negócios.</w:t>
            </w:r>
          </w:p>
          <w:p w14:paraId="3CAFDB45" w14:textId="77777777" w:rsidR="00A86089" w:rsidRDefault="001F46A3" w:rsidP="00AD53AA">
            <w:pPr>
              <w:pStyle w:val="Standard"/>
              <w:spacing w:line="360" w:lineRule="auto"/>
              <w:jc w:val="both"/>
              <w:rPr>
                <w:rFonts w:ascii="Arial" w:hAnsi="Arial" w:cs="Arial"/>
              </w:rPr>
              <w:pPrChange w:id="227" w:author="Aparecida Ferreira" w:date="2024-03-05T21:53:00Z">
                <w:pPr>
                  <w:pStyle w:val="Standard"/>
                </w:pPr>
              </w:pPrChange>
            </w:pPr>
            <w:r>
              <w:rPr>
                <w:rFonts w:ascii="Arial" w:hAnsi="Arial" w:cs="Arial"/>
              </w:rPr>
              <w:t>Armazenar dados de pesquisa: Os bancos de dados são usados por pesquisadores para armazenar dados de pesquisas, como dados de censo, dados de saúde e dados de clima.</w:t>
            </w:r>
          </w:p>
          <w:p w14:paraId="417BCC7E" w14:textId="77777777" w:rsidR="00A86089" w:rsidRDefault="001F46A3" w:rsidP="00AD53AA">
            <w:pPr>
              <w:pStyle w:val="Standard"/>
              <w:spacing w:line="360" w:lineRule="auto"/>
              <w:jc w:val="both"/>
              <w:rPr>
                <w:rFonts w:ascii="Arial" w:hAnsi="Arial" w:cs="Arial"/>
              </w:rPr>
              <w:pPrChange w:id="228" w:author="Aparecida Ferreira" w:date="2024-03-05T21:53:00Z">
                <w:pPr>
                  <w:pStyle w:val="Standard"/>
                </w:pPr>
              </w:pPrChange>
            </w:pPr>
            <w:r>
              <w:rPr>
                <w:rFonts w:ascii="Arial" w:hAnsi="Arial" w:cs="Arial"/>
              </w:rPr>
              <w:lastRenderedPageBreak/>
              <w:t xml:space="preserve">Armazenar dados </w:t>
            </w:r>
            <w:r>
              <w:rPr>
                <w:rFonts w:ascii="Arial" w:hAnsi="Arial" w:cs="Arial"/>
              </w:rPr>
              <w:t>pessoais: Os bancos de dados são usados por organizações para armazenar dados pessoais, como dados de clientes, dados de funcionários e dados de saúde.</w:t>
            </w:r>
          </w:p>
          <w:p w14:paraId="4560E33A" w14:textId="77777777" w:rsidR="00A86089" w:rsidRDefault="001F46A3" w:rsidP="00AD53AA">
            <w:pPr>
              <w:pStyle w:val="Standard"/>
              <w:spacing w:line="360" w:lineRule="auto"/>
              <w:jc w:val="both"/>
              <w:rPr>
                <w:rFonts w:ascii="Arial" w:hAnsi="Arial" w:cs="Arial"/>
              </w:rPr>
              <w:pPrChange w:id="229" w:author="Aparecida Ferreira" w:date="2024-03-05T21:53:00Z">
                <w:pPr>
                  <w:pStyle w:val="Standard"/>
                </w:pPr>
              </w:pPrChange>
            </w:pPr>
            <w:r>
              <w:rPr>
                <w:rFonts w:ascii="Arial" w:hAnsi="Arial" w:cs="Arial"/>
              </w:rPr>
              <w:t>Os bancos de dados são organizados em tabelas, que são coleções de linhas e colunas. Cada linha represen</w:t>
            </w:r>
            <w:r>
              <w:rPr>
                <w:rFonts w:ascii="Arial" w:hAnsi="Arial" w:cs="Arial"/>
              </w:rPr>
              <w:t>ta um registro, que é uma coleção de dados relacionados. Cada coluna representa um campo, que é um tipo específico de dados.</w:t>
            </w:r>
          </w:p>
          <w:p w14:paraId="30F9FFAA" w14:textId="77777777" w:rsidR="00A86089" w:rsidRDefault="001F46A3" w:rsidP="00AD53AA">
            <w:pPr>
              <w:pStyle w:val="Standard"/>
              <w:spacing w:line="360" w:lineRule="auto"/>
              <w:jc w:val="both"/>
              <w:rPr>
                <w:rFonts w:ascii="Arial" w:hAnsi="Arial" w:cs="Arial"/>
              </w:rPr>
              <w:pPrChange w:id="230" w:author="Aparecida Ferreira" w:date="2024-03-05T21:53:00Z">
                <w:pPr>
                  <w:pStyle w:val="Standard"/>
                </w:pPr>
              </w:pPrChange>
            </w:pPr>
            <w:r>
              <w:rPr>
                <w:rFonts w:ascii="Arial" w:hAnsi="Arial" w:cs="Arial"/>
              </w:rPr>
              <w:t>Os bancos de dados são gerenciados por um sistema de gerenciamento de banco de dados (SGBD). O SGBD é um software que fornece ferra</w:t>
            </w:r>
            <w:r>
              <w:rPr>
                <w:rFonts w:ascii="Arial" w:hAnsi="Arial" w:cs="Arial"/>
              </w:rPr>
              <w:t>mentas para criar, acessar e gerenciar dados em um banco de dados.</w:t>
            </w:r>
          </w:p>
          <w:p w14:paraId="01D1DD33" w14:textId="77777777" w:rsidR="00A86089" w:rsidDel="00AD53AA" w:rsidRDefault="00A86089" w:rsidP="00AD53AA">
            <w:pPr>
              <w:pStyle w:val="Standard"/>
              <w:spacing w:line="360" w:lineRule="auto"/>
              <w:jc w:val="both"/>
              <w:rPr>
                <w:del w:id="231" w:author="Aparecida Ferreira" w:date="2024-03-05T21:53:00Z"/>
                <w:rFonts w:ascii="Arial" w:hAnsi="Arial" w:cs="Arial"/>
              </w:rPr>
              <w:pPrChange w:id="232" w:author="Aparecida Ferreira" w:date="2024-03-05T21:53:00Z">
                <w:pPr>
                  <w:pStyle w:val="Standard"/>
                </w:pPr>
              </w:pPrChange>
            </w:pPr>
          </w:p>
          <w:p w14:paraId="6B1FA918" w14:textId="77777777" w:rsidR="00A86089" w:rsidRDefault="001F46A3" w:rsidP="00AD53AA">
            <w:pPr>
              <w:pStyle w:val="Standard"/>
              <w:spacing w:line="360" w:lineRule="auto"/>
              <w:jc w:val="both"/>
              <w:rPr>
                <w:rFonts w:ascii="Arial" w:hAnsi="Arial" w:cs="Arial"/>
              </w:rPr>
              <w:pPrChange w:id="233" w:author="Aparecida Ferreira" w:date="2024-03-05T21:53:00Z">
                <w:pPr>
                  <w:pStyle w:val="Standard"/>
                </w:pPr>
              </w:pPrChange>
            </w:pPr>
            <w:r>
              <w:rPr>
                <w:rFonts w:ascii="Arial" w:hAnsi="Arial" w:cs="Arial"/>
              </w:rPr>
              <w:t>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>: 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 xml:space="preserve"> é a parte de um site, aplicativo ou software que os usuários interagem diretamente. É a parte visual e interativa do aplicativo, incluindo o layout, as imagens, os </w:t>
            </w:r>
            <w:r>
              <w:rPr>
                <w:rFonts w:ascii="Arial" w:hAnsi="Arial" w:cs="Arial"/>
              </w:rPr>
              <w:t>vídeos, os textos e os formulários. O 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 xml:space="preserve"> é desenvolvido usando linguagens de programação, como HTML, CSS e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. HTML é usado para definir o layout da página, CSS é usado para estilizar a página e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 é usado para adicionar interativida</w:t>
            </w:r>
            <w:r>
              <w:rPr>
                <w:rFonts w:ascii="Arial" w:hAnsi="Arial" w:cs="Arial"/>
              </w:rPr>
              <w:t>de à página. Os desenvolvedores 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 xml:space="preserve"> são responsáveis por criar uma interface de usuário que seja atraente, funcional e acessível. Eles devem ter um conhecimento profundo de linguagens de programação, design gráfico e acessibilidade.</w:t>
            </w:r>
          </w:p>
        </w:tc>
      </w:tr>
    </w:tbl>
    <w:p w14:paraId="75FB76ED" w14:textId="77777777" w:rsidR="00A86089" w:rsidRDefault="00A86089">
      <w:pPr>
        <w:pStyle w:val="Standard"/>
        <w:rPr>
          <w:rFonts w:ascii="Arial" w:hAnsi="Arial" w:cs="Arial"/>
        </w:rPr>
      </w:pPr>
    </w:p>
    <w:p w14:paraId="4B0E56B0" w14:textId="77777777" w:rsidR="00A86089" w:rsidRDefault="001F46A3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2"/>
      </w:tblGrid>
      <w:tr w:rsidR="00A86089" w14:paraId="555D32D4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069B2" w14:textId="77777777" w:rsidR="00A86089" w:rsidDel="00AD53AA" w:rsidRDefault="00A86089" w:rsidP="00AD53AA">
            <w:pPr>
              <w:pStyle w:val="Standard"/>
              <w:spacing w:line="360" w:lineRule="auto"/>
              <w:rPr>
                <w:del w:id="234" w:author="Aparecida Ferreira" w:date="2024-03-05T21:54:00Z"/>
                <w:rFonts w:ascii="Arial" w:hAnsi="Arial" w:cs="Arial"/>
                <w:lang w:eastAsia="pt-BR"/>
              </w:rPr>
              <w:pPrChange w:id="235" w:author="Aparecida Ferreira" w:date="2024-03-05T21:54:00Z">
                <w:pPr>
                  <w:pStyle w:val="Standard"/>
                </w:pPr>
              </w:pPrChange>
            </w:pPr>
          </w:p>
          <w:p w14:paraId="76837746" w14:textId="77777777" w:rsidR="00A86089" w:rsidDel="00AD53AA" w:rsidRDefault="001F46A3" w:rsidP="00AD53AA">
            <w:pPr>
              <w:pStyle w:val="Standard"/>
              <w:spacing w:line="360" w:lineRule="auto"/>
              <w:rPr>
                <w:del w:id="236" w:author="Aparecida Ferreira" w:date="2024-03-05T21:54:00Z"/>
                <w:rFonts w:ascii="Arial" w:hAnsi="Arial" w:cs="Arial"/>
                <w:lang w:eastAsia="pt-BR"/>
              </w:rPr>
              <w:pPrChange w:id="237" w:author="Aparecida Ferreira" w:date="2024-03-05T21:54:00Z">
                <w:pPr>
                  <w:pStyle w:val="Standard"/>
                </w:pPr>
              </w:pPrChange>
            </w:pPr>
            <w:del w:id="238" w:author="Aparecida Ferreira" w:date="2024-03-05T21:54:00Z">
              <w:r w:rsidDel="00AD53AA">
                <w:rPr>
                  <w:rFonts w:ascii="Arial" w:hAnsi="Arial" w:cs="Arial"/>
                  <w:lang w:eastAsia="pt-BR"/>
                </w:rPr>
                <w:delText xml:space="preserve"> </w:delText>
              </w:r>
            </w:del>
            <w:r>
              <w:rPr>
                <w:rFonts w:ascii="Arial" w:hAnsi="Arial" w:cs="Arial"/>
                <w:lang w:eastAsia="pt-BR"/>
              </w:rPr>
              <w:t xml:space="preserve">Construção de um site para gerar relatórios sobre níveis de </w:t>
            </w:r>
            <w:ins w:id="239" w:author="Aparecida Ferreira" w:date="2024-03-05T21:54:00Z">
              <w:r w:rsidR="00AD53AA">
                <w:rPr>
                  <w:rFonts w:ascii="Arial" w:hAnsi="Arial" w:cs="Arial"/>
                  <w:lang w:eastAsia="pt-BR"/>
                </w:rPr>
                <w:t>Nitrito</w:t>
              </w:r>
            </w:ins>
            <w:del w:id="240" w:author="Aparecida Ferreira" w:date="2024-03-05T21:54:00Z">
              <w:r w:rsidDel="00AD53AA">
                <w:rPr>
                  <w:rFonts w:ascii="Arial" w:hAnsi="Arial" w:cs="Arial"/>
                  <w:lang w:eastAsia="pt-BR"/>
                </w:rPr>
                <w:delText>c</w:delText>
              </w:r>
              <w:r w:rsidDel="00AD53AA">
                <w:rPr>
                  <w:rFonts w:ascii="Arial" w:hAnsi="Arial" w:cs="Arial"/>
                  <w:lang w:eastAsia="pt-BR"/>
                </w:rPr>
                <w:delText>o</w:delText>
              </w:r>
              <w:r w:rsidDel="00AD53AA">
                <w:rPr>
                  <w:rFonts w:ascii="Arial" w:hAnsi="Arial" w:cs="Arial"/>
                  <w:lang w:eastAsia="pt-BR"/>
                </w:rPr>
                <w:delText>m</w:delText>
              </w:r>
              <w:r w:rsidDel="00AD53AA">
                <w:rPr>
                  <w:rFonts w:ascii="Arial" w:hAnsi="Arial" w:cs="Arial"/>
                  <w:lang w:eastAsia="pt-BR"/>
                </w:rPr>
                <w:delText>p</w:delText>
              </w:r>
              <w:r w:rsidDel="00AD53AA">
                <w:rPr>
                  <w:rFonts w:ascii="Arial" w:hAnsi="Arial" w:cs="Arial"/>
                  <w:lang w:eastAsia="pt-BR"/>
                </w:rPr>
                <w:delText>o</w:delText>
              </w:r>
              <w:r w:rsidDel="00AD53AA">
                <w:rPr>
                  <w:rFonts w:ascii="Arial" w:hAnsi="Arial" w:cs="Arial"/>
                  <w:lang w:eastAsia="pt-BR"/>
                </w:rPr>
                <w:delText>s</w:delText>
              </w:r>
              <w:r w:rsidDel="00AD53AA">
                <w:rPr>
                  <w:rFonts w:ascii="Arial" w:hAnsi="Arial" w:cs="Arial"/>
                  <w:lang w:eastAsia="pt-BR"/>
                </w:rPr>
                <w:delText>t</w:delText>
              </w:r>
              <w:r w:rsidDel="00AD53AA">
                <w:rPr>
                  <w:rFonts w:ascii="Arial" w:hAnsi="Arial" w:cs="Arial"/>
                  <w:lang w:eastAsia="pt-BR"/>
                </w:rPr>
                <w:delText>o</w:delText>
              </w:r>
              <w:r w:rsidDel="00AD53AA">
                <w:rPr>
                  <w:rFonts w:ascii="Arial" w:hAnsi="Arial" w:cs="Arial"/>
                  <w:lang w:eastAsia="pt-BR"/>
                </w:rPr>
                <w:delText>s</w:delText>
              </w:r>
            </w:del>
            <w:r>
              <w:rPr>
                <w:rFonts w:ascii="Arial" w:hAnsi="Arial" w:cs="Arial"/>
                <w:lang w:eastAsia="pt-BR"/>
              </w:rPr>
              <w:t xml:space="preserve"> na água com auxílio do software </w:t>
            </w:r>
            <w:proofErr w:type="spellStart"/>
            <w:r>
              <w:rPr>
                <w:rFonts w:ascii="Arial" w:hAnsi="Arial" w:cs="Arial"/>
                <w:lang w:eastAsia="pt-BR"/>
              </w:rPr>
              <w:t>Dory</w:t>
            </w:r>
            <w:proofErr w:type="spellEnd"/>
            <w:ins w:id="241" w:author="Aparecida Ferreira" w:date="2024-03-05T21:54:00Z">
              <w:r w:rsidR="00AD53AA">
                <w:rPr>
                  <w:rFonts w:ascii="Arial" w:hAnsi="Arial" w:cs="Arial"/>
                  <w:lang w:eastAsia="pt-BR"/>
                </w:rPr>
                <w:t>.</w:t>
              </w:r>
            </w:ins>
            <w:del w:id="242" w:author="Aparecida Ferreira" w:date="2024-03-05T21:54:00Z">
              <w:r w:rsidDel="00AD53AA">
                <w:rPr>
                  <w:rFonts w:ascii="Arial" w:hAnsi="Arial" w:cs="Arial"/>
                  <w:lang w:eastAsia="pt-BR"/>
                </w:rPr>
                <w:delText>.</w:delText>
              </w:r>
            </w:del>
          </w:p>
          <w:p w14:paraId="2C83BFAE" w14:textId="77777777" w:rsidR="00A86089" w:rsidRDefault="00A86089" w:rsidP="00AD53AA">
            <w:pPr>
              <w:pStyle w:val="Standard"/>
              <w:spacing w:line="360" w:lineRule="auto"/>
              <w:rPr>
                <w:rFonts w:ascii="Arial" w:hAnsi="Arial" w:cs="Arial"/>
              </w:rPr>
              <w:pPrChange w:id="243" w:author="Aparecida Ferreira" w:date="2024-03-05T21:54:00Z">
                <w:pPr>
                  <w:pStyle w:val="Standard"/>
                </w:pPr>
              </w:pPrChange>
            </w:pPr>
          </w:p>
        </w:tc>
      </w:tr>
    </w:tbl>
    <w:p w14:paraId="7373C6D4" w14:textId="77777777" w:rsidR="00A86089" w:rsidRDefault="001F46A3">
      <w:pPr>
        <w:pStyle w:val="Standard"/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2"/>
      </w:tblGrid>
      <w:tr w:rsidR="00A86089" w14:paraId="43DB1992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FAEB9" w14:textId="77777777" w:rsidR="00A86089" w:rsidDel="00AD53AA" w:rsidRDefault="00A86089" w:rsidP="00AD53AA">
            <w:pPr>
              <w:pStyle w:val="Standard"/>
              <w:spacing w:line="360" w:lineRule="auto"/>
              <w:rPr>
                <w:del w:id="244" w:author="Aparecida Ferreira" w:date="2024-03-05T21:54:00Z"/>
                <w:rFonts w:ascii="Arial" w:hAnsi="Arial" w:cs="Arial"/>
                <w:lang w:eastAsia="pt-BR"/>
              </w:rPr>
              <w:pPrChange w:id="245" w:author="Aparecida Ferreira" w:date="2024-03-05T21:55:00Z">
                <w:pPr>
                  <w:pStyle w:val="Standard"/>
                </w:pPr>
              </w:pPrChange>
            </w:pPr>
          </w:p>
          <w:p w14:paraId="77FEC4D9" w14:textId="77777777" w:rsidR="00A86089" w:rsidDel="00AD53AA" w:rsidRDefault="001F46A3" w:rsidP="00AD53AA">
            <w:pPr>
              <w:pStyle w:val="Standard"/>
              <w:spacing w:line="360" w:lineRule="auto"/>
              <w:rPr>
                <w:del w:id="246" w:author="Aparecida Ferreira" w:date="2024-03-05T21:55:00Z"/>
                <w:rFonts w:ascii="Arial" w:hAnsi="Arial" w:cs="Arial"/>
                <w:lang w:eastAsia="pt-BR"/>
              </w:rPr>
              <w:pPrChange w:id="247" w:author="Aparecida Ferreira" w:date="2024-03-05T21:55:00Z">
                <w:pPr>
                  <w:pStyle w:val="Standard"/>
                </w:pPr>
              </w:pPrChange>
            </w:pPr>
            <w:del w:id="248" w:author="Aparecida Ferreira" w:date="2024-03-05T21:55:00Z">
              <w:r w:rsidDel="00AD53AA">
                <w:rPr>
                  <w:rFonts w:ascii="Arial" w:hAnsi="Arial" w:cs="Arial"/>
                  <w:lang w:eastAsia="pt-BR"/>
                </w:rPr>
                <w:delText xml:space="preserve"> </w:delText>
              </w:r>
            </w:del>
            <w:r>
              <w:rPr>
                <w:rFonts w:ascii="Arial" w:hAnsi="Arial" w:cs="Arial"/>
                <w:lang w:eastAsia="pt-BR"/>
              </w:rPr>
              <w:t>Criação de um site de fácil acesso, simples de compreender, com uma interface agradável e resultados eficazes.</w:t>
            </w:r>
          </w:p>
          <w:p w14:paraId="03D2AA47" w14:textId="77777777" w:rsidR="00A86089" w:rsidRDefault="00A86089" w:rsidP="00AD53AA">
            <w:pPr>
              <w:pStyle w:val="Standard"/>
              <w:spacing w:line="360" w:lineRule="auto"/>
              <w:rPr>
                <w:rFonts w:ascii="Arial" w:hAnsi="Arial" w:cs="Arial"/>
                <w:lang w:eastAsia="pt-BR"/>
              </w:rPr>
              <w:pPrChange w:id="249" w:author="Aparecida Ferreira" w:date="2024-03-05T21:55:00Z">
                <w:pPr>
                  <w:pStyle w:val="Standard"/>
                </w:pPr>
              </w:pPrChange>
            </w:pPr>
          </w:p>
        </w:tc>
      </w:tr>
    </w:tbl>
    <w:p w14:paraId="4770BD39" w14:textId="77777777" w:rsidR="00A86089" w:rsidRDefault="00A86089">
      <w:pPr>
        <w:pStyle w:val="Standard"/>
        <w:rPr>
          <w:rFonts w:ascii="Arial" w:hAnsi="Arial" w:cs="Arial"/>
        </w:rPr>
      </w:pPr>
    </w:p>
    <w:p w14:paraId="4B17FC9D" w14:textId="77777777" w:rsidR="00A86089" w:rsidRDefault="001F46A3">
      <w:pPr>
        <w:pStyle w:val="Standard"/>
        <w:spacing w:line="360" w:lineRule="auto"/>
        <w:rPr>
          <w:ins w:id="250" w:author="Aparecida Ferreira" w:date="2024-03-05T21:55:00Z"/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242E2C2" w14:textId="77777777" w:rsidR="00AD53AA" w:rsidRDefault="00AD53AA">
      <w:pPr>
        <w:pStyle w:val="Standard"/>
        <w:spacing w:line="360" w:lineRule="auto"/>
        <w:rPr>
          <w:ins w:id="251" w:author="Aparecida Ferreira" w:date="2024-03-05T21:55:00Z"/>
          <w:rFonts w:ascii="Arial" w:eastAsia="Arial" w:hAnsi="Arial" w:cs="Arial"/>
        </w:rPr>
      </w:pPr>
    </w:p>
    <w:p w14:paraId="0B021082" w14:textId="77777777" w:rsidR="00AD53AA" w:rsidRDefault="00AD53AA">
      <w:pPr>
        <w:pStyle w:val="Standard"/>
        <w:spacing w:line="360" w:lineRule="auto"/>
        <w:rPr>
          <w:ins w:id="252" w:author="Aparecida Ferreira" w:date="2024-03-05T21:55:00Z"/>
          <w:rFonts w:ascii="Arial" w:eastAsia="Arial" w:hAnsi="Arial" w:cs="Arial"/>
        </w:rPr>
      </w:pPr>
    </w:p>
    <w:p w14:paraId="69401195" w14:textId="77777777" w:rsidR="00AD53AA" w:rsidRDefault="00AD53AA">
      <w:pPr>
        <w:pStyle w:val="Standard"/>
        <w:spacing w:line="360" w:lineRule="auto"/>
        <w:rPr>
          <w:rFonts w:ascii="Arial" w:eastAsia="Arial" w:hAnsi="Arial" w:cs="Arial"/>
        </w:rPr>
      </w:pPr>
    </w:p>
    <w:p w14:paraId="59EF7079" w14:textId="77777777" w:rsidR="00A86089" w:rsidRDefault="001F46A3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</w:t>
      </w:r>
      <w:r>
        <w:rPr>
          <w:rFonts w:ascii="Arial" w:hAnsi="Arial" w:cs="Arial"/>
        </w:rPr>
        <w:t>CEDIMENTOS METODOLÓGICOS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2"/>
      </w:tblGrid>
      <w:tr w:rsidR="00A86089" w14:paraId="5DF65A3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AA8A6" w14:textId="77777777" w:rsidR="00A86089" w:rsidDel="00AD53AA" w:rsidRDefault="001F46A3" w:rsidP="00AD53AA">
            <w:pPr>
              <w:pStyle w:val="Standard"/>
              <w:spacing w:line="360" w:lineRule="auto"/>
              <w:jc w:val="both"/>
              <w:rPr>
                <w:del w:id="253" w:author="Aparecida Ferreira" w:date="2024-03-05T21:55:00Z"/>
                <w:rFonts w:ascii="Arial" w:hAnsi="Arial" w:cs="Arial"/>
              </w:rPr>
              <w:pPrChange w:id="254" w:author="Aparecida Ferreira" w:date="2024-03-05T21:55:00Z">
                <w:pPr>
                  <w:pStyle w:val="Standard"/>
                  <w:spacing w:line="360" w:lineRule="auto"/>
                </w:pPr>
              </w:pPrChange>
            </w:pPr>
            <w:del w:id="255" w:author="Aparecida Ferreira" w:date="2024-03-05T21:55:00Z">
              <w:r w:rsidDel="00AD53AA">
                <w:rPr>
                  <w:rFonts w:ascii="Arial" w:hAnsi="Arial" w:cs="Arial"/>
                </w:rPr>
                <w:delText>Descrição dos métodos e procedimentos que nortearão a busca de informações para responder o problema de pesquisa:</w:delText>
              </w:r>
            </w:del>
          </w:p>
          <w:p w14:paraId="00E4C838" w14:textId="77777777" w:rsidR="00A86089" w:rsidRDefault="001F46A3" w:rsidP="00AD53AA">
            <w:pPr>
              <w:pStyle w:val="Standard"/>
              <w:spacing w:line="360" w:lineRule="auto"/>
              <w:jc w:val="both"/>
              <w:rPr>
                <w:rFonts w:ascii="Arial" w:hAnsi="Arial" w:cs="Arial"/>
              </w:rPr>
              <w:pPrChange w:id="256" w:author="Aparecida Ferreira" w:date="2024-03-05T21:55:00Z">
                <w:pPr>
                  <w:pStyle w:val="Standard"/>
                  <w:spacing w:line="360" w:lineRule="auto"/>
                </w:pPr>
              </w:pPrChange>
            </w:pPr>
            <w:del w:id="257" w:author="Aparecida Ferreira" w:date="2024-03-05T21:55:00Z">
              <w:r w:rsidDel="00AD53AA">
                <w:rPr>
                  <w:rFonts w:ascii="Arial" w:hAnsi="Arial" w:cs="Arial"/>
                </w:rPr>
                <w:delText xml:space="preserve">  </w:delText>
              </w:r>
            </w:del>
            <w:r>
              <w:rPr>
                <w:rFonts w:ascii="Arial" w:hAnsi="Arial" w:cs="Arial"/>
              </w:rPr>
              <w:t>Pesquisas metodológicas referem-se ao estudo e desenvolvimento de métodos de pesquisa em diversas áreas do conhecim</w:t>
            </w:r>
            <w:r>
              <w:rPr>
                <w:rFonts w:ascii="Arial" w:hAnsi="Arial" w:cs="Arial"/>
              </w:rPr>
              <w:t>ento. Elas envolvem a investigação e avaliação de técnicas, instrumentos e procedimentos utilizados para coletar, analisar e interpretar dados. Essas pesquisas visam aprimorar a qualidade, eficácia e validade dos processos de investigação, proporcionando b</w:t>
            </w:r>
            <w:r>
              <w:rPr>
                <w:rFonts w:ascii="Arial" w:hAnsi="Arial" w:cs="Arial"/>
              </w:rPr>
              <w:t>ases sólidas para a produção de conhecimento científico. Elas podem abranger desde estudos comparativos de diferentes abordagens metodológicas até a criação de novas técnicas e ferramentas de pesquisa. O objetivo principal das pesquisas metodológicas é con</w:t>
            </w:r>
            <w:r>
              <w:rPr>
                <w:rFonts w:ascii="Arial" w:hAnsi="Arial" w:cs="Arial"/>
              </w:rPr>
              <w:t>tribuir para o avanço da metodologia científica e para a produção de resultados mais confiáveis e significativos.</w:t>
            </w:r>
          </w:p>
          <w:p w14:paraId="63E1ACA3" w14:textId="77777777" w:rsidR="00A86089" w:rsidDel="00AD53AA" w:rsidRDefault="00A86089" w:rsidP="00AD53AA">
            <w:pPr>
              <w:pStyle w:val="Standard"/>
              <w:spacing w:line="360" w:lineRule="auto"/>
              <w:jc w:val="both"/>
              <w:rPr>
                <w:del w:id="258" w:author="Aparecida Ferreira" w:date="2024-03-05T21:55:00Z"/>
                <w:rFonts w:ascii="Arial" w:hAnsi="Arial" w:cs="Arial"/>
              </w:rPr>
              <w:pPrChange w:id="259" w:author="Aparecida Ferreira" w:date="2024-03-05T21:55:00Z">
                <w:pPr>
                  <w:pStyle w:val="Standard"/>
                  <w:spacing w:line="360" w:lineRule="auto"/>
                </w:pPr>
              </w:pPrChange>
            </w:pPr>
          </w:p>
          <w:p w14:paraId="63A8CE11" w14:textId="77777777" w:rsidR="00A86089" w:rsidRDefault="001F46A3" w:rsidP="00AD53AA">
            <w:pPr>
              <w:pStyle w:val="Standard"/>
              <w:spacing w:line="360" w:lineRule="auto"/>
              <w:jc w:val="both"/>
              <w:rPr>
                <w:rFonts w:ascii="Arial" w:hAnsi="Arial" w:cs="Arial"/>
              </w:rPr>
              <w:pPrChange w:id="260" w:author="Aparecida Ferreira" w:date="2024-03-05T21:55:00Z">
                <w:pPr>
                  <w:pStyle w:val="Standard"/>
                  <w:spacing w:line="360" w:lineRule="auto"/>
                </w:pPr>
              </w:pPrChange>
            </w:pPr>
            <w:del w:id="261" w:author="Aparecida Ferreira" w:date="2024-03-05T21:55:00Z">
              <w:r w:rsidDel="00AD53AA">
                <w:rPr>
                  <w:rFonts w:ascii="Arial" w:hAnsi="Arial" w:cs="Arial"/>
                </w:rPr>
                <w:delText xml:space="preserve">  </w:delText>
              </w:r>
            </w:del>
            <w:bookmarkStart w:id="262" w:name="_GoBack"/>
            <w:bookmarkEnd w:id="262"/>
            <w:r>
              <w:rPr>
                <w:rFonts w:ascii="Arial" w:hAnsi="Arial" w:cs="Arial"/>
              </w:rPr>
              <w:t>As pesquisas documentais envolvem a coleta, análise e interpretação de informações contidas em documentos diversos, como livros, artigos, relatórios, arquivos, entre outros. Esses documentos podem ser de fontes primárias ou secundárias e são utilizados p</w:t>
            </w:r>
            <w:r>
              <w:rPr>
                <w:rFonts w:ascii="Arial" w:hAnsi="Arial" w:cs="Arial"/>
              </w:rPr>
              <w:t>ara investigar um determinado tema, problema ou fenômeno. Esse tipo de pesquisa é especialmente útil quando se busca compreender o contexto histórico, social, político ou cultural de uma determinada questão, além de ser fundamental para embasar estudos aca</w:t>
            </w:r>
            <w:r>
              <w:rPr>
                <w:rFonts w:ascii="Arial" w:hAnsi="Arial" w:cs="Arial"/>
              </w:rPr>
              <w:t>dêmicos e científicos. As pesquisas documentais geralmente envolvem técnicas de busca, seleção, organização e análise de dados, visando extrair informações relevantes e construir argumentos embasados.</w:t>
            </w:r>
          </w:p>
        </w:tc>
      </w:tr>
    </w:tbl>
    <w:p w14:paraId="4EEFA302" w14:textId="77777777" w:rsidR="00A86089" w:rsidRDefault="00A86089">
      <w:pPr>
        <w:pStyle w:val="Standard"/>
        <w:spacing w:line="360" w:lineRule="auto"/>
        <w:rPr>
          <w:rFonts w:ascii="Arial" w:hAnsi="Arial" w:cs="Arial"/>
        </w:rPr>
      </w:pPr>
    </w:p>
    <w:p w14:paraId="5A4D51F3" w14:textId="77777777" w:rsidR="00A86089" w:rsidRDefault="001F46A3">
      <w:pPr>
        <w:pStyle w:val="Standard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34DC964" w14:textId="77777777" w:rsidR="00A86089" w:rsidRDefault="00A86089">
      <w:pPr>
        <w:pStyle w:val="Standard"/>
        <w:rPr>
          <w:rFonts w:ascii="Arial" w:eastAsia="Arial" w:hAnsi="Arial" w:cs="Arial"/>
        </w:rPr>
      </w:pPr>
    </w:p>
    <w:p w14:paraId="3A33F3AB" w14:textId="77777777" w:rsidR="00A86089" w:rsidRDefault="001F46A3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2"/>
      </w:tblGrid>
      <w:tr w:rsidR="00A86089" w14:paraId="7C2BA37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C800" w14:textId="77777777" w:rsidR="00A86089" w:rsidDel="00F3760B" w:rsidRDefault="00F3760B">
            <w:pPr>
              <w:pStyle w:val="Standard"/>
              <w:rPr>
                <w:del w:id="263" w:author="Aparecida Ferreira" w:date="2024-03-05T21:47:00Z"/>
                <w:rFonts w:ascii="Arial" w:hAnsi="Arial" w:cs="Arial"/>
              </w:rPr>
            </w:pPr>
            <w:ins w:id="264" w:author="Aparecida Ferreira" w:date="2024-03-05T21:47:00Z"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GALO, André Luiz; COLOMBO, Márcio Francisco. Espectrofotometria de longo caminho óptico em espectrofotômetro de duplo-feixe convencional: uma alternativa simples para investigações de amostras com densidade óptica muito baixa. </w:t>
              </w:r>
              <w:r>
                <w:rPr>
                  <w:rFonts w:ascii="Arial" w:hAnsi="Arial" w:cs="Arial"/>
                  <w:b/>
                  <w:bCs/>
                  <w:color w:val="222222"/>
                  <w:sz w:val="20"/>
                  <w:szCs w:val="20"/>
                  <w:shd w:val="clear" w:color="auto" w:fill="FFFFFF"/>
                </w:rPr>
                <w:t>Química Nova</w:t>
              </w:r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, v. 32, p. 488-492, 2009.</w:t>
              </w:r>
            </w:ins>
            <w:del w:id="265" w:author="Aparecida Ferreira" w:date="2024-03-05T21:47:00Z">
              <w:r w:rsidR="001F46A3" w:rsidDel="00F3760B">
                <w:rPr>
                  <w:rFonts w:ascii="Arial" w:hAnsi="Arial" w:cs="Arial"/>
                </w:rPr>
                <w:delText>Listar os principais LIVROS a serem p</w:delText>
              </w:r>
              <w:r w:rsidR="001F46A3" w:rsidDel="00F3760B">
                <w:rPr>
                  <w:rFonts w:ascii="Arial" w:hAnsi="Arial" w:cs="Arial"/>
                </w:rPr>
                <w:delText>esquisados. (Mínimo 03 Bibliografias para cada disciplina, preferencialmente da biblioteca do CEEP)</w:delText>
              </w:r>
            </w:del>
          </w:p>
          <w:p w14:paraId="0960A2E3" w14:textId="77777777" w:rsidR="00A86089" w:rsidDel="00F3760B" w:rsidRDefault="001F46A3">
            <w:pPr>
              <w:pStyle w:val="Standard"/>
              <w:rPr>
                <w:del w:id="266" w:author="Aparecida Ferreira" w:date="2024-03-05T21:47:00Z"/>
                <w:rFonts w:ascii="Arial" w:hAnsi="Arial" w:cs="Arial"/>
              </w:rPr>
            </w:pPr>
            <w:del w:id="267" w:author="Aparecida Ferreira" w:date="2024-03-05T21:47:00Z">
              <w:r w:rsidDel="00F3760B">
                <w:rPr>
                  <w:rFonts w:ascii="Arial" w:hAnsi="Arial" w:cs="Arial"/>
                </w:rPr>
                <w:delText>Usar artigos:</w:delText>
              </w:r>
            </w:del>
          </w:p>
          <w:p w14:paraId="5B558DBE" w14:textId="77777777" w:rsidR="00A86089" w:rsidRDefault="001F46A3">
            <w:pPr>
              <w:pStyle w:val="Standard"/>
            </w:pPr>
            <w:del w:id="268" w:author="Aparecida Ferreira" w:date="2024-03-05T21:47:00Z">
              <w:r w:rsidDel="00F3760B">
                <w:fldChar w:fldCharType="begin"/>
              </w:r>
              <w:r w:rsidDel="00F3760B">
                <w:delInstrText xml:space="preserve"> HYPERLINK "https://www.unit.br/blog/melhores-sites-para-pesquisa-academica" \l "google" </w:delInstrText>
              </w:r>
              <w:r w:rsidDel="00F3760B">
                <w:fldChar w:fldCharType="separate"/>
              </w:r>
              <w:r w:rsidDel="00F3760B">
                <w:rPr>
                  <w:rStyle w:val="Internetlink"/>
                  <w:rFonts w:ascii="Arial" w:hAnsi="Arial" w:cs="Arial"/>
                  <w:color w:val="2D93EE"/>
                </w:rPr>
                <w:delText> Google Acadêmico</w:delText>
              </w:r>
              <w:r w:rsidDel="00F3760B">
                <w:rPr>
                  <w:rStyle w:val="Internetlink"/>
                  <w:rFonts w:ascii="Arial" w:hAnsi="Arial" w:cs="Arial"/>
                  <w:color w:val="2D93EE"/>
                </w:rPr>
                <w:fldChar w:fldCharType="end"/>
              </w:r>
              <w:r w:rsidDel="00F3760B">
                <w:rPr>
                  <w:rFonts w:ascii="Arial" w:hAnsi="Arial" w:cs="Arial"/>
                  <w:color w:val="000000"/>
                </w:rPr>
                <w:br/>
              </w:r>
              <w:r w:rsidDel="00F3760B">
                <w:fldChar w:fldCharType="begin"/>
              </w:r>
              <w:r w:rsidDel="00F3760B">
                <w:delInstrText xml:space="preserve"> HYPERLINK "https://www.unit.br/</w:delInstrText>
              </w:r>
              <w:r w:rsidDel="00F3760B">
                <w:delInstrText xml:space="preserve">blog/melhores-sites-para-pesquisa-academica" \l "portal" </w:delInstrText>
              </w:r>
              <w:r w:rsidDel="00F3760B">
                <w:fldChar w:fldCharType="separate"/>
              </w:r>
              <w:r w:rsidDel="00F3760B">
                <w:rPr>
                  <w:rStyle w:val="Internetlink"/>
                  <w:rFonts w:ascii="Arial" w:hAnsi="Arial" w:cs="Arial"/>
                  <w:color w:val="2D93EE"/>
                </w:rPr>
                <w:delText> Portal da CAPES</w:delText>
              </w:r>
              <w:r w:rsidDel="00F3760B">
                <w:rPr>
                  <w:rStyle w:val="Internetlink"/>
                  <w:rFonts w:ascii="Arial" w:hAnsi="Arial" w:cs="Arial"/>
                  <w:color w:val="2D93EE"/>
                </w:rPr>
                <w:fldChar w:fldCharType="end"/>
              </w:r>
              <w:r w:rsidDel="00F3760B">
                <w:rPr>
                  <w:rFonts w:ascii="Arial" w:hAnsi="Arial" w:cs="Arial"/>
                  <w:color w:val="000000"/>
                </w:rPr>
                <w:br/>
              </w:r>
              <w:r w:rsidDel="00F3760B">
                <w:fldChar w:fldCharType="begin"/>
              </w:r>
              <w:r w:rsidDel="00F3760B">
                <w:delInstrText xml:space="preserve"> HYPERLINK "https://www.unit.br/blog/melhores-sites-para-pesquisa-academica" \l "scielo" </w:delInstrText>
              </w:r>
              <w:r w:rsidDel="00F3760B">
                <w:fldChar w:fldCharType="separate"/>
              </w:r>
              <w:r w:rsidDel="00F3760B">
                <w:rPr>
                  <w:rStyle w:val="Internetlink"/>
                  <w:rFonts w:ascii="Arial" w:hAnsi="Arial" w:cs="Arial"/>
                  <w:color w:val="2D93EE"/>
                </w:rPr>
                <w:delText> SciELO</w:delText>
              </w:r>
              <w:r w:rsidDel="00F3760B">
                <w:rPr>
                  <w:rStyle w:val="Internetlink"/>
                  <w:rFonts w:ascii="Arial" w:hAnsi="Arial" w:cs="Arial"/>
                  <w:color w:val="2D93EE"/>
                </w:rPr>
                <w:fldChar w:fldCharType="end"/>
              </w:r>
              <w:r w:rsidDel="00F3760B">
                <w:rPr>
                  <w:rFonts w:ascii="Arial" w:hAnsi="Arial" w:cs="Arial"/>
                  <w:color w:val="000000"/>
                </w:rPr>
                <w:br/>
              </w:r>
              <w:r w:rsidDel="00F3760B">
                <w:fldChar w:fldCharType="begin"/>
              </w:r>
              <w:r w:rsidDel="00F3760B">
                <w:delInstrText xml:space="preserve"> HYPERLINK "https://www.unit.br/blog/melhores-sites-para-pesquisa-academica" \l</w:delInstrText>
              </w:r>
              <w:r w:rsidDel="00F3760B">
                <w:delInstrText xml:space="preserve"> "academia" </w:delInstrText>
              </w:r>
              <w:r w:rsidDel="00F3760B">
                <w:fldChar w:fldCharType="separate"/>
              </w:r>
              <w:r w:rsidDel="00F3760B">
                <w:rPr>
                  <w:rStyle w:val="Internetlink"/>
                  <w:rFonts w:ascii="Arial" w:hAnsi="Arial" w:cs="Arial"/>
                  <w:color w:val="2D93EE"/>
                </w:rPr>
                <w:delText> Academia.Edu</w:delText>
              </w:r>
              <w:r w:rsidDel="00F3760B">
                <w:rPr>
                  <w:rStyle w:val="Internetlink"/>
                  <w:rFonts w:ascii="Arial" w:hAnsi="Arial" w:cs="Arial"/>
                  <w:color w:val="2D93EE"/>
                </w:rPr>
                <w:fldChar w:fldCharType="end"/>
              </w:r>
              <w:r w:rsidDel="00F3760B">
                <w:rPr>
                  <w:rFonts w:ascii="Arial" w:hAnsi="Arial" w:cs="Arial"/>
                  <w:color w:val="000000"/>
                </w:rPr>
                <w:br/>
              </w:r>
              <w:r w:rsidDel="00F3760B">
                <w:fldChar w:fldCharType="begin"/>
              </w:r>
              <w:r w:rsidDel="00F3760B">
                <w:delInstrText xml:space="preserve"> HYPERLINK "https://www.unit.br/blog/melhores-sites-para-pesquisa-academica" \l "bdtd" </w:delInstrText>
              </w:r>
              <w:r w:rsidDel="00F3760B">
                <w:fldChar w:fldCharType="separate"/>
              </w:r>
              <w:r w:rsidDel="00F3760B">
                <w:rPr>
                  <w:rStyle w:val="Internetlink"/>
                  <w:rFonts w:ascii="Arial" w:hAnsi="Arial" w:cs="Arial"/>
                  <w:color w:val="2D93EE"/>
                </w:rPr>
                <w:delText> BDTD</w:delText>
              </w:r>
              <w:r w:rsidDel="00F3760B">
                <w:rPr>
                  <w:rStyle w:val="Internetlink"/>
                  <w:rFonts w:ascii="Arial" w:hAnsi="Arial" w:cs="Arial"/>
                  <w:color w:val="2D93EE"/>
                </w:rPr>
                <w:fldChar w:fldCharType="end"/>
              </w:r>
              <w:r w:rsidDel="00F3760B">
                <w:rPr>
                  <w:rFonts w:ascii="Arial" w:hAnsi="Arial" w:cs="Arial"/>
                  <w:color w:val="000000"/>
                </w:rPr>
                <w:br/>
              </w:r>
              <w:r w:rsidDel="00F3760B">
                <w:fldChar w:fldCharType="begin"/>
              </w:r>
              <w:r w:rsidDel="00F3760B">
                <w:delInstrText xml:space="preserve"> HYPERLINK "https://www.unit.br/blog/melhores-sites-para-pesquisa-academica" \l "science" </w:delInstrText>
              </w:r>
              <w:r w:rsidDel="00F3760B">
                <w:fldChar w:fldCharType="separate"/>
              </w:r>
              <w:r w:rsidDel="00F3760B">
                <w:rPr>
                  <w:rStyle w:val="Internetlink"/>
                  <w:rFonts w:ascii="Arial" w:hAnsi="Arial" w:cs="Arial"/>
                  <w:color w:val="2D93EE"/>
                </w:rPr>
                <w:delText> Science.gov</w:delText>
              </w:r>
              <w:r w:rsidDel="00F3760B">
                <w:rPr>
                  <w:rStyle w:val="Internetlink"/>
                  <w:rFonts w:ascii="Arial" w:hAnsi="Arial" w:cs="Arial"/>
                  <w:color w:val="2D93EE"/>
                </w:rPr>
                <w:fldChar w:fldCharType="end"/>
              </w:r>
              <w:r w:rsidDel="00F3760B">
                <w:rPr>
                  <w:rFonts w:ascii="Arial" w:hAnsi="Arial" w:cs="Arial"/>
                  <w:color w:val="000000"/>
                </w:rPr>
                <w:br/>
              </w:r>
              <w:r w:rsidDel="00F3760B">
                <w:fldChar w:fldCharType="begin"/>
              </w:r>
              <w:r w:rsidDel="00F3760B">
                <w:delInstrText xml:space="preserve"> HYPERLINK "</w:delInstrText>
              </w:r>
              <w:r w:rsidDel="00F3760B">
                <w:delInstrText xml:space="preserve">https://www.unit.br/blog/melhores-sites-para-pesquisa-academica" \l "eric" </w:delInstrText>
              </w:r>
              <w:r w:rsidDel="00F3760B">
                <w:fldChar w:fldCharType="separate"/>
              </w:r>
              <w:r w:rsidDel="00F3760B">
                <w:rPr>
                  <w:rStyle w:val="Internetlink"/>
                  <w:rFonts w:ascii="Arial" w:hAnsi="Arial" w:cs="Arial"/>
                  <w:color w:val="2D93EE"/>
                </w:rPr>
                <w:delText> Eric</w:delText>
              </w:r>
              <w:r w:rsidDel="00F3760B">
                <w:rPr>
                  <w:rStyle w:val="Internetlink"/>
                  <w:rFonts w:ascii="Arial" w:hAnsi="Arial" w:cs="Arial"/>
                  <w:color w:val="2D93EE"/>
                </w:rPr>
                <w:fldChar w:fldCharType="end"/>
              </w:r>
              <w:r w:rsidDel="00F3760B">
                <w:rPr>
                  <w:rFonts w:ascii="Arial" w:hAnsi="Arial" w:cs="Arial"/>
                  <w:color w:val="000000"/>
                </w:rPr>
                <w:br/>
              </w:r>
              <w:r w:rsidDel="00F3760B">
                <w:fldChar w:fldCharType="begin"/>
              </w:r>
              <w:r w:rsidDel="00F3760B">
                <w:delInstrText xml:space="preserve"> HYPERLINK "https://www.unit.br/blog/melhores-sites-para-pesquisa-academica" \l "e-journals" </w:delInstrText>
              </w:r>
              <w:r w:rsidDel="00F3760B">
                <w:fldChar w:fldCharType="separate"/>
              </w:r>
              <w:r w:rsidDel="00F3760B">
                <w:rPr>
                  <w:rStyle w:val="Internetlink"/>
                  <w:rFonts w:ascii="Arial" w:hAnsi="Arial" w:cs="Arial"/>
                  <w:color w:val="2D93EE"/>
                </w:rPr>
                <w:delText> E-Journals</w:delText>
              </w:r>
              <w:r w:rsidDel="00F3760B">
                <w:rPr>
                  <w:rStyle w:val="Internetlink"/>
                  <w:rFonts w:ascii="Arial" w:hAnsi="Arial" w:cs="Arial"/>
                  <w:color w:val="2D93EE"/>
                </w:rPr>
                <w:fldChar w:fldCharType="end"/>
              </w:r>
              <w:r w:rsidDel="00F3760B">
                <w:rPr>
                  <w:rFonts w:ascii="Arial" w:hAnsi="Arial" w:cs="Arial"/>
                  <w:color w:val="000000"/>
                </w:rPr>
                <w:br/>
              </w:r>
              <w:r w:rsidDel="00F3760B">
                <w:fldChar w:fldCharType="begin"/>
              </w:r>
              <w:r w:rsidDel="00F3760B">
                <w:delInstrText xml:space="preserve"> HYPERLINK "https://www.unit.br/blog/melhores-sites-para-pesquis</w:delInstrText>
              </w:r>
              <w:r w:rsidDel="00F3760B">
                <w:delInstrText xml:space="preserve">a-academica" \l "redalyc" </w:delInstrText>
              </w:r>
              <w:r w:rsidDel="00F3760B">
                <w:fldChar w:fldCharType="separate"/>
              </w:r>
              <w:r w:rsidDel="00F3760B">
                <w:rPr>
                  <w:rStyle w:val="Internetlink"/>
                  <w:rFonts w:ascii="Arial" w:hAnsi="Arial" w:cs="Arial"/>
                  <w:color w:val="2D93EE"/>
                </w:rPr>
                <w:delText> Redalyc</w:delText>
              </w:r>
              <w:r w:rsidDel="00F3760B">
                <w:rPr>
                  <w:rStyle w:val="Internetlink"/>
                  <w:rFonts w:ascii="Arial" w:hAnsi="Arial" w:cs="Arial"/>
                  <w:color w:val="2D93EE"/>
                </w:rPr>
                <w:fldChar w:fldCharType="end"/>
              </w:r>
              <w:r w:rsidDel="00F3760B">
                <w:rPr>
                  <w:rFonts w:ascii="Arial" w:hAnsi="Arial" w:cs="Arial"/>
                  <w:color w:val="000000"/>
                  <w:shd w:val="clear" w:color="auto" w:fill="F5F5F5"/>
                </w:rPr>
                <w:delText> </w:delText>
              </w:r>
            </w:del>
          </w:p>
        </w:tc>
      </w:tr>
    </w:tbl>
    <w:p w14:paraId="312AE638" w14:textId="77777777" w:rsidR="00A86089" w:rsidRDefault="00A86089">
      <w:pPr>
        <w:pStyle w:val="Standard"/>
        <w:rPr>
          <w:rFonts w:ascii="Arial" w:hAnsi="Arial" w:cs="Arial"/>
        </w:rPr>
      </w:pPr>
    </w:p>
    <w:p w14:paraId="55CED207" w14:textId="77777777" w:rsidR="00A86089" w:rsidRDefault="00A86089">
      <w:pPr>
        <w:pStyle w:val="Standard"/>
        <w:rPr>
          <w:rFonts w:ascii="Arial" w:eastAsia="Arial" w:hAnsi="Arial" w:cs="Arial"/>
        </w:rPr>
      </w:pPr>
    </w:p>
    <w:p w14:paraId="7A5C2EA8" w14:textId="77777777" w:rsidR="00A86089" w:rsidRDefault="00A86089">
      <w:pPr>
        <w:pStyle w:val="Standard"/>
        <w:rPr>
          <w:rFonts w:ascii="Arial" w:eastAsia="Arial" w:hAnsi="Arial" w:cs="Arial"/>
        </w:rPr>
      </w:pPr>
    </w:p>
    <w:p w14:paraId="3D76D440" w14:textId="77777777" w:rsidR="00A86089" w:rsidRDefault="00A86089">
      <w:pPr>
        <w:pStyle w:val="Standard"/>
        <w:rPr>
          <w:rFonts w:ascii="Arial" w:eastAsia="Arial" w:hAnsi="Arial" w:cs="Arial"/>
        </w:rPr>
      </w:pPr>
    </w:p>
    <w:p w14:paraId="12B96069" w14:textId="77777777" w:rsidR="00A86089" w:rsidRDefault="00A86089">
      <w:pPr>
        <w:pStyle w:val="Standard"/>
        <w:rPr>
          <w:rFonts w:ascii="Arial" w:eastAsia="Arial" w:hAnsi="Arial" w:cs="Arial"/>
        </w:rPr>
      </w:pPr>
    </w:p>
    <w:p w14:paraId="6CB468B8" w14:textId="77777777" w:rsidR="00A86089" w:rsidRDefault="00A86089">
      <w:pPr>
        <w:pStyle w:val="Standard"/>
        <w:rPr>
          <w:rFonts w:ascii="Arial" w:eastAsia="Arial" w:hAnsi="Arial" w:cs="Arial"/>
        </w:rPr>
      </w:pPr>
    </w:p>
    <w:p w14:paraId="60224D1C" w14:textId="77777777" w:rsidR="00A86089" w:rsidRDefault="00A86089">
      <w:pPr>
        <w:pStyle w:val="Standard"/>
        <w:rPr>
          <w:rFonts w:ascii="Arial" w:eastAsia="Arial" w:hAnsi="Arial" w:cs="Arial"/>
        </w:rPr>
      </w:pPr>
    </w:p>
    <w:p w14:paraId="1EF5052A" w14:textId="77777777" w:rsidR="00A86089" w:rsidRDefault="00A86089">
      <w:pPr>
        <w:pStyle w:val="Standard"/>
        <w:rPr>
          <w:rFonts w:ascii="Arial" w:eastAsia="Arial" w:hAnsi="Arial" w:cs="Arial"/>
        </w:rPr>
      </w:pPr>
    </w:p>
    <w:p w14:paraId="38D3D581" w14:textId="77777777" w:rsidR="00A86089" w:rsidRDefault="00A86089">
      <w:pPr>
        <w:pStyle w:val="Standard"/>
        <w:rPr>
          <w:rFonts w:ascii="Arial" w:eastAsia="Arial" w:hAnsi="Arial" w:cs="Arial"/>
        </w:rPr>
      </w:pPr>
    </w:p>
    <w:p w14:paraId="31B28703" w14:textId="77777777" w:rsidR="00A86089" w:rsidRDefault="00A86089">
      <w:pPr>
        <w:pStyle w:val="Standard"/>
        <w:rPr>
          <w:rFonts w:ascii="Arial" w:eastAsia="Arial" w:hAnsi="Arial" w:cs="Arial"/>
        </w:rPr>
      </w:pPr>
    </w:p>
    <w:p w14:paraId="28F24D11" w14:textId="77777777" w:rsidR="00A86089" w:rsidRDefault="00A86089">
      <w:pPr>
        <w:pStyle w:val="Standard"/>
        <w:rPr>
          <w:rFonts w:ascii="Arial" w:eastAsia="Arial" w:hAnsi="Arial" w:cs="Arial"/>
        </w:rPr>
      </w:pPr>
    </w:p>
    <w:p w14:paraId="728349E2" w14:textId="77777777" w:rsidR="00A86089" w:rsidRDefault="00A86089">
      <w:pPr>
        <w:pStyle w:val="Standard"/>
        <w:rPr>
          <w:rFonts w:ascii="Arial" w:eastAsia="Arial" w:hAnsi="Arial" w:cs="Arial"/>
        </w:rPr>
      </w:pPr>
    </w:p>
    <w:p w14:paraId="31B65299" w14:textId="77777777" w:rsidR="00A86089" w:rsidRDefault="00A86089">
      <w:pPr>
        <w:pStyle w:val="Standard"/>
        <w:rPr>
          <w:rFonts w:ascii="Arial" w:eastAsia="Arial" w:hAnsi="Arial" w:cs="Arial"/>
        </w:rPr>
      </w:pPr>
    </w:p>
    <w:p w14:paraId="3A8B75D9" w14:textId="77777777" w:rsidR="00A86089" w:rsidRDefault="00A86089">
      <w:pPr>
        <w:pStyle w:val="Standard"/>
        <w:rPr>
          <w:rFonts w:ascii="Arial" w:eastAsia="Arial" w:hAnsi="Arial" w:cs="Arial"/>
        </w:rPr>
      </w:pPr>
    </w:p>
    <w:p w14:paraId="1334DD80" w14:textId="77777777" w:rsidR="00A86089" w:rsidRDefault="00A86089">
      <w:pPr>
        <w:pStyle w:val="Standard"/>
        <w:rPr>
          <w:rFonts w:ascii="Arial" w:eastAsia="Arial" w:hAnsi="Arial" w:cs="Arial"/>
        </w:rPr>
      </w:pPr>
    </w:p>
    <w:p w14:paraId="6E223EE7" w14:textId="77777777" w:rsidR="00A86089" w:rsidRDefault="00A86089">
      <w:pPr>
        <w:pStyle w:val="Standard"/>
        <w:rPr>
          <w:rFonts w:ascii="Arial" w:eastAsia="Arial" w:hAnsi="Arial" w:cs="Arial"/>
        </w:rPr>
      </w:pPr>
    </w:p>
    <w:p w14:paraId="32D42818" w14:textId="77777777" w:rsidR="00A86089" w:rsidRDefault="00A86089">
      <w:pPr>
        <w:pStyle w:val="Standard"/>
        <w:rPr>
          <w:rFonts w:ascii="Arial" w:eastAsia="Arial" w:hAnsi="Arial" w:cs="Arial"/>
        </w:rPr>
      </w:pPr>
    </w:p>
    <w:p w14:paraId="1012E415" w14:textId="77777777" w:rsidR="00A86089" w:rsidRDefault="00A86089">
      <w:pPr>
        <w:pStyle w:val="Standard"/>
        <w:rPr>
          <w:rFonts w:ascii="Arial" w:eastAsia="Arial" w:hAnsi="Arial" w:cs="Arial"/>
        </w:rPr>
      </w:pPr>
    </w:p>
    <w:p w14:paraId="3FC4B86B" w14:textId="77777777" w:rsidR="00A86089" w:rsidRDefault="001F46A3">
      <w:pPr>
        <w:pStyle w:val="Standard"/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78E3C2F3" w14:textId="77777777" w:rsidR="00A86089" w:rsidRDefault="001F46A3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1995F949" wp14:editId="298926DC">
            <wp:extent cx="5759450" cy="5293995"/>
            <wp:effectExtent l="0" t="0" r="0" b="1380"/>
            <wp:docPr id="3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/>
                  </pic:nvPicPr>
                  <pic:blipFill>
                    <a:blip r:embed="rId8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29452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57"/>
        <w:gridCol w:w="2484"/>
        <w:gridCol w:w="1744"/>
      </w:tblGrid>
      <w:tr w:rsidR="00A86089" w14:paraId="0D3B81E0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ADB90" w14:textId="77777777" w:rsidR="00A86089" w:rsidRDefault="001F46A3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603BF" w14:textId="77777777" w:rsidR="00A86089" w:rsidRDefault="001F46A3">
            <w:pPr>
              <w:pStyle w:val="Standard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Professor(</w:t>
            </w:r>
            <w:proofErr w:type="gramEnd"/>
            <w:r>
              <w:rPr>
                <w:rFonts w:ascii="Arial" w:hAnsi="Arial" w:cs="Arial"/>
                <w:b/>
                <w:bCs/>
              </w:rPr>
              <w:t>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A8775" w14:textId="77777777" w:rsidR="00A86089" w:rsidRDefault="001F46A3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A86089" w14:paraId="1523FE3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3748" w14:textId="77777777" w:rsidR="00A86089" w:rsidRDefault="001F46A3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6D3F94E1" w14:textId="77777777" w:rsidR="00A86089" w:rsidRDefault="001F46A3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3B3F5FC5" w14:textId="77777777" w:rsidR="00A86089" w:rsidRDefault="001F46A3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0949CEEE" w14:textId="77777777" w:rsidR="00A86089" w:rsidRDefault="00A86089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2313" w14:textId="77777777" w:rsidR="00A86089" w:rsidRDefault="001F46A3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21128CF6" w14:textId="77777777" w:rsidR="00A86089" w:rsidRDefault="00A86089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14:paraId="5FB672FC" w14:textId="77777777" w:rsidR="00A86089" w:rsidRDefault="00A86089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62188" w14:textId="77777777" w:rsidR="00A86089" w:rsidRDefault="00A86089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14:paraId="6A216580" w14:textId="77777777" w:rsidR="00A86089" w:rsidRDefault="00A86089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14:paraId="1E3FCC86" w14:textId="77777777" w:rsidR="00A86089" w:rsidRDefault="00A86089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14:paraId="1095EF2C" w14:textId="77777777" w:rsidR="00A86089" w:rsidRDefault="00A86089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14:paraId="63053131" w14:textId="77777777" w:rsidR="00A86089" w:rsidRDefault="00A86089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14:paraId="593D0635" w14:textId="77777777" w:rsidR="00A86089" w:rsidRDefault="00A86089">
            <w:pPr>
              <w:pStyle w:val="Standard"/>
              <w:rPr>
                <w:rFonts w:ascii="Arial" w:hAnsi="Arial" w:cs="Arial"/>
                <w:b/>
                <w:bCs/>
              </w:rPr>
            </w:pPr>
          </w:p>
        </w:tc>
      </w:tr>
    </w:tbl>
    <w:p w14:paraId="20DB5699" w14:textId="77777777" w:rsidR="00A86089" w:rsidRDefault="00A86089">
      <w:pPr>
        <w:pStyle w:val="Standard"/>
      </w:pPr>
    </w:p>
    <w:sectPr w:rsidR="00A86089">
      <w:headerReference w:type="default" r:id="rId9"/>
      <w:pgSz w:w="11906" w:h="16838"/>
      <w:pgMar w:top="1701" w:right="1134" w:bottom="1134" w:left="1701" w:header="708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arecida Ferreira" w:date="2024-03-05T21:41:00Z" w:initials="AF">
    <w:p w14:paraId="0F3476C0" w14:textId="77777777" w:rsidR="00F3760B" w:rsidRDefault="00F3760B">
      <w:pPr>
        <w:pStyle w:val="Textodecomentrio"/>
      </w:pPr>
      <w:r>
        <w:rPr>
          <w:rStyle w:val="Refdecomentrio"/>
        </w:rPr>
        <w:annotationRef/>
      </w:r>
      <w:proofErr w:type="gramStart"/>
      <w:r>
        <w:t>protótipo</w:t>
      </w:r>
      <w:proofErr w:type="gramEnd"/>
    </w:p>
  </w:comment>
  <w:comment w:id="14" w:author="Aparecida Ferreira" w:date="2024-03-05T21:52:00Z" w:initials="AF">
    <w:p w14:paraId="6ABC6BFB" w14:textId="77777777" w:rsidR="00AD53AA" w:rsidRDefault="00AD53AA">
      <w:pPr>
        <w:pStyle w:val="Textodecomentrio"/>
      </w:pPr>
      <w:r>
        <w:rPr>
          <w:rStyle w:val="Refdecomentrio"/>
        </w:rPr>
        <w:annotationRef/>
      </w:r>
      <w:r>
        <w:t xml:space="preserve">Muito bom, mas preciso </w:t>
      </w:r>
      <w:proofErr w:type="gramStart"/>
      <w:r>
        <w:t>da fonte ou seja</w:t>
      </w:r>
      <w:proofErr w:type="gramEnd"/>
      <w:r>
        <w:t xml:space="preserve"> as referências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3476C0" w15:done="0"/>
  <w15:commentEx w15:paraId="6ABC6BF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2F2B4" w14:textId="77777777" w:rsidR="001F46A3" w:rsidRDefault="001F46A3">
      <w:r>
        <w:separator/>
      </w:r>
    </w:p>
  </w:endnote>
  <w:endnote w:type="continuationSeparator" w:id="0">
    <w:p w14:paraId="33B7A54F" w14:textId="77777777" w:rsidR="001F46A3" w:rsidRDefault="001F4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Segoe Print"/>
    <w:charset w:val="00"/>
    <w:family w:val="auto"/>
    <w:pitch w:val="default"/>
  </w:font>
  <w:font w:name="Liberation Sans">
    <w:altName w:val="Segoe Print"/>
    <w:charset w:val="00"/>
    <w:family w:val="swiss"/>
    <w:pitch w:val="default"/>
  </w:font>
  <w:font w:name="Noto Sans CJK SC">
    <w:altName w:val="Sitka Text"/>
    <w:charset w:val="00"/>
    <w:family w:val="auto"/>
    <w:pitch w:val="default"/>
  </w:font>
  <w:font w:name="Lohit Devanagari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Segoe Print"/>
    <w:charset w:val="00"/>
    <w:family w:val="auto"/>
    <w:pitch w:val="default"/>
    <w:sig w:usb0="00000000" w:usb1="00000000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3811D" w14:textId="77777777" w:rsidR="001F46A3" w:rsidRDefault="001F46A3">
      <w:r>
        <w:separator/>
      </w:r>
    </w:p>
  </w:footnote>
  <w:footnote w:type="continuationSeparator" w:id="0">
    <w:p w14:paraId="6DDA1FBA" w14:textId="77777777" w:rsidR="001F46A3" w:rsidRDefault="001F46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7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A86089" w14:paraId="548C31CE" w14:textId="77777777">
      <w:trPr>
        <w:trHeight w:val="1550"/>
      </w:trPr>
      <w:tc>
        <w:tcPr>
          <w:tcW w:w="19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6227FC33" w14:textId="77777777" w:rsidR="00A86089" w:rsidRDefault="001F46A3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1" locked="0" layoutInCell="1" allowOverlap="1" wp14:anchorId="4E8F2614" wp14:editId="64B4BF28">
                <wp:simplePos x="0" y="0"/>
                <wp:positionH relativeFrom="column">
                  <wp:posOffset>-43815</wp:posOffset>
                </wp:positionH>
                <wp:positionV relativeFrom="paragraph">
                  <wp:posOffset>178435</wp:posOffset>
                </wp:positionV>
                <wp:extent cx="1153795" cy="622300"/>
                <wp:effectExtent l="0" t="0" r="8250" b="6210"/>
                <wp:wrapNone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lum/>
                        </a:blip>
                        <a:srcRect l="-42" t="-79" r="-42" b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800" cy="62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olid"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33031E4D" w14:textId="77777777" w:rsidR="00A86089" w:rsidRDefault="001F46A3">
          <w:pPr>
            <w:pStyle w:val="Cabealho"/>
            <w:spacing w:after="0" w:line="240" w:lineRule="auto"/>
            <w:jc w:val="center"/>
          </w:pPr>
          <w:hyperlink r:id="rId2" w:history="1">
            <w:r>
              <w:rPr>
                <w:rStyle w:val="Internetlink"/>
                <w:rFonts w:ascii="Nunito" w:hAnsi="Nunito"/>
                <w:b/>
                <w:bCs/>
                <w:color w:val="262626"/>
                <w:sz w:val="28"/>
                <w:szCs w:val="28"/>
                <w:shd w:val="clear" w:color="auto" w:fill="FFFFFF"/>
              </w:rPr>
              <w:t>CARMELO PERRONE C E PE EF M PROFIS</w:t>
            </w:r>
          </w:hyperlink>
        </w:p>
        <w:p w14:paraId="19AE3E6D" w14:textId="77777777" w:rsidR="00A86089" w:rsidRDefault="001F46A3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4C9D95E4" w14:textId="77777777" w:rsidR="00A86089" w:rsidRDefault="001F46A3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05163EF9" wp14:editId="417A76FA">
                <wp:extent cx="789940" cy="751840"/>
                <wp:effectExtent l="0" t="0" r="0" b="0"/>
                <wp:docPr id="2" name="Imagem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/>
                        <pic:cNvPicPr/>
                      </pic:nvPicPr>
                      <pic:blipFill>
                        <a:blip r:embed="rId3">
                          <a:lum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59" cy="7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olid"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15F8DD8" w14:textId="77777777" w:rsidR="00A86089" w:rsidRDefault="001F46A3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48"/>
    <w:rsid w:val="000C60AE"/>
    <w:rsid w:val="000F0CAF"/>
    <w:rsid w:val="00170367"/>
    <w:rsid w:val="001D7D74"/>
    <w:rsid w:val="001E544A"/>
    <w:rsid w:val="001E5A05"/>
    <w:rsid w:val="001F46A3"/>
    <w:rsid w:val="002236C3"/>
    <w:rsid w:val="00237469"/>
    <w:rsid w:val="002A536D"/>
    <w:rsid w:val="002C1866"/>
    <w:rsid w:val="00376B4B"/>
    <w:rsid w:val="003B2C7A"/>
    <w:rsid w:val="003F6EB4"/>
    <w:rsid w:val="00407154"/>
    <w:rsid w:val="00422F5C"/>
    <w:rsid w:val="004403AD"/>
    <w:rsid w:val="004741B3"/>
    <w:rsid w:val="004C1248"/>
    <w:rsid w:val="004F1A6F"/>
    <w:rsid w:val="005107B6"/>
    <w:rsid w:val="0056723B"/>
    <w:rsid w:val="00571253"/>
    <w:rsid w:val="005767BF"/>
    <w:rsid w:val="005C4C26"/>
    <w:rsid w:val="00606295"/>
    <w:rsid w:val="00616EBF"/>
    <w:rsid w:val="00643759"/>
    <w:rsid w:val="00656599"/>
    <w:rsid w:val="00686B45"/>
    <w:rsid w:val="006A15AA"/>
    <w:rsid w:val="0078216F"/>
    <w:rsid w:val="007B11F2"/>
    <w:rsid w:val="007F5923"/>
    <w:rsid w:val="00844DC6"/>
    <w:rsid w:val="00857B04"/>
    <w:rsid w:val="008A276B"/>
    <w:rsid w:val="008A2AB2"/>
    <w:rsid w:val="008D77A3"/>
    <w:rsid w:val="008E2D33"/>
    <w:rsid w:val="008F445B"/>
    <w:rsid w:val="008F798E"/>
    <w:rsid w:val="00995F7C"/>
    <w:rsid w:val="009A4A3A"/>
    <w:rsid w:val="009B5801"/>
    <w:rsid w:val="00A428A6"/>
    <w:rsid w:val="00A74E35"/>
    <w:rsid w:val="00A86089"/>
    <w:rsid w:val="00AD53AA"/>
    <w:rsid w:val="00B1277C"/>
    <w:rsid w:val="00B32AB3"/>
    <w:rsid w:val="00B77AEA"/>
    <w:rsid w:val="00BA0EAB"/>
    <w:rsid w:val="00BA4F76"/>
    <w:rsid w:val="00C55ED4"/>
    <w:rsid w:val="00CF05BC"/>
    <w:rsid w:val="00D324F8"/>
    <w:rsid w:val="00D674C1"/>
    <w:rsid w:val="00DA6866"/>
    <w:rsid w:val="00DC57E3"/>
    <w:rsid w:val="00E34F39"/>
    <w:rsid w:val="00E4238A"/>
    <w:rsid w:val="00E92ED5"/>
    <w:rsid w:val="00E94CE0"/>
    <w:rsid w:val="00E9756D"/>
    <w:rsid w:val="00EB618B"/>
    <w:rsid w:val="00EE4D87"/>
    <w:rsid w:val="00F3760B"/>
    <w:rsid w:val="00F65E15"/>
    <w:rsid w:val="00F953B5"/>
    <w:rsid w:val="00FA2114"/>
    <w:rsid w:val="7F69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A630"/>
  <w15:docId w15:val="{59DD42EE-45E6-4CE0-A688-EB775350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Textbody"/>
    <w:rPr>
      <w:rFonts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Standard">
    <w:name w:val="Standard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Calibri"/>
      <w:sz w:val="22"/>
      <w:szCs w:val="22"/>
      <w:lang w:eastAsia="zh-CN"/>
    </w:rPr>
  </w:style>
  <w:style w:type="paragraph" w:styleId="Cabealho">
    <w:name w:val="header"/>
    <w:basedOn w:val="Standard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Standard"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Standard"/>
    <w:next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HeaderandFooter">
    <w:name w:val="Header and Footer"/>
    <w:basedOn w:val="Standard"/>
  </w:style>
  <w:style w:type="paragraph" w:customStyle="1" w:styleId="Ttulo1">
    <w:name w:val="Título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Standard"/>
    <w:qFormat/>
    <w:pPr>
      <w:widowControl w:val="0"/>
      <w:spacing w:line="360" w:lineRule="auto"/>
      <w:ind w:left="1701"/>
      <w:jc w:val="both"/>
    </w:pPr>
    <w:rPr>
      <w:rFonts w:ascii="Arial" w:eastAsia="Arial" w:hAnsi="Arial" w:cs="Times New Roman"/>
      <w:sz w:val="24"/>
      <w:szCs w:val="20"/>
    </w:rPr>
  </w:style>
  <w:style w:type="paragraph" w:customStyle="1" w:styleId="Textodebalo1">
    <w:name w:val="Texto de balão1"/>
    <w:basedOn w:val="Standard"/>
    <w:qFormat/>
    <w:rPr>
      <w:rFonts w:ascii="Tahoma" w:eastAsia="Tahoma" w:hAnsi="Tahoma" w:cs="Times New Roman"/>
      <w:sz w:val="16"/>
      <w:szCs w:val="16"/>
    </w:rPr>
  </w:style>
  <w:style w:type="character" w:customStyle="1" w:styleId="Internetlink">
    <w:name w:val="Internet link"/>
    <w:qFormat/>
    <w:rPr>
      <w:color w:val="0000FF"/>
      <w:u w:val="single"/>
    </w:rPr>
  </w:style>
  <w:style w:type="character" w:customStyle="1" w:styleId="Recuodecorpodetexto3Char">
    <w:name w:val="Recuo de corpo de texto 3 Char"/>
    <w:rPr>
      <w:rFonts w:ascii="Arial" w:eastAsia="Times New Roman" w:hAnsi="Arial" w:cs="Arial"/>
      <w:sz w:val="24"/>
    </w:rPr>
  </w:style>
  <w:style w:type="character" w:customStyle="1" w:styleId="CabealhoChar">
    <w:name w:val="Cabeçalho Char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qFormat/>
    <w:rPr>
      <w:rFonts w:ascii="Wingdings" w:eastAsia="Wingdings" w:hAnsi="Wingdings" w:cs="Wingdings"/>
    </w:rPr>
  </w:style>
  <w:style w:type="character" w:customStyle="1" w:styleId="RodapChar">
    <w:name w:val="Rodapé Char"/>
    <w:rPr>
      <w:rFonts w:eastAsia="Times New Roman" w:cs="Calibri"/>
      <w:sz w:val="22"/>
      <w:szCs w:val="22"/>
    </w:rPr>
  </w:style>
  <w:style w:type="character" w:customStyle="1" w:styleId="WW8Num1z0">
    <w:name w:val="WW8Num1z0"/>
    <w:rPr>
      <w:rFonts w:ascii="Courier New" w:eastAsia="Courier New" w:hAnsi="Courier New" w:cs="Courier New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Fontepargpadro1">
    <w:name w:val="Fonte parág. padrão1"/>
  </w:style>
  <w:style w:type="character" w:customStyle="1" w:styleId="ListLabel1">
    <w:name w:val="ListLabel 1"/>
    <w:rPr>
      <w:rFonts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376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760B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760B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76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760B"/>
    <w:rPr>
      <w:b/>
      <w:bCs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60B"/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F376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537D55-C480-4116-A955-15C11CE01718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2028</Words>
  <Characters>10955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3</cp:revision>
  <cp:lastPrinted>2013-03-13T16:42:00Z</cp:lastPrinted>
  <dcterms:created xsi:type="dcterms:W3CDTF">2024-02-28T15:06:00Z</dcterms:created>
  <dcterms:modified xsi:type="dcterms:W3CDTF">2024-03-06T00:56:00Z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1046-12.2.0.13489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ICV">
    <vt:lpwstr>D4CAE44C99C44086A463EC9478F6AA3B_13</vt:lpwstr>
  </property>
</Properties>
</file>