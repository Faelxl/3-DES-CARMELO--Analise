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EC5C5C" w14:paraId="6D8940D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2162E" w14:textId="77777777" w:rsidR="00EC5C5C" w:rsidRDefault="00EC5C5C">
            <w:pPr>
              <w:suppressAutoHyphens/>
              <w:rPr>
                <w:rFonts w:ascii="Arial" w:eastAsia="Arial" w:hAnsi="Arial" w:cs="Arial"/>
              </w:rPr>
            </w:pPr>
          </w:p>
          <w:p w14:paraId="62799656" w14:textId="77777777" w:rsidR="00EC5C5C" w:rsidRDefault="00E647FF">
            <w:pPr>
              <w:suppressAutoHyphens/>
              <w:jc w:val="center"/>
            </w:pPr>
            <w:r>
              <w:rPr>
                <w:rFonts w:ascii="Arial" w:eastAsia="Arial" w:hAnsi="Arial" w:cs="Arial"/>
                <w:b/>
              </w:rPr>
              <w:t>PRÉ-PROJETO 2023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589BC58" w14:textId="77777777" w:rsidR="00EC5C5C" w:rsidRDefault="00EC5C5C">
      <w:pPr>
        <w:suppressAutoHyphens/>
        <w:ind w:firstLine="426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EC5C5C" w14:paraId="5C49CA7E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B4B04" w14:textId="77777777" w:rsidR="00EC5C5C" w:rsidRDefault="00E647FF">
            <w:pPr>
              <w:suppressAutoHyphens/>
              <w:spacing w:before="120" w:after="120"/>
            </w:pPr>
            <w:proofErr w:type="gramStart"/>
            <w:r>
              <w:rPr>
                <w:rFonts w:ascii="Arial" w:eastAsia="Arial" w:hAnsi="Arial" w:cs="Arial"/>
              </w:rPr>
              <w:t>NOME:MARCOS</w:t>
            </w:r>
            <w:proofErr w:type="gramEnd"/>
            <w:r>
              <w:rPr>
                <w:rFonts w:ascii="Arial" w:eastAsia="Arial" w:hAnsi="Arial" w:cs="Arial"/>
              </w:rPr>
              <w:t xml:space="preserve"> GABRIEL DE SOUZA                                                    Nº20</w:t>
            </w:r>
          </w:p>
        </w:tc>
      </w:tr>
      <w:tr w:rsidR="00EC5C5C" w14:paraId="541F8372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A2F26" w14:textId="77777777" w:rsidR="00EC5C5C" w:rsidRDefault="00E647FF">
            <w:pPr>
              <w:suppressAutoHyphens/>
              <w:spacing w:before="120" w:after="120"/>
            </w:pPr>
            <w:proofErr w:type="gramStart"/>
            <w:r>
              <w:rPr>
                <w:rFonts w:ascii="Arial" w:eastAsia="Arial" w:hAnsi="Arial" w:cs="Arial"/>
              </w:rPr>
              <w:t>NOME:LEONARDO</w:t>
            </w:r>
            <w:proofErr w:type="gramEnd"/>
            <w:r>
              <w:rPr>
                <w:rFonts w:ascii="Arial" w:eastAsia="Arial" w:hAnsi="Arial" w:cs="Arial"/>
              </w:rPr>
              <w:t xml:space="preserve"> PRESTES                                                             Nº18</w:t>
            </w:r>
          </w:p>
        </w:tc>
      </w:tr>
      <w:tr w:rsidR="00EC5C5C" w14:paraId="730AC71C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2808F" w14:textId="77777777" w:rsidR="00EC5C5C" w:rsidRDefault="00E647FF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TELEFONE (S): (45) 99829-5653, (45) 99833-4922</w:t>
            </w:r>
          </w:p>
        </w:tc>
      </w:tr>
      <w:tr w:rsidR="00EC5C5C" w14:paraId="4007D389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58337" w14:textId="77777777" w:rsidR="00EC5C5C" w:rsidRDefault="00E647FF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E-MAIL: marcos.gabrielde.souza@escola.pr.gov, leonardo.mainarde@escola.pr.gov.br</w:t>
            </w:r>
          </w:p>
        </w:tc>
      </w:tr>
      <w:tr w:rsidR="00EC5C5C" w14:paraId="6365680D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B00AC" w14:textId="77777777" w:rsidR="00EC5C5C" w:rsidRDefault="00E647FF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CURSO Desenvolvimento de Sistemas</w:t>
            </w:r>
          </w:p>
        </w:tc>
      </w:tr>
      <w:tr w:rsidR="00EC5C5C" w14:paraId="24591128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5A2F3" w14:textId="77777777" w:rsidR="00EC5C5C" w:rsidRDefault="00E647FF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 xml:space="preserve">TURMA: </w:t>
            </w:r>
            <w:proofErr w:type="gramStart"/>
            <w:r>
              <w:rPr>
                <w:rFonts w:ascii="Arial" w:eastAsia="Arial" w:hAnsi="Arial" w:cs="Arial"/>
              </w:rPr>
              <w:t>3 ano</w:t>
            </w:r>
            <w:proofErr w:type="gramEnd"/>
          </w:p>
        </w:tc>
      </w:tr>
    </w:tbl>
    <w:p w14:paraId="07F3ECF3" w14:textId="77777777" w:rsidR="00EC5C5C" w:rsidRDefault="00EC5C5C">
      <w:pPr>
        <w:suppressAutoHyphens/>
        <w:rPr>
          <w:rFonts w:ascii="Arial" w:eastAsia="Arial" w:hAnsi="Arial" w:cs="Arial"/>
          <w:b/>
        </w:rPr>
      </w:pPr>
    </w:p>
    <w:p w14:paraId="33D5C958" w14:textId="77777777" w:rsidR="00EC5C5C" w:rsidRDefault="00E647FF">
      <w:pPr>
        <w:suppressAutoHyphens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ALUNO(</w:t>
      </w:r>
      <w:proofErr w:type="gramEnd"/>
      <w:r>
        <w:rPr>
          <w:rFonts w:ascii="Arial" w:eastAsia="Arial" w:hAnsi="Arial" w:cs="Arial"/>
          <w:b/>
        </w:rPr>
        <w:t xml:space="preserve">s) É OBRIGATÓRIO EM ANEXO AO PRÉ-PROJETO, NO MÍNIMO UMA TELA DE INTERFACE (TELA PRINCIPAL) JUNTO AO </w:t>
      </w:r>
      <w:commentRangeStart w:id="0"/>
      <w:r>
        <w:rPr>
          <w:rFonts w:ascii="Arial" w:eastAsia="Arial" w:hAnsi="Arial" w:cs="Arial"/>
          <w:b/>
        </w:rPr>
        <w:t>PROJETO</w:t>
      </w:r>
      <w:commentRangeEnd w:id="0"/>
      <w:r w:rsidR="00FE419E">
        <w:rPr>
          <w:rStyle w:val="Refdecomentrio"/>
        </w:rPr>
        <w:commentReference w:id="0"/>
      </w:r>
      <w:r>
        <w:rPr>
          <w:rFonts w:ascii="Arial" w:eastAsia="Arial" w:hAnsi="Arial" w:cs="Arial"/>
          <w:b/>
        </w:rPr>
        <w:t>.</w:t>
      </w:r>
    </w:p>
    <w:p w14:paraId="2B9A0F1C" w14:textId="77777777" w:rsidR="00EC5C5C" w:rsidRDefault="00EC5C5C">
      <w:pPr>
        <w:suppressAutoHyphens/>
        <w:rPr>
          <w:rFonts w:ascii="Arial" w:eastAsia="Arial" w:hAnsi="Arial" w:cs="Arial"/>
          <w:b/>
        </w:rPr>
      </w:pPr>
    </w:p>
    <w:p w14:paraId="50426C5A" w14:textId="77777777" w:rsidR="00EC5C5C" w:rsidRDefault="00E647FF">
      <w:pPr>
        <w:suppressAutoHyphens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TITULO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EC5C5C" w14:paraId="018F7E7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3A7F7" w14:textId="77777777" w:rsidR="00EC5C5C" w:rsidRDefault="00E647FF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 xml:space="preserve">ítulo do projeto: loja online de </w:t>
            </w:r>
            <w:del w:id="1" w:author="Aparecida Ferreira" w:date="2024-03-05T07:58:00Z">
              <w:r w:rsidDel="00FE419E">
                <w:rPr>
                  <w:rFonts w:ascii="Arial" w:eastAsia="Arial" w:hAnsi="Arial" w:cs="Arial"/>
                </w:rPr>
                <w:delText>perifericos</w:delText>
              </w:r>
            </w:del>
            <w:ins w:id="2" w:author="Aparecida Ferreira" w:date="2024-03-05T07:58:00Z">
              <w:r w:rsidR="00FE419E">
                <w:rPr>
                  <w:rFonts w:ascii="Arial" w:eastAsia="Arial" w:hAnsi="Arial" w:cs="Arial"/>
                </w:rPr>
                <w:t>PERIFÉRICOS</w:t>
              </w:r>
            </w:ins>
            <w:r w:rsidR="00FE419E">
              <w:rPr>
                <w:rFonts w:ascii="Arial" w:eastAsia="Arial" w:hAnsi="Arial" w:cs="Arial"/>
              </w:rPr>
              <w:t xml:space="preserve"> GAMER</w:t>
            </w:r>
          </w:p>
        </w:tc>
      </w:tr>
    </w:tbl>
    <w:p w14:paraId="78F30C2B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1F26BA45" w14:textId="77777777" w:rsidR="00EC5C5C" w:rsidRDefault="00E647FF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                  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EC5C5C" w14:paraId="02502AC4" w14:textId="77777777">
        <w:tblPrEx>
          <w:tblCellMar>
            <w:top w:w="0" w:type="dxa"/>
            <w:bottom w:w="0" w:type="dxa"/>
          </w:tblCellMar>
        </w:tblPrEx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4B69E" w14:textId="77777777" w:rsidR="005158A9" w:rsidRDefault="00FE419E" w:rsidP="00FE419E">
            <w:pPr>
              <w:suppressAutoHyphens/>
              <w:spacing w:after="0" w:line="360" w:lineRule="auto"/>
              <w:jc w:val="both"/>
              <w:rPr>
                <w:ins w:id="3" w:author="Aparecida Ferreira" w:date="2024-03-05T08:08:00Z"/>
                <w:rFonts w:ascii="Arial" w:eastAsia="Arial" w:hAnsi="Arial" w:cs="Arial"/>
              </w:rPr>
              <w:pPrChange w:id="4" w:author="Aparecida Ferreira" w:date="2024-03-05T08:05:00Z">
                <w:pPr>
                  <w:suppressAutoHyphens/>
                  <w:jc w:val="both"/>
                </w:pPr>
              </w:pPrChange>
            </w:pPr>
            <w:ins w:id="5" w:author="Aparecida Ferreira" w:date="2024-03-05T07:59:00Z">
              <w:r w:rsidRPr="00FE419E">
                <w:rPr>
                  <w:rFonts w:ascii="Arial" w:eastAsia="Arial" w:hAnsi="Arial" w:cs="Arial"/>
                  <w:rPrChange w:id="6" w:author="Aparecida Ferreira" w:date="2024-03-05T08:05:00Z">
                    <w:rPr>
                      <w:rFonts w:ascii="Arial" w:eastAsia="Arial" w:hAnsi="Arial" w:cs="Arial"/>
                    </w:rPr>
                  </w:rPrChange>
                </w:rPr>
                <w:t xml:space="preserve">A </w:t>
              </w:r>
            </w:ins>
            <w:del w:id="7" w:author="Aparecida Ferreira" w:date="2024-03-05T07:59:00Z">
              <w:r w:rsidR="00E647FF" w:rsidRPr="00FE419E" w:rsidDel="00FE419E">
                <w:rPr>
                  <w:rFonts w:ascii="Arial" w:eastAsia="Arial" w:hAnsi="Arial" w:cs="Arial"/>
                  <w:rPrChange w:id="8" w:author="Aparecida Ferreira" w:date="2024-03-05T08:05:00Z">
                    <w:rPr>
                      <w:rFonts w:ascii="Arial" w:eastAsia="Arial" w:hAnsi="Arial" w:cs="Arial"/>
                    </w:rPr>
                  </w:rPrChange>
                </w:rPr>
                <w:delText xml:space="preserve">Nossa </w:delText>
              </w:r>
            </w:del>
            <w:r w:rsidR="00E647FF" w:rsidRPr="00FE419E">
              <w:rPr>
                <w:rFonts w:ascii="Arial" w:eastAsia="Arial" w:hAnsi="Arial" w:cs="Arial"/>
                <w:rPrChange w:id="9" w:author="Aparecida Ferreira" w:date="2024-03-05T08:05:00Z">
                  <w:rPr>
                    <w:rFonts w:ascii="Arial" w:eastAsia="Arial" w:hAnsi="Arial" w:cs="Arial"/>
                  </w:rPr>
                </w:rPrChange>
              </w:rPr>
              <w:t xml:space="preserve">loja oferece uma variedade de produtos, incluindo teclados mecânicos, mouses de alta precisão, </w:t>
            </w:r>
            <w:proofErr w:type="spellStart"/>
            <w:r w:rsidR="00E647FF" w:rsidRPr="00FE419E">
              <w:rPr>
                <w:rFonts w:ascii="Arial" w:eastAsia="Arial" w:hAnsi="Arial" w:cs="Arial"/>
                <w:rPrChange w:id="10" w:author="Aparecida Ferreira" w:date="2024-03-05T08:05:00Z">
                  <w:rPr>
                    <w:rFonts w:ascii="Arial" w:eastAsia="Arial" w:hAnsi="Arial" w:cs="Arial"/>
                  </w:rPr>
                </w:rPrChange>
              </w:rPr>
              <w:t>headsets</w:t>
            </w:r>
            <w:proofErr w:type="spellEnd"/>
            <w:r w:rsidR="00E647FF" w:rsidRPr="00FE419E">
              <w:rPr>
                <w:rFonts w:ascii="Arial" w:eastAsia="Arial" w:hAnsi="Arial" w:cs="Arial"/>
                <w:rPrChange w:id="11" w:author="Aparecida Ferreira" w:date="2024-03-05T08:05:00Z">
                  <w:rPr>
                    <w:rFonts w:ascii="Arial" w:eastAsia="Arial" w:hAnsi="Arial" w:cs="Arial"/>
                  </w:rPr>
                </w:rPrChange>
              </w:rPr>
              <w:t xml:space="preserve"> com qualidade de som imersiva, mouse</w:t>
            </w:r>
            <w:ins w:id="12" w:author="Aparecida Ferreira" w:date="2024-03-05T07:59:00Z">
              <w:r w:rsidRPr="00FE419E">
                <w:rPr>
                  <w:rFonts w:ascii="Arial" w:eastAsia="Arial" w:hAnsi="Arial" w:cs="Arial"/>
                  <w:rPrChange w:id="13" w:author="Aparecida Ferreira" w:date="2024-03-05T08:05:00Z">
                    <w:rPr>
                      <w:rFonts w:ascii="Arial" w:eastAsia="Arial" w:hAnsi="Arial" w:cs="Arial"/>
                    </w:rPr>
                  </w:rPrChange>
                </w:rPr>
                <w:t xml:space="preserve"> </w:t>
              </w:r>
            </w:ins>
            <w:proofErr w:type="spellStart"/>
            <w:r w:rsidR="00E647FF" w:rsidRPr="00FE419E">
              <w:rPr>
                <w:rFonts w:ascii="Arial" w:eastAsia="Arial" w:hAnsi="Arial" w:cs="Arial"/>
                <w:rPrChange w:id="14" w:author="Aparecida Ferreira" w:date="2024-03-05T08:05:00Z">
                  <w:rPr>
                    <w:rFonts w:ascii="Arial" w:eastAsia="Arial" w:hAnsi="Arial" w:cs="Arial"/>
                  </w:rPr>
                </w:rPrChange>
              </w:rPr>
              <w:t>pads</w:t>
            </w:r>
            <w:proofErr w:type="spellEnd"/>
            <w:r w:rsidR="00E647FF" w:rsidRPr="00FE419E">
              <w:rPr>
                <w:rFonts w:ascii="Arial" w:eastAsia="Arial" w:hAnsi="Arial" w:cs="Arial"/>
                <w:rPrChange w:id="15" w:author="Aparecida Ferreira" w:date="2024-03-05T08:05:00Z">
                  <w:rPr>
                    <w:rFonts w:ascii="Arial" w:eastAsia="Arial" w:hAnsi="Arial" w:cs="Arial"/>
                  </w:rPr>
                </w:rPrChange>
              </w:rPr>
              <w:t xml:space="preserve"> de alto desempenho e muito mais. Trabalhamos com as principais marcas do mercado para garantir que nossos</w:t>
            </w:r>
            <w:r w:rsidR="00E647FF" w:rsidRPr="00FE419E">
              <w:rPr>
                <w:rFonts w:ascii="Arial" w:eastAsia="Arial" w:hAnsi="Arial" w:cs="Arial"/>
                <w:rPrChange w:id="16" w:author="Aparecida Ferreira" w:date="2024-03-05T08:05:00Z">
                  <w:rPr>
                    <w:rFonts w:ascii="Arial" w:eastAsia="Arial" w:hAnsi="Arial" w:cs="Arial"/>
                  </w:rPr>
                </w:rPrChange>
              </w:rPr>
              <w:t xml:space="preserve"> clientes tenham acesso aos melhores produtos disponíveis.</w:t>
            </w:r>
          </w:p>
          <w:p w14:paraId="349EA52A" w14:textId="77777777" w:rsidR="005158A9" w:rsidRDefault="005158A9" w:rsidP="005158A9">
            <w:pPr>
              <w:suppressAutoHyphens/>
              <w:spacing w:after="0" w:line="240" w:lineRule="auto"/>
              <w:ind w:left="1416"/>
              <w:jc w:val="both"/>
              <w:rPr>
                <w:ins w:id="17" w:author="Aparecida Ferreira" w:date="2024-03-05T08:08:00Z"/>
                <w:rFonts w:ascii="Arial" w:eastAsia="Arial" w:hAnsi="Arial" w:cs="Arial"/>
              </w:rPr>
              <w:pPrChange w:id="18" w:author="Aparecida Ferreira" w:date="2024-03-05T08:16:00Z">
                <w:pPr>
                  <w:suppressAutoHyphens/>
                  <w:jc w:val="both"/>
                </w:pPr>
              </w:pPrChange>
            </w:pPr>
            <w:ins w:id="19" w:author="Aparecida Ferreira" w:date="2024-03-05T08:11:00Z">
              <w:r>
                <w:t xml:space="preserve">A internet veio revolucionar os meios de comunicação, assim como tornar o comercio uma atividade global. Na década de 60 as empresas tinham uma estrutura virada para a produção, estando os clientes a margem da sua atividade. Na década de70, os clientes passaram a ser parte integrante da empresa assim como foram criados os serviços </w:t>
              </w:r>
            </w:ins>
            <w:ins w:id="20" w:author="Aparecida Ferreira" w:date="2024-03-05T08:17:00Z">
              <w:r w:rsidR="00F81D99">
                <w:t>pós-venda</w:t>
              </w:r>
            </w:ins>
            <w:ins w:id="21" w:author="Aparecida Ferreira" w:date="2024-03-05T08:11:00Z">
              <w:r>
                <w:t>. A partir da década de 80 o cliente assume o papel principal dentro das organizações empresariais. Durante essas décadas surgiram políticas de marketing e vendas focalizadas no cliente tentando satisfazer as suas necessidades. Ainda hoje surgem conceitos e métodos de comércio diferente. A internet ocupa um lugar primordial nas comunicações ass</w:t>
              </w:r>
              <w:r>
                <w:t>im como nas relações comerciais</w:t>
              </w:r>
            </w:ins>
            <w:ins w:id="22" w:author="Aparecida Ferreira" w:date="2024-03-05T08:17:00Z">
              <w:r w:rsidR="00F81D99">
                <w:t>. (NUNES,</w:t>
              </w:r>
              <w:r w:rsidR="00F81D99">
                <w:t>2011)</w:t>
              </w:r>
            </w:ins>
          </w:p>
          <w:p w14:paraId="453306F6" w14:textId="77777777" w:rsidR="00FE419E" w:rsidRPr="00FE419E" w:rsidRDefault="00FE419E" w:rsidP="00FE419E">
            <w:pPr>
              <w:suppressAutoHyphens/>
              <w:spacing w:after="0" w:line="360" w:lineRule="auto"/>
              <w:jc w:val="both"/>
              <w:rPr>
                <w:ins w:id="23" w:author="Aparecida Ferreira" w:date="2024-03-05T08:05:00Z"/>
                <w:rFonts w:ascii="Arial" w:hAnsi="Arial" w:cs="Arial"/>
                <w:rPrChange w:id="24" w:author="Aparecida Ferreira" w:date="2024-03-05T08:05:00Z">
                  <w:rPr>
                    <w:ins w:id="25" w:author="Aparecida Ferreira" w:date="2024-03-05T08:05:00Z"/>
                  </w:rPr>
                </w:rPrChange>
              </w:rPr>
              <w:pPrChange w:id="26" w:author="Aparecida Ferreira" w:date="2024-03-05T08:05:00Z">
                <w:pPr>
                  <w:suppressAutoHyphens/>
                  <w:jc w:val="both"/>
                </w:pPr>
              </w:pPrChange>
            </w:pPr>
            <w:ins w:id="27" w:author="Aparecida Ferreira" w:date="2024-03-05T08:05:00Z">
              <w:r w:rsidRPr="00FE419E">
                <w:rPr>
                  <w:rFonts w:ascii="Arial" w:hAnsi="Arial" w:cs="Arial"/>
                  <w:rPrChange w:id="28" w:author="Aparecida Ferreira" w:date="2024-03-05T08:05:00Z">
                    <w:rPr/>
                  </w:rPrChange>
                </w:rPr>
                <w:t xml:space="preserve">E-commerce, abreviação de comércio eletrônico, refere-se à compra e venda de bens e serviços pela internet. Envolve uma transação entre duas partes, </w:t>
              </w:r>
              <w:r w:rsidRPr="00FE419E">
                <w:rPr>
                  <w:rFonts w:ascii="Arial" w:hAnsi="Arial" w:cs="Arial"/>
                  <w:rPrChange w:id="29" w:author="Aparecida Ferreira" w:date="2024-03-05T08:05:00Z">
                    <w:rPr/>
                  </w:rPrChange>
                </w:rPr>
                <w:lastRenderedPageBreak/>
                <w:t>normalmente uma empresa e um consumidor, onde o pagamento e a entrega de produtos ou serviços são realizados online.</w:t>
              </w:r>
            </w:ins>
          </w:p>
          <w:p w14:paraId="519EE8E0" w14:textId="77777777" w:rsidR="00FE419E" w:rsidRPr="00FE419E" w:rsidRDefault="00FE419E" w:rsidP="00FE419E">
            <w:pPr>
              <w:suppressAutoHyphens/>
              <w:spacing w:after="0" w:line="360" w:lineRule="auto"/>
              <w:jc w:val="both"/>
              <w:rPr>
                <w:ins w:id="30" w:author="Aparecida Ferreira" w:date="2024-03-05T08:05:00Z"/>
                <w:rFonts w:ascii="Arial" w:hAnsi="Arial" w:cs="Arial"/>
                <w:rPrChange w:id="31" w:author="Aparecida Ferreira" w:date="2024-03-05T08:05:00Z">
                  <w:rPr>
                    <w:ins w:id="32" w:author="Aparecida Ferreira" w:date="2024-03-05T08:05:00Z"/>
                  </w:rPr>
                </w:rPrChange>
              </w:rPr>
              <w:pPrChange w:id="33" w:author="Aparecida Ferreira" w:date="2024-03-05T08:06:00Z">
                <w:pPr>
                  <w:suppressAutoHyphens/>
                  <w:jc w:val="both"/>
                </w:pPr>
              </w:pPrChange>
            </w:pPr>
            <w:ins w:id="34" w:author="Aparecida Ferreira" w:date="2024-03-05T08:05:00Z">
              <w:r w:rsidRPr="00FE419E">
                <w:rPr>
                  <w:rFonts w:ascii="Arial" w:hAnsi="Arial" w:cs="Arial"/>
                  <w:rPrChange w:id="35" w:author="Aparecida Ferreira" w:date="2024-03-05T08:05:00Z">
                    <w:rPr/>
                  </w:rPrChange>
                </w:rPr>
                <w:t>Veja os pontos chave:</w:t>
              </w:r>
            </w:ins>
          </w:p>
          <w:p w14:paraId="5858CD96" w14:textId="77777777" w:rsidR="00FE419E" w:rsidRPr="00FE419E" w:rsidRDefault="00FE419E" w:rsidP="00F81D99">
            <w:pPr>
              <w:suppressAutoHyphens/>
              <w:spacing w:after="0" w:line="360" w:lineRule="auto"/>
              <w:jc w:val="both"/>
              <w:rPr>
                <w:ins w:id="36" w:author="Aparecida Ferreira" w:date="2024-03-05T08:05:00Z"/>
                <w:rFonts w:ascii="Arial" w:hAnsi="Arial" w:cs="Arial"/>
                <w:rPrChange w:id="37" w:author="Aparecida Ferreira" w:date="2024-03-05T08:05:00Z">
                  <w:rPr>
                    <w:ins w:id="38" w:author="Aparecida Ferreira" w:date="2024-03-05T08:05:00Z"/>
                  </w:rPr>
                </w:rPrChange>
              </w:rPr>
              <w:pPrChange w:id="39" w:author="Aparecida Ferreira" w:date="2024-03-05T08:18:00Z">
                <w:pPr>
                  <w:suppressAutoHyphens/>
                  <w:jc w:val="both"/>
                </w:pPr>
              </w:pPrChange>
            </w:pPr>
            <w:ins w:id="40" w:author="Aparecida Ferreira" w:date="2024-03-05T08:05:00Z">
              <w:r w:rsidRPr="00FE419E">
                <w:rPr>
                  <w:rFonts w:ascii="Arial" w:hAnsi="Arial" w:cs="Arial"/>
                  <w:rPrChange w:id="41" w:author="Aparecida Ferreira" w:date="2024-03-05T08:05:00Z">
                    <w:rPr>
                      <w:rFonts w:ascii="Arial" w:hAnsi="Arial" w:cs="Arial"/>
                    </w:rPr>
                  </w:rPrChange>
                </w:rPr>
                <w:t>PLATAFORMA ONLINE</w:t>
              </w:r>
              <w:r w:rsidRPr="00FE419E">
                <w:rPr>
                  <w:rFonts w:ascii="Arial" w:hAnsi="Arial" w:cs="Arial"/>
                  <w:rPrChange w:id="42" w:author="Aparecida Ferreira" w:date="2024-03-05T08:05:00Z">
                    <w:rPr/>
                  </w:rPrChange>
                </w:rPr>
                <w:t>: As transações de e-commerce acontecem totalmente online, através de sites ou aplicativos móveis.</w:t>
              </w:r>
            </w:ins>
          </w:p>
          <w:p w14:paraId="61D3E921" w14:textId="77777777" w:rsidR="00FE419E" w:rsidRPr="00FE419E" w:rsidRDefault="005158A9" w:rsidP="00F81D99">
            <w:pPr>
              <w:suppressAutoHyphens/>
              <w:spacing w:after="0" w:line="360" w:lineRule="auto"/>
              <w:jc w:val="both"/>
              <w:rPr>
                <w:ins w:id="43" w:author="Aparecida Ferreira" w:date="2024-03-05T08:05:00Z"/>
                <w:rFonts w:ascii="Arial" w:hAnsi="Arial" w:cs="Arial"/>
                <w:rPrChange w:id="44" w:author="Aparecida Ferreira" w:date="2024-03-05T08:05:00Z">
                  <w:rPr>
                    <w:ins w:id="45" w:author="Aparecida Ferreira" w:date="2024-03-05T08:05:00Z"/>
                  </w:rPr>
                </w:rPrChange>
              </w:rPr>
              <w:pPrChange w:id="46" w:author="Aparecida Ferreira" w:date="2024-03-05T08:18:00Z">
                <w:pPr>
                  <w:suppressAutoHyphens/>
                  <w:jc w:val="both"/>
                </w:pPr>
              </w:pPrChange>
            </w:pPr>
            <w:ins w:id="47" w:author="Aparecida Ferreira" w:date="2024-03-05T08:05:00Z">
              <w:r w:rsidRPr="00FE419E">
                <w:rPr>
                  <w:rFonts w:ascii="Arial" w:hAnsi="Arial" w:cs="Arial"/>
                  <w:rPrChange w:id="48" w:author="Aparecida Ferreira" w:date="2024-03-05T08:05:00Z">
                    <w:rPr>
                      <w:rFonts w:ascii="Arial" w:hAnsi="Arial" w:cs="Arial"/>
                    </w:rPr>
                  </w:rPrChange>
                </w:rPr>
                <w:t>COMPRA E VENDA</w:t>
              </w:r>
              <w:r>
                <w:rPr>
                  <w:rFonts w:ascii="Arial" w:hAnsi="Arial" w:cs="Arial"/>
                  <w:rPrChange w:id="49" w:author="Aparecida Ferreira" w:date="2024-03-05T08:05:00Z">
                    <w:rPr>
                      <w:rFonts w:ascii="Arial" w:hAnsi="Arial" w:cs="Arial"/>
                    </w:rPr>
                  </w:rPrChange>
                </w:rPr>
                <w:t xml:space="preserve">: </w:t>
              </w:r>
            </w:ins>
            <w:ins w:id="50" w:author="Aparecida Ferreira" w:date="2024-03-05T08:07:00Z">
              <w:r>
                <w:rPr>
                  <w:rFonts w:ascii="Arial" w:hAnsi="Arial" w:cs="Arial"/>
                </w:rPr>
                <w:t>As</w:t>
              </w:r>
            </w:ins>
            <w:ins w:id="51" w:author="Aparecida Ferreira" w:date="2024-03-05T08:05:00Z">
              <w:r>
                <w:rPr>
                  <w:rFonts w:ascii="Arial" w:hAnsi="Arial" w:cs="Arial"/>
                  <w:rPrChange w:id="52" w:author="Aparecida Ferreira" w:date="2024-03-05T08:05:00Z">
                    <w:rPr>
                      <w:rFonts w:ascii="Arial" w:hAnsi="Arial" w:cs="Arial"/>
                    </w:rPr>
                  </w:rPrChange>
                </w:rPr>
                <w:t xml:space="preserve"> empresas e</w:t>
              </w:r>
            </w:ins>
            <w:ins w:id="53" w:author="Aparecida Ferreira" w:date="2024-03-05T08:18:00Z">
              <w:r w:rsidR="00F81D99">
                <w:rPr>
                  <w:rFonts w:ascii="Arial" w:hAnsi="Arial" w:cs="Arial"/>
                </w:rPr>
                <w:t xml:space="preserve"> </w:t>
              </w:r>
            </w:ins>
            <w:ins w:id="54" w:author="Aparecida Ferreira" w:date="2024-03-05T08:05:00Z">
              <w:r>
                <w:rPr>
                  <w:rFonts w:ascii="Arial" w:hAnsi="Arial" w:cs="Arial"/>
                  <w:rPrChange w:id="55" w:author="Aparecida Ferreira" w:date="2024-03-05T08:05:00Z">
                    <w:rPr>
                      <w:rFonts w:ascii="Arial" w:hAnsi="Arial" w:cs="Arial"/>
                    </w:rPr>
                  </w:rPrChange>
                </w:rPr>
                <w:t>os</w:t>
              </w:r>
              <w:r w:rsidR="00FE419E" w:rsidRPr="00FE419E">
                <w:rPr>
                  <w:rFonts w:ascii="Arial" w:hAnsi="Arial" w:cs="Arial"/>
                  <w:rPrChange w:id="56" w:author="Aparecida Ferreira" w:date="2024-03-05T08:05:00Z">
                    <w:rPr/>
                  </w:rPrChange>
                </w:rPr>
                <w:t xml:space="preserve"> indivíduos podem participar do e-commerce, como compradores ou vendedores.</w:t>
              </w:r>
            </w:ins>
          </w:p>
          <w:p w14:paraId="19A37793" w14:textId="77777777" w:rsidR="00FE419E" w:rsidRPr="00FE419E" w:rsidRDefault="005158A9" w:rsidP="00F81D99">
            <w:pPr>
              <w:suppressAutoHyphens/>
              <w:spacing w:after="0" w:line="360" w:lineRule="auto"/>
              <w:jc w:val="both"/>
              <w:rPr>
                <w:ins w:id="57" w:author="Aparecida Ferreira" w:date="2024-03-05T08:05:00Z"/>
                <w:rFonts w:ascii="Arial" w:hAnsi="Arial" w:cs="Arial"/>
                <w:rPrChange w:id="58" w:author="Aparecida Ferreira" w:date="2024-03-05T08:05:00Z">
                  <w:rPr>
                    <w:ins w:id="59" w:author="Aparecida Ferreira" w:date="2024-03-05T08:05:00Z"/>
                  </w:rPr>
                </w:rPrChange>
              </w:rPr>
              <w:pPrChange w:id="60" w:author="Aparecida Ferreira" w:date="2024-03-05T08:18:00Z">
                <w:pPr>
                  <w:suppressAutoHyphens/>
                  <w:jc w:val="both"/>
                </w:pPr>
              </w:pPrChange>
            </w:pPr>
            <w:ins w:id="61" w:author="Aparecida Ferreira" w:date="2024-03-05T08:05:00Z">
              <w:r w:rsidRPr="00FE419E">
                <w:rPr>
                  <w:rFonts w:ascii="Arial" w:hAnsi="Arial" w:cs="Arial"/>
                  <w:rPrChange w:id="62" w:author="Aparecida Ferreira" w:date="2024-03-05T08:05:00Z">
                    <w:rPr>
                      <w:rFonts w:ascii="Arial" w:hAnsi="Arial" w:cs="Arial"/>
                    </w:rPr>
                  </w:rPrChange>
                </w:rPr>
                <w:t xml:space="preserve">PRODUTOS E SERVIÇOS: </w:t>
              </w:r>
              <w:r w:rsidR="00FE419E" w:rsidRPr="00FE419E">
                <w:rPr>
                  <w:rFonts w:ascii="Arial" w:hAnsi="Arial" w:cs="Arial"/>
                  <w:rPrChange w:id="63" w:author="Aparecida Ferreira" w:date="2024-03-05T08:05:00Z">
                    <w:rPr/>
                  </w:rPrChange>
                </w:rPr>
                <w:t>Uma ampla variedade de produtos e serviços pode ser adquirida através do e-commerce, incluindo bens físicos, produtos digitais e até assinaturas.</w:t>
              </w:r>
            </w:ins>
          </w:p>
          <w:p w14:paraId="2F2EFB0D" w14:textId="77777777" w:rsidR="00FE419E" w:rsidRPr="00FE419E" w:rsidRDefault="005158A9" w:rsidP="00F81D99">
            <w:pPr>
              <w:suppressAutoHyphens/>
              <w:spacing w:after="0" w:line="360" w:lineRule="auto"/>
              <w:jc w:val="both"/>
              <w:rPr>
                <w:ins w:id="64" w:author="Aparecida Ferreira" w:date="2024-03-05T08:05:00Z"/>
                <w:rFonts w:ascii="Arial" w:hAnsi="Arial" w:cs="Arial"/>
                <w:rPrChange w:id="65" w:author="Aparecida Ferreira" w:date="2024-03-05T08:05:00Z">
                  <w:rPr>
                    <w:ins w:id="66" w:author="Aparecida Ferreira" w:date="2024-03-05T08:05:00Z"/>
                  </w:rPr>
                </w:rPrChange>
              </w:rPr>
              <w:pPrChange w:id="67" w:author="Aparecida Ferreira" w:date="2024-03-05T08:18:00Z">
                <w:pPr>
                  <w:suppressAutoHyphens/>
                  <w:jc w:val="both"/>
                </w:pPr>
              </w:pPrChange>
            </w:pPr>
            <w:ins w:id="68" w:author="Aparecida Ferreira" w:date="2024-03-05T08:05:00Z">
              <w:r w:rsidRPr="00FE419E">
                <w:rPr>
                  <w:rFonts w:ascii="Arial" w:hAnsi="Arial" w:cs="Arial"/>
                  <w:rPrChange w:id="69" w:author="Aparecida Ferreira" w:date="2024-03-05T08:05:00Z">
                    <w:rPr>
                      <w:rFonts w:ascii="Arial" w:hAnsi="Arial" w:cs="Arial"/>
                    </w:rPr>
                  </w:rPrChange>
                </w:rPr>
                <w:t xml:space="preserve">PROCESSO DE TRANSAÇÃO: </w:t>
              </w:r>
              <w:r w:rsidR="00FE419E" w:rsidRPr="00FE419E">
                <w:rPr>
                  <w:rFonts w:ascii="Arial" w:hAnsi="Arial" w:cs="Arial"/>
                  <w:rPrChange w:id="70" w:author="Aparecida Ferreira" w:date="2024-03-05T08:05:00Z">
                    <w:rPr/>
                  </w:rPrChange>
                </w:rPr>
                <w:t>O fluxo de transações de e-commerce normalmente envolve navegar por seleções de produtos, adicionar itens ao carrinho, realizar pagamentos seguros online e providenciar a entrega ou download dos itens comprados.</w:t>
              </w:r>
            </w:ins>
          </w:p>
          <w:p w14:paraId="3861E17D" w14:textId="77777777" w:rsidR="00FE419E" w:rsidRPr="00FE419E" w:rsidRDefault="00FE419E" w:rsidP="00F81D99">
            <w:pPr>
              <w:suppressAutoHyphens/>
              <w:spacing w:after="0" w:line="360" w:lineRule="auto"/>
              <w:jc w:val="both"/>
              <w:rPr>
                <w:ins w:id="71" w:author="Aparecida Ferreira" w:date="2024-03-05T08:05:00Z"/>
                <w:rFonts w:ascii="Arial" w:hAnsi="Arial" w:cs="Arial"/>
                <w:rPrChange w:id="72" w:author="Aparecida Ferreira" w:date="2024-03-05T08:05:00Z">
                  <w:rPr>
                    <w:ins w:id="73" w:author="Aparecida Ferreira" w:date="2024-03-05T08:05:00Z"/>
                  </w:rPr>
                </w:rPrChange>
              </w:rPr>
              <w:pPrChange w:id="74" w:author="Aparecida Ferreira" w:date="2024-03-05T08:18:00Z">
                <w:pPr>
                  <w:suppressAutoHyphens/>
                  <w:jc w:val="both"/>
                </w:pPr>
              </w:pPrChange>
            </w:pPr>
            <w:ins w:id="75" w:author="Aparecida Ferreira" w:date="2024-03-05T08:05:00Z">
              <w:r w:rsidRPr="00FE419E">
                <w:rPr>
                  <w:rFonts w:ascii="Arial" w:hAnsi="Arial" w:cs="Arial"/>
                  <w:rPrChange w:id="76" w:author="Aparecida Ferreira" w:date="2024-03-05T08:05:00Z">
                    <w:rPr/>
                  </w:rPrChange>
                </w:rPr>
                <w:t>O e-commerce se tornou uma grande força na economia global, oferecendo diversas vantagens para empresas e consumidores, como:</w:t>
              </w:r>
            </w:ins>
          </w:p>
          <w:p w14:paraId="1E1441FE" w14:textId="77777777" w:rsidR="00FE419E" w:rsidRPr="00FE419E" w:rsidRDefault="005158A9" w:rsidP="00F81D99">
            <w:pPr>
              <w:suppressAutoHyphens/>
              <w:spacing w:after="0" w:line="360" w:lineRule="auto"/>
              <w:jc w:val="both"/>
              <w:rPr>
                <w:ins w:id="77" w:author="Aparecida Ferreira" w:date="2024-03-05T08:05:00Z"/>
                <w:rFonts w:ascii="Arial" w:hAnsi="Arial" w:cs="Arial"/>
                <w:rPrChange w:id="78" w:author="Aparecida Ferreira" w:date="2024-03-05T08:05:00Z">
                  <w:rPr>
                    <w:ins w:id="79" w:author="Aparecida Ferreira" w:date="2024-03-05T08:05:00Z"/>
                  </w:rPr>
                </w:rPrChange>
              </w:rPr>
              <w:pPrChange w:id="80" w:author="Aparecida Ferreira" w:date="2024-03-05T08:18:00Z">
                <w:pPr>
                  <w:suppressAutoHyphens/>
                  <w:jc w:val="both"/>
                </w:pPr>
              </w:pPrChange>
            </w:pPr>
            <w:ins w:id="81" w:author="Aparecida Ferreira" w:date="2024-03-05T08:05:00Z">
              <w:r w:rsidRPr="00FE419E">
                <w:rPr>
                  <w:rFonts w:ascii="Arial" w:hAnsi="Arial" w:cs="Arial"/>
                  <w:rPrChange w:id="82" w:author="Aparecida Ferreira" w:date="2024-03-05T08:05:00Z">
                    <w:rPr>
                      <w:rFonts w:ascii="Arial" w:hAnsi="Arial" w:cs="Arial"/>
                    </w:rPr>
                  </w:rPrChange>
                </w:rPr>
                <w:t xml:space="preserve">CONVENIÊNCIA: </w:t>
              </w:r>
              <w:r w:rsidR="00FE419E" w:rsidRPr="00FE419E">
                <w:rPr>
                  <w:rFonts w:ascii="Arial" w:hAnsi="Arial" w:cs="Arial"/>
                  <w:rPrChange w:id="83" w:author="Aparecida Ferreira" w:date="2024-03-05T08:05:00Z">
                    <w:rPr/>
                  </w:rPrChange>
                </w:rPr>
                <w:t>Os consumidores podem comprar a qualquer hora, em qualquer lugar, do conforto de suas casas.</w:t>
              </w:r>
            </w:ins>
          </w:p>
          <w:p w14:paraId="0A346EFD" w14:textId="77777777" w:rsidR="00FE419E" w:rsidRPr="00FE419E" w:rsidRDefault="005158A9" w:rsidP="00F81D99">
            <w:pPr>
              <w:suppressAutoHyphens/>
              <w:spacing w:after="0" w:line="360" w:lineRule="auto"/>
              <w:jc w:val="both"/>
              <w:rPr>
                <w:ins w:id="84" w:author="Aparecida Ferreira" w:date="2024-03-05T08:05:00Z"/>
                <w:rFonts w:ascii="Arial" w:hAnsi="Arial" w:cs="Arial"/>
                <w:rPrChange w:id="85" w:author="Aparecida Ferreira" w:date="2024-03-05T08:05:00Z">
                  <w:rPr>
                    <w:ins w:id="86" w:author="Aparecida Ferreira" w:date="2024-03-05T08:05:00Z"/>
                  </w:rPr>
                </w:rPrChange>
              </w:rPr>
              <w:pPrChange w:id="87" w:author="Aparecida Ferreira" w:date="2024-03-05T08:18:00Z">
                <w:pPr>
                  <w:suppressAutoHyphens/>
                  <w:jc w:val="both"/>
                </w:pPr>
              </w:pPrChange>
            </w:pPr>
            <w:ins w:id="88" w:author="Aparecida Ferreira" w:date="2024-03-05T08:05:00Z">
              <w:r w:rsidRPr="00FE419E">
                <w:rPr>
                  <w:rFonts w:ascii="Arial" w:hAnsi="Arial" w:cs="Arial"/>
                  <w:rPrChange w:id="89" w:author="Aparecida Ferreira" w:date="2024-03-05T08:05:00Z">
                    <w:rPr>
                      <w:rFonts w:ascii="Arial" w:hAnsi="Arial" w:cs="Arial"/>
                    </w:rPr>
                  </w:rPrChange>
                </w:rPr>
                <w:t xml:space="preserve">MAIOR SELEÇÃO: </w:t>
              </w:r>
              <w:r w:rsidR="00FE419E" w:rsidRPr="00FE419E">
                <w:rPr>
                  <w:rFonts w:ascii="Arial" w:hAnsi="Arial" w:cs="Arial"/>
                  <w:rPrChange w:id="90" w:author="Aparecida Ferreira" w:date="2024-03-05T08:05:00Z">
                    <w:rPr/>
                  </w:rPrChange>
                </w:rPr>
                <w:t>As lojas de e-commerce geralmente oferecem uma seleção mais ampla de produtos do que as lojas físicas.</w:t>
              </w:r>
            </w:ins>
          </w:p>
          <w:p w14:paraId="18929EDA" w14:textId="77777777" w:rsidR="00FE419E" w:rsidRPr="00FE419E" w:rsidRDefault="005158A9" w:rsidP="00F81D99">
            <w:pPr>
              <w:suppressAutoHyphens/>
              <w:spacing w:after="0" w:line="360" w:lineRule="auto"/>
              <w:jc w:val="both"/>
              <w:rPr>
                <w:ins w:id="91" w:author="Aparecida Ferreira" w:date="2024-03-05T08:05:00Z"/>
                <w:rFonts w:ascii="Arial" w:hAnsi="Arial" w:cs="Arial"/>
                <w:rPrChange w:id="92" w:author="Aparecida Ferreira" w:date="2024-03-05T08:05:00Z">
                  <w:rPr>
                    <w:ins w:id="93" w:author="Aparecida Ferreira" w:date="2024-03-05T08:05:00Z"/>
                  </w:rPr>
                </w:rPrChange>
              </w:rPr>
              <w:pPrChange w:id="94" w:author="Aparecida Ferreira" w:date="2024-03-05T08:19:00Z">
                <w:pPr>
                  <w:suppressAutoHyphens/>
                  <w:jc w:val="both"/>
                </w:pPr>
              </w:pPrChange>
            </w:pPr>
            <w:ins w:id="95" w:author="Aparecida Ferreira" w:date="2024-03-05T08:05:00Z">
              <w:r w:rsidRPr="00FE419E">
                <w:rPr>
                  <w:rFonts w:ascii="Arial" w:hAnsi="Arial" w:cs="Arial"/>
                  <w:rPrChange w:id="96" w:author="Aparecida Ferreira" w:date="2024-03-05T08:05:00Z">
                    <w:rPr>
                      <w:rFonts w:ascii="Arial" w:hAnsi="Arial" w:cs="Arial"/>
                    </w:rPr>
                  </w:rPrChange>
                </w:rPr>
                <w:t xml:space="preserve">PREÇOS COMPETITIVOS: </w:t>
              </w:r>
              <w:r w:rsidR="00FE419E" w:rsidRPr="00FE419E">
                <w:rPr>
                  <w:rFonts w:ascii="Arial" w:hAnsi="Arial" w:cs="Arial"/>
                  <w:rPrChange w:id="97" w:author="Aparecida Ferreira" w:date="2024-03-05T08:05:00Z">
                    <w:rPr/>
                  </w:rPrChange>
                </w:rPr>
                <w:t>Os consumidores podem facilmente comparar preços de diferentes vendedores.</w:t>
              </w:r>
            </w:ins>
          </w:p>
          <w:p w14:paraId="4BE4DAD9" w14:textId="77777777" w:rsidR="00FE419E" w:rsidRPr="00FE419E" w:rsidRDefault="005158A9" w:rsidP="00F81D99">
            <w:pPr>
              <w:suppressAutoHyphens/>
              <w:spacing w:after="0" w:line="360" w:lineRule="auto"/>
              <w:jc w:val="both"/>
              <w:rPr>
                <w:ins w:id="98" w:author="Aparecida Ferreira" w:date="2024-03-05T08:05:00Z"/>
                <w:rFonts w:ascii="Arial" w:hAnsi="Arial" w:cs="Arial"/>
                <w:rPrChange w:id="99" w:author="Aparecida Ferreira" w:date="2024-03-05T08:05:00Z">
                  <w:rPr>
                    <w:ins w:id="100" w:author="Aparecida Ferreira" w:date="2024-03-05T08:05:00Z"/>
                  </w:rPr>
                </w:rPrChange>
              </w:rPr>
              <w:pPrChange w:id="101" w:author="Aparecida Ferreira" w:date="2024-03-05T08:19:00Z">
                <w:pPr>
                  <w:suppressAutoHyphens/>
                  <w:jc w:val="both"/>
                </w:pPr>
              </w:pPrChange>
            </w:pPr>
            <w:ins w:id="102" w:author="Aparecida Ferreira" w:date="2024-03-05T08:05:00Z">
              <w:r w:rsidRPr="00FE419E">
                <w:rPr>
                  <w:rFonts w:ascii="Arial" w:hAnsi="Arial" w:cs="Arial"/>
                  <w:rPrChange w:id="103" w:author="Aparecida Ferreira" w:date="2024-03-05T08:05:00Z">
                    <w:rPr>
                      <w:rFonts w:ascii="Arial" w:hAnsi="Arial" w:cs="Arial"/>
                    </w:rPr>
                  </w:rPrChange>
                </w:rPr>
                <w:t xml:space="preserve">EFICIÊNCIA: </w:t>
              </w:r>
              <w:r w:rsidR="00FE419E" w:rsidRPr="00FE419E">
                <w:rPr>
                  <w:rFonts w:ascii="Arial" w:hAnsi="Arial" w:cs="Arial"/>
                  <w:rPrChange w:id="104" w:author="Aparecida Ferreira" w:date="2024-03-05T08:05:00Z">
                    <w:rPr/>
                  </w:rPrChange>
                </w:rPr>
                <w:t>O e-commerce agiliza o processo de compra tanto para empresas quanto para consumidores.</w:t>
              </w:r>
            </w:ins>
          </w:p>
          <w:p w14:paraId="25ACA5E1" w14:textId="77777777" w:rsidR="00FE419E" w:rsidRPr="00FE419E" w:rsidRDefault="00FE419E" w:rsidP="00F81D99">
            <w:pPr>
              <w:suppressAutoHyphens/>
              <w:spacing w:after="0" w:line="360" w:lineRule="auto"/>
              <w:jc w:val="both"/>
              <w:rPr>
                <w:ins w:id="105" w:author="Aparecida Ferreira" w:date="2024-03-05T08:05:00Z"/>
                <w:rFonts w:ascii="Arial" w:hAnsi="Arial" w:cs="Arial"/>
                <w:rPrChange w:id="106" w:author="Aparecida Ferreira" w:date="2024-03-05T08:05:00Z">
                  <w:rPr>
                    <w:ins w:id="107" w:author="Aparecida Ferreira" w:date="2024-03-05T08:05:00Z"/>
                  </w:rPr>
                </w:rPrChange>
              </w:rPr>
              <w:pPrChange w:id="108" w:author="Aparecida Ferreira" w:date="2024-03-05T08:19:00Z">
                <w:pPr>
                  <w:suppressAutoHyphens/>
                  <w:jc w:val="both"/>
                </w:pPr>
              </w:pPrChange>
            </w:pPr>
            <w:ins w:id="109" w:author="Aparecida Ferreira" w:date="2024-03-05T08:05:00Z">
              <w:r w:rsidRPr="00FE419E">
                <w:rPr>
                  <w:rFonts w:ascii="Arial" w:hAnsi="Arial" w:cs="Arial"/>
                  <w:rPrChange w:id="110" w:author="Aparecida Ferreira" w:date="2024-03-05T08:05:00Z">
                    <w:rPr/>
                  </w:rPrChange>
                </w:rPr>
                <w:t>No entanto, o e-commerce também apresenta alguns desafios, como:</w:t>
              </w:r>
            </w:ins>
          </w:p>
          <w:p w14:paraId="6B64638E" w14:textId="77777777" w:rsidR="00FE419E" w:rsidRPr="00FE419E" w:rsidRDefault="00FE419E" w:rsidP="00F81D99">
            <w:pPr>
              <w:suppressAutoHyphens/>
              <w:spacing w:after="0" w:line="360" w:lineRule="auto"/>
              <w:jc w:val="both"/>
              <w:rPr>
                <w:ins w:id="111" w:author="Aparecida Ferreira" w:date="2024-03-05T08:05:00Z"/>
                <w:rFonts w:ascii="Arial" w:hAnsi="Arial" w:cs="Arial"/>
                <w:rPrChange w:id="112" w:author="Aparecida Ferreira" w:date="2024-03-05T08:05:00Z">
                  <w:rPr>
                    <w:ins w:id="113" w:author="Aparecida Ferreira" w:date="2024-03-05T08:05:00Z"/>
                  </w:rPr>
                </w:rPrChange>
              </w:rPr>
              <w:pPrChange w:id="114" w:author="Aparecida Ferreira" w:date="2024-03-05T08:19:00Z">
                <w:pPr>
                  <w:suppressAutoHyphens/>
                  <w:jc w:val="both"/>
                </w:pPr>
              </w:pPrChange>
            </w:pPr>
            <w:ins w:id="115" w:author="Aparecida Ferreira" w:date="2024-03-05T08:05:00Z">
              <w:r w:rsidRPr="00FE419E">
                <w:rPr>
                  <w:rFonts w:ascii="Arial" w:hAnsi="Arial" w:cs="Arial"/>
                  <w:rPrChange w:id="116" w:author="Aparecida Ferreira" w:date="2024-03-05T08:05:00Z">
                    <w:rPr/>
                  </w:rPrChange>
                </w:rPr>
                <w:t>Preocupações com segurança: Os consumidores precisam ficar atentos a golpes online e garantir transações seguras.</w:t>
              </w:r>
            </w:ins>
          </w:p>
          <w:p w14:paraId="054C2EFB" w14:textId="77777777" w:rsidR="00FE419E" w:rsidRPr="00FE419E" w:rsidRDefault="00FE419E" w:rsidP="00F81D99">
            <w:pPr>
              <w:suppressAutoHyphens/>
              <w:spacing w:after="0" w:line="360" w:lineRule="auto"/>
              <w:jc w:val="both"/>
              <w:rPr>
                <w:ins w:id="117" w:author="Aparecida Ferreira" w:date="2024-03-05T08:05:00Z"/>
                <w:rFonts w:ascii="Arial" w:hAnsi="Arial" w:cs="Arial"/>
                <w:rPrChange w:id="118" w:author="Aparecida Ferreira" w:date="2024-03-05T08:05:00Z">
                  <w:rPr>
                    <w:ins w:id="119" w:author="Aparecida Ferreira" w:date="2024-03-05T08:05:00Z"/>
                  </w:rPr>
                </w:rPrChange>
              </w:rPr>
              <w:pPrChange w:id="120" w:author="Aparecida Ferreira" w:date="2024-03-05T08:19:00Z">
                <w:pPr>
                  <w:suppressAutoHyphens/>
                  <w:jc w:val="both"/>
                </w:pPr>
              </w:pPrChange>
            </w:pPr>
            <w:ins w:id="121" w:author="Aparecida Ferreira" w:date="2024-03-05T08:05:00Z">
              <w:r w:rsidRPr="00FE419E">
                <w:rPr>
                  <w:rFonts w:ascii="Arial" w:hAnsi="Arial" w:cs="Arial"/>
                  <w:rPrChange w:id="122" w:author="Aparecida Ferreira" w:date="2024-03-05T08:05:00Z">
                    <w:rPr/>
                  </w:rPrChange>
                </w:rPr>
                <w:t>Experiência limitada com o produto: Os consumidores não podem tocar fisicamente ou experimentar os produtos antes de comprá-los online.</w:t>
              </w:r>
            </w:ins>
          </w:p>
          <w:p w14:paraId="56B31857" w14:textId="77777777" w:rsidR="00FE419E" w:rsidRPr="00FE419E" w:rsidRDefault="00FE419E" w:rsidP="00F81D99">
            <w:pPr>
              <w:suppressAutoHyphens/>
              <w:spacing w:after="0" w:line="360" w:lineRule="auto"/>
              <w:jc w:val="both"/>
              <w:rPr>
                <w:ins w:id="123" w:author="Aparecida Ferreira" w:date="2024-03-05T08:05:00Z"/>
                <w:rFonts w:ascii="Arial" w:hAnsi="Arial" w:cs="Arial"/>
                <w:rPrChange w:id="124" w:author="Aparecida Ferreira" w:date="2024-03-05T08:05:00Z">
                  <w:rPr>
                    <w:ins w:id="125" w:author="Aparecida Ferreira" w:date="2024-03-05T08:05:00Z"/>
                  </w:rPr>
                </w:rPrChange>
              </w:rPr>
              <w:pPrChange w:id="126" w:author="Aparecida Ferreira" w:date="2024-03-05T08:19:00Z">
                <w:pPr>
                  <w:suppressAutoHyphens/>
                  <w:jc w:val="both"/>
                </w:pPr>
              </w:pPrChange>
            </w:pPr>
            <w:ins w:id="127" w:author="Aparecida Ferreira" w:date="2024-03-05T08:05:00Z">
              <w:r w:rsidRPr="00FE419E">
                <w:rPr>
                  <w:rFonts w:ascii="Arial" w:hAnsi="Arial" w:cs="Arial"/>
                  <w:rPrChange w:id="128" w:author="Aparecida Ferreira" w:date="2024-03-05T08:05:00Z">
                    <w:rPr/>
                  </w:rPrChange>
                </w:rPr>
                <w:t>Logística de entrega: O prazo e o custo de entrega podem ser um fator para alguns consumidores.</w:t>
              </w:r>
            </w:ins>
          </w:p>
          <w:p w14:paraId="2FB9B48C" w14:textId="77777777" w:rsidR="00FE419E" w:rsidRPr="00FE419E" w:rsidRDefault="00FE419E" w:rsidP="00F81D99">
            <w:pPr>
              <w:suppressAutoHyphens/>
              <w:spacing w:after="0" w:line="360" w:lineRule="auto"/>
              <w:jc w:val="both"/>
              <w:rPr>
                <w:rFonts w:ascii="Arial" w:hAnsi="Arial" w:cs="Arial"/>
                <w:rPrChange w:id="129" w:author="Aparecida Ferreira" w:date="2024-03-05T08:05:00Z">
                  <w:rPr/>
                </w:rPrChange>
              </w:rPr>
              <w:pPrChange w:id="130" w:author="Aparecida Ferreira" w:date="2024-03-05T08:20:00Z">
                <w:pPr>
                  <w:suppressAutoHyphens/>
                </w:pPr>
              </w:pPrChange>
            </w:pPr>
            <w:ins w:id="131" w:author="Aparecida Ferreira" w:date="2024-03-05T08:05:00Z">
              <w:r w:rsidRPr="00FE419E">
                <w:rPr>
                  <w:rFonts w:ascii="Arial" w:hAnsi="Arial" w:cs="Arial"/>
                  <w:rPrChange w:id="132" w:author="Aparecida Ferreira" w:date="2024-03-05T08:05:00Z">
                    <w:rPr/>
                  </w:rPrChange>
                </w:rPr>
                <w:t>De modo geral, o e-commerce revolucionou a forma como compramos e conduzimos negócios, oferecendo uma alternativa conveniente e eficiente às lojas físicas tradicionais.</w:t>
              </w:r>
            </w:ins>
          </w:p>
        </w:tc>
      </w:tr>
    </w:tbl>
    <w:p w14:paraId="588554C1" w14:textId="77777777" w:rsidR="00F81D99" w:rsidRDefault="00F81D99">
      <w:pPr>
        <w:suppressAutoHyphens/>
        <w:rPr>
          <w:ins w:id="133" w:author="Aparecida Ferreira" w:date="2024-03-05T08:21:00Z"/>
          <w:rFonts w:ascii="Arial" w:eastAsia="Arial" w:hAnsi="Arial" w:cs="Arial"/>
        </w:rPr>
      </w:pPr>
    </w:p>
    <w:p w14:paraId="0E1148C2" w14:textId="77777777" w:rsidR="00F81D99" w:rsidRDefault="00F81D99">
      <w:pPr>
        <w:suppressAutoHyphens/>
        <w:rPr>
          <w:ins w:id="134" w:author="Aparecida Ferreira" w:date="2024-03-05T08:21:00Z"/>
          <w:rFonts w:ascii="Arial" w:eastAsia="Arial" w:hAnsi="Arial" w:cs="Arial"/>
        </w:rPr>
      </w:pPr>
    </w:p>
    <w:p w14:paraId="48210062" w14:textId="77777777" w:rsidR="00EC5C5C" w:rsidRDefault="00E647FF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HIPÓTESE / SOLUÇÃO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EC5C5C" w14:paraId="3A02B3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89B80" w14:textId="77777777" w:rsidR="00EC5C5C" w:rsidDel="00F81D99" w:rsidRDefault="00EC5C5C">
            <w:pPr>
              <w:suppressAutoHyphens/>
              <w:rPr>
                <w:del w:id="135" w:author="Aparecida Ferreira" w:date="2024-03-05T08:21:00Z"/>
                <w:rFonts w:ascii="Arial" w:eastAsia="Arial" w:hAnsi="Arial" w:cs="Arial"/>
              </w:rPr>
            </w:pPr>
          </w:p>
          <w:p w14:paraId="0C12468F" w14:textId="77777777" w:rsidR="00F81D99" w:rsidRDefault="00F81D99">
            <w:pPr>
              <w:suppressAutoHyphens/>
              <w:rPr>
                <w:ins w:id="136" w:author="Aparecida Ferreira" w:date="2024-03-05T08:21:00Z"/>
                <w:rFonts w:ascii="Arial" w:eastAsia="Arial" w:hAnsi="Arial" w:cs="Arial"/>
              </w:rPr>
            </w:pPr>
            <w:ins w:id="137" w:author="Aparecida Ferreira" w:date="2024-03-05T08:21:00Z">
              <w:r>
                <w:rPr>
                  <w:rFonts w:ascii="Arial" w:eastAsia="Arial" w:hAnsi="Arial" w:cs="Arial"/>
                </w:rPr>
                <w:t xml:space="preserve">Construção de um site para </w:t>
              </w:r>
            </w:ins>
            <w:r w:rsidR="00E647FF">
              <w:rPr>
                <w:rFonts w:ascii="Arial" w:eastAsia="Arial" w:hAnsi="Arial" w:cs="Arial"/>
              </w:rPr>
              <w:t xml:space="preserve">uma loja online de periféricos </w:t>
            </w:r>
            <w:proofErr w:type="spellStart"/>
            <w:r w:rsidR="00E647FF">
              <w:rPr>
                <w:rFonts w:ascii="Arial" w:eastAsia="Arial" w:hAnsi="Arial" w:cs="Arial"/>
              </w:rPr>
              <w:t>gamer</w:t>
            </w:r>
            <w:proofErr w:type="spellEnd"/>
            <w:ins w:id="138" w:author="Aparecida Ferreira" w:date="2024-03-05T08:21:00Z">
              <w:r>
                <w:rPr>
                  <w:rFonts w:ascii="Arial" w:eastAsia="Arial" w:hAnsi="Arial" w:cs="Arial"/>
                </w:rPr>
                <w:t>.</w:t>
              </w:r>
            </w:ins>
          </w:p>
          <w:p w14:paraId="3429933F" w14:textId="77777777" w:rsidR="00EC5C5C" w:rsidRDefault="00F81D99" w:rsidP="00F81D99">
            <w:pPr>
              <w:suppressAutoHyphens/>
              <w:spacing w:line="360" w:lineRule="auto"/>
              <w:jc w:val="both"/>
              <w:pPrChange w:id="139" w:author="Aparecida Ferreira" w:date="2024-03-05T08:22:00Z">
                <w:pPr>
                  <w:suppressAutoHyphens/>
                </w:pPr>
              </w:pPrChange>
            </w:pPr>
            <w:ins w:id="140" w:author="Aparecida Ferreira" w:date="2024-03-05T08:21:00Z">
              <w:r>
                <w:rPr>
                  <w:rFonts w:ascii="Arial" w:eastAsia="Arial" w:hAnsi="Arial" w:cs="Arial"/>
                </w:rPr>
                <w:t xml:space="preserve">Que possa </w:t>
              </w:r>
            </w:ins>
            <w:del w:id="141" w:author="Aparecida Ferreira" w:date="2024-03-05T08:22:00Z">
              <w:r w:rsidR="00E647FF" w:rsidDel="00F81D99">
                <w:rPr>
                  <w:rFonts w:ascii="Arial" w:eastAsia="Arial" w:hAnsi="Arial" w:cs="Arial"/>
                </w:rPr>
                <w:delText xml:space="preserve"> pode </w:delText>
              </w:r>
            </w:del>
            <w:r w:rsidR="00E647FF">
              <w:rPr>
                <w:rFonts w:ascii="Arial" w:eastAsia="Arial" w:hAnsi="Arial" w:cs="Arial"/>
              </w:rPr>
              <w:t>satisfazer a crescente demanda por produtos de qualidade, oferecendo conveniência, variedade e informações detalhadas aos consumidores</w:t>
            </w:r>
            <w:r w:rsidR="00E647FF">
              <w:rPr>
                <w:rFonts w:ascii="Arial" w:eastAsia="Arial" w:hAnsi="Arial" w:cs="Arial"/>
              </w:rPr>
              <w:t>, enquanto capitaliza sobre o crescimento contínuo da indústria de jogos eletrônicos.</w:t>
            </w:r>
          </w:p>
        </w:tc>
      </w:tr>
    </w:tbl>
    <w:p w14:paraId="14B3BAE2" w14:textId="77777777" w:rsidR="00EC5C5C" w:rsidDel="00F81D99" w:rsidRDefault="00EC5C5C">
      <w:pPr>
        <w:suppressAutoHyphens/>
        <w:rPr>
          <w:del w:id="142" w:author="Aparecida Ferreira" w:date="2024-03-05T08:22:00Z"/>
          <w:rFonts w:ascii="Arial" w:eastAsia="Arial" w:hAnsi="Arial" w:cs="Arial"/>
        </w:rPr>
      </w:pPr>
    </w:p>
    <w:p w14:paraId="4E152B12" w14:textId="77777777" w:rsidR="00EC5C5C" w:rsidDel="00F81D99" w:rsidRDefault="00EC5C5C">
      <w:pPr>
        <w:suppressAutoHyphens/>
        <w:rPr>
          <w:del w:id="143" w:author="Aparecida Ferreira" w:date="2024-03-05T08:22:00Z"/>
          <w:rFonts w:ascii="Arial" w:eastAsia="Arial" w:hAnsi="Arial" w:cs="Arial"/>
        </w:rPr>
      </w:pPr>
    </w:p>
    <w:p w14:paraId="1D222982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429F1D25" w14:textId="77777777" w:rsidR="00EC5C5C" w:rsidRDefault="00E647FF">
      <w:pPr>
        <w:suppressAutoHyphens/>
        <w:ind w:righ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DISCIPLINAS ENVOLVIDAS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EC5C5C" w14:paraId="31EA33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DE1C4" w14:textId="77777777" w:rsidR="00EC5C5C" w:rsidRPr="00F81D99" w:rsidDel="00F81D99" w:rsidRDefault="00E647FF" w:rsidP="00F81D99">
            <w:pPr>
              <w:spacing w:after="0" w:line="360" w:lineRule="auto"/>
              <w:jc w:val="both"/>
              <w:rPr>
                <w:del w:id="144" w:author="Aparecida Ferreira" w:date="2024-03-05T08:23:00Z"/>
                <w:rFonts w:ascii="Arial" w:hAnsi="Arial" w:cs="Arial"/>
                <w:rPrChange w:id="145" w:author="Aparecida Ferreira" w:date="2024-03-05T08:23:00Z">
                  <w:rPr>
                    <w:del w:id="146" w:author="Aparecida Ferreira" w:date="2024-03-05T08:23:00Z"/>
                    <w:rFonts w:eastAsia="Arial"/>
                  </w:rPr>
                </w:rPrChange>
              </w:rPr>
              <w:pPrChange w:id="147" w:author="Aparecida Ferreira" w:date="2024-03-05T08:23:00Z">
                <w:pPr>
                  <w:suppressAutoHyphens/>
                </w:pPr>
              </w:pPrChange>
            </w:pPr>
            <w:commentRangeStart w:id="148"/>
            <w:del w:id="149" w:author="Aparecida Ferreira" w:date="2024-03-05T08:22:00Z">
              <w:r w:rsidDel="00F81D99">
                <w:rPr>
                  <w:rFonts w:eastAsia="Arial"/>
                </w:rPr>
                <w:delText>Descrição das três disciplinas</w:delText>
              </w:r>
            </w:del>
            <w:del w:id="150" w:author="Aparecida Ferreira" w:date="2024-03-05T08:23:00Z">
              <w:r w:rsidDel="00F81D99">
                <w:rPr>
                  <w:rFonts w:eastAsia="Arial"/>
                </w:rPr>
                <w:delText>.</w:delText>
              </w:r>
            </w:del>
            <w:r w:rsidR="00F81D99" w:rsidRPr="00F81D99">
              <w:rPr>
                <w:rFonts w:ascii="Arial" w:hAnsi="Arial" w:cs="Arial"/>
                <w:rPrChange w:id="151" w:author="Aparecida Ferreira" w:date="2024-03-05T08:23:00Z">
                  <w:rPr>
                    <w:rFonts w:ascii="Arial" w:hAnsi="Arial" w:cs="Arial"/>
                  </w:rPr>
                </w:rPrChange>
              </w:rPr>
              <w:t>A</w:t>
            </w:r>
            <w:commentRangeEnd w:id="148"/>
            <w:r>
              <w:rPr>
                <w:rStyle w:val="Refdecomentrio"/>
              </w:rPr>
              <w:commentReference w:id="148"/>
            </w:r>
            <w:r w:rsidR="00F81D99" w:rsidRPr="00F81D99">
              <w:rPr>
                <w:rFonts w:ascii="Arial" w:hAnsi="Arial" w:cs="Arial"/>
                <w:rPrChange w:id="152" w:author="Aparecida Ferreira" w:date="2024-03-05T08:23:00Z">
                  <w:rPr>
                    <w:rFonts w:ascii="Arial" w:hAnsi="Arial" w:cs="Arial"/>
                  </w:rPr>
                </w:rPrChange>
              </w:rPr>
              <w:t xml:space="preserve"> ANÁLISE DE PROJETOS E SISTEMAS</w:t>
            </w:r>
            <w:ins w:id="153" w:author="Aparecida Ferreira" w:date="2024-03-05T08:23:00Z">
              <w:r w:rsidR="00F81D99">
                <w:rPr>
                  <w:rFonts w:ascii="Arial" w:hAnsi="Arial" w:cs="Arial"/>
                </w:rPr>
                <w:t>:</w:t>
              </w:r>
            </w:ins>
            <w:r w:rsidR="00F81D99" w:rsidRPr="00F81D99">
              <w:rPr>
                <w:rFonts w:ascii="Arial" w:hAnsi="Arial" w:cs="Arial"/>
                <w:rPrChange w:id="154" w:author="Aparecida Ferreira" w:date="2024-03-05T08:23:00Z">
                  <w:rPr>
                    <w:rFonts w:ascii="Arial" w:hAnsi="Arial" w:cs="Arial"/>
                  </w:rPr>
                </w:rPrChange>
              </w:rPr>
              <w:t xml:space="preserve"> </w:t>
            </w:r>
            <w:r w:rsidRPr="00F81D99">
              <w:rPr>
                <w:rFonts w:ascii="Arial" w:hAnsi="Arial" w:cs="Arial"/>
                <w:rPrChange w:id="155" w:author="Aparecida Ferreira" w:date="2024-03-05T08:23:00Z">
                  <w:rPr>
                    <w:rFonts w:eastAsia="Arial"/>
                  </w:rPr>
                </w:rPrChange>
              </w:rPr>
              <w:t>é uma etapa crucial no ciclo de vida do desenvolvimento de software, onde os re</w:t>
            </w:r>
            <w:r w:rsidRPr="00F81D99">
              <w:rPr>
                <w:rFonts w:ascii="Arial" w:hAnsi="Arial" w:cs="Arial"/>
                <w:rPrChange w:id="156" w:author="Aparecida Ferreira" w:date="2024-03-05T08:23:00Z">
                  <w:rPr>
                    <w:rFonts w:eastAsia="Arial"/>
                  </w:rPr>
                </w:rPrChange>
              </w:rPr>
              <w:t>quisitos, objetivos e restrições de um projeto são cuidadosamente examinados e definidos.</w:t>
            </w:r>
            <w:ins w:id="157" w:author="Aparecida Ferreira" w:date="2024-03-05T08:23:00Z">
              <w:r w:rsidR="00F81D99">
                <w:rPr>
                  <w:rFonts w:ascii="Arial" w:hAnsi="Arial" w:cs="Arial"/>
                </w:rPr>
                <w:t xml:space="preserve"> </w:t>
              </w:r>
            </w:ins>
          </w:p>
          <w:p w14:paraId="143B076E" w14:textId="77777777" w:rsidR="00EC5C5C" w:rsidRPr="00F81D99" w:rsidRDefault="00E647FF" w:rsidP="00F81D99">
            <w:pPr>
              <w:spacing w:after="0" w:line="360" w:lineRule="auto"/>
              <w:jc w:val="both"/>
              <w:rPr>
                <w:rFonts w:ascii="Arial" w:hAnsi="Arial" w:cs="Arial"/>
                <w:rPrChange w:id="158" w:author="Aparecida Ferreira" w:date="2024-03-05T08:23:00Z">
                  <w:rPr>
                    <w:rFonts w:eastAsia="Arial"/>
                  </w:rPr>
                </w:rPrChange>
              </w:rPr>
              <w:pPrChange w:id="159" w:author="Aparecida Ferreira" w:date="2024-03-05T08:23:00Z">
                <w:pPr>
                  <w:suppressAutoHyphens/>
                </w:pPr>
              </w:pPrChange>
            </w:pPr>
            <w:del w:id="160" w:author="Aparecida Ferreira" w:date="2024-03-05T08:23:00Z">
              <w:r w:rsidRPr="00F81D99" w:rsidDel="00F81D99">
                <w:rPr>
                  <w:rFonts w:ascii="Arial" w:hAnsi="Arial" w:cs="Arial"/>
                  <w:rPrChange w:id="161" w:author="Aparecida Ferreira" w:date="2024-03-05T08:23:00Z">
                    <w:rPr>
                      <w:rFonts w:eastAsia="Arial"/>
                    </w:rPr>
                  </w:rPrChange>
                </w:rPr>
                <w:delText>Análise de projetos e sistemas:</w:delText>
              </w:r>
              <w:r w:rsidRPr="00F81D99" w:rsidDel="00F81D99">
                <w:rPr>
                  <w:rFonts w:ascii="Arial" w:hAnsi="Arial" w:cs="Arial"/>
                  <w:rPrChange w:id="162" w:author="Aparecida Ferreira" w:date="2024-03-05T08:23:00Z">
                    <w:rPr>
                      <w:rFonts w:eastAsia="Arial"/>
                    </w:rPr>
                  </w:rPrChange>
                </w:rPr>
                <w:delText xml:space="preserve">- </w:delText>
              </w:r>
            </w:del>
            <w:r w:rsidRPr="00F81D99">
              <w:rPr>
                <w:rFonts w:ascii="Arial" w:hAnsi="Arial" w:cs="Arial"/>
                <w:rPrChange w:id="163" w:author="Aparecida Ferreira" w:date="2024-03-05T08:23:00Z">
                  <w:rPr>
                    <w:rFonts w:eastAsia="Arial"/>
                  </w:rPr>
                </w:rPrChange>
              </w:rPr>
              <w:t>Garante que o sistema atenda às necessidades dos usuários e aos objetivos do negócio.</w:t>
            </w:r>
          </w:p>
          <w:p w14:paraId="3798B7BD" w14:textId="77777777" w:rsidR="00EC5C5C" w:rsidRPr="00F81D99" w:rsidRDefault="00E647FF" w:rsidP="00F81D99">
            <w:pPr>
              <w:spacing w:after="0" w:line="360" w:lineRule="auto"/>
              <w:jc w:val="both"/>
              <w:rPr>
                <w:rFonts w:ascii="Arial" w:hAnsi="Arial" w:cs="Arial"/>
                <w:rPrChange w:id="164" w:author="Aparecida Ferreira" w:date="2024-03-05T08:23:00Z">
                  <w:rPr>
                    <w:rFonts w:eastAsia="Arial"/>
                  </w:rPr>
                </w:rPrChange>
              </w:rPr>
              <w:pPrChange w:id="165" w:author="Aparecida Ferreira" w:date="2024-03-05T08:24:00Z">
                <w:pPr>
                  <w:suppressAutoHyphens/>
                </w:pPr>
              </w:pPrChange>
            </w:pPr>
            <w:r w:rsidRPr="00F81D99">
              <w:rPr>
                <w:rFonts w:ascii="Arial" w:hAnsi="Arial" w:cs="Arial"/>
                <w:rPrChange w:id="166" w:author="Aparecida Ferreira" w:date="2024-03-05T08:23:00Z">
                  <w:rPr>
                    <w:rFonts w:eastAsia="Arial"/>
                  </w:rPr>
                </w:rPrChange>
              </w:rPr>
              <w:t>- Ajuda a identificar potenciais problemas e desafios antes do desenvolvimento completo do sistema.</w:t>
            </w:r>
          </w:p>
          <w:p w14:paraId="78CDB103" w14:textId="77777777" w:rsidR="00EC5C5C" w:rsidRPr="00F81D99" w:rsidRDefault="00E647FF" w:rsidP="00F81D99">
            <w:pPr>
              <w:spacing w:after="0" w:line="360" w:lineRule="auto"/>
              <w:jc w:val="both"/>
              <w:rPr>
                <w:rFonts w:ascii="Arial" w:hAnsi="Arial" w:cs="Arial"/>
                <w:rPrChange w:id="167" w:author="Aparecida Ferreira" w:date="2024-03-05T08:23:00Z">
                  <w:rPr>
                    <w:rFonts w:eastAsia="Arial"/>
                  </w:rPr>
                </w:rPrChange>
              </w:rPr>
              <w:pPrChange w:id="168" w:author="Aparecida Ferreira" w:date="2024-03-05T08:24:00Z">
                <w:pPr>
                  <w:suppressAutoHyphens/>
                </w:pPr>
              </w:pPrChange>
            </w:pPr>
            <w:r w:rsidRPr="00F81D99">
              <w:rPr>
                <w:rFonts w:ascii="Arial" w:hAnsi="Arial" w:cs="Arial"/>
                <w:rPrChange w:id="169" w:author="Aparecida Ferreira" w:date="2024-03-05T08:23:00Z">
                  <w:rPr>
                    <w:rFonts w:eastAsia="Arial"/>
                  </w:rPr>
                </w:rPrChange>
              </w:rPr>
              <w:t>- Permite uma alocação eficiente de recursos e um planejamento adequado do projeto.</w:t>
            </w:r>
          </w:p>
          <w:p w14:paraId="060CBAC0" w14:textId="77777777" w:rsidR="00EC5C5C" w:rsidRPr="00F81D99" w:rsidRDefault="00E647FF" w:rsidP="00F81D99">
            <w:pPr>
              <w:spacing w:after="0" w:line="360" w:lineRule="auto"/>
              <w:jc w:val="both"/>
              <w:rPr>
                <w:rFonts w:ascii="Arial" w:hAnsi="Arial" w:cs="Arial"/>
                <w:rPrChange w:id="170" w:author="Aparecida Ferreira" w:date="2024-03-05T08:23:00Z">
                  <w:rPr>
                    <w:rFonts w:eastAsia="Arial"/>
                  </w:rPr>
                </w:rPrChange>
              </w:rPr>
              <w:pPrChange w:id="171" w:author="Aparecida Ferreira" w:date="2024-03-05T08:24:00Z">
                <w:pPr>
                  <w:suppressAutoHyphens/>
                </w:pPr>
              </w:pPrChange>
            </w:pPr>
            <w:r w:rsidRPr="00F81D99">
              <w:rPr>
                <w:rFonts w:ascii="Arial" w:hAnsi="Arial" w:cs="Arial"/>
                <w:rPrChange w:id="172" w:author="Aparecida Ferreira" w:date="2024-03-05T08:23:00Z">
                  <w:rPr>
                    <w:rFonts w:eastAsia="Arial"/>
                  </w:rPr>
                </w:rPrChange>
              </w:rPr>
              <w:t>- Minimiza os riscos e aumenta as chances de sucesso do projeto.</w:t>
            </w:r>
          </w:p>
          <w:p w14:paraId="31651890" w14:textId="77777777" w:rsidR="00EC5C5C" w:rsidRPr="00F81D99" w:rsidRDefault="00E647FF" w:rsidP="00F81D99">
            <w:pPr>
              <w:spacing w:after="0" w:line="360" w:lineRule="auto"/>
              <w:jc w:val="both"/>
              <w:rPr>
                <w:rFonts w:ascii="Arial" w:hAnsi="Arial" w:cs="Arial"/>
                <w:rPrChange w:id="173" w:author="Aparecida Ferreira" w:date="2024-03-05T08:23:00Z">
                  <w:rPr>
                    <w:rFonts w:eastAsia="Arial"/>
                  </w:rPr>
                </w:rPrChange>
              </w:rPr>
              <w:pPrChange w:id="174" w:author="Aparecida Ferreira" w:date="2024-03-05T08:24:00Z">
                <w:pPr>
                  <w:suppressAutoHyphens/>
                </w:pPr>
              </w:pPrChange>
            </w:pPr>
            <w:r w:rsidRPr="00F81D99">
              <w:rPr>
                <w:rFonts w:ascii="Arial" w:hAnsi="Arial" w:cs="Arial"/>
                <w:rPrChange w:id="175" w:author="Aparecida Ferreira" w:date="2024-03-05T08:23:00Z">
                  <w:rPr>
                    <w:rFonts w:eastAsia="Arial"/>
                  </w:rPr>
                </w:rPrChange>
              </w:rPr>
              <w:t>- Proporciona uma base sólida para o desenvolvimento e implementação eficazes do sistema.</w:t>
            </w:r>
          </w:p>
          <w:p w14:paraId="0E6C2ABA" w14:textId="77777777" w:rsidR="00EC5C5C" w:rsidRPr="00F81D99" w:rsidDel="00F81D99" w:rsidRDefault="00EC5C5C" w:rsidP="00F81D99">
            <w:pPr>
              <w:spacing w:line="360" w:lineRule="auto"/>
              <w:jc w:val="both"/>
              <w:rPr>
                <w:del w:id="176" w:author="Aparecida Ferreira" w:date="2024-03-05T08:24:00Z"/>
                <w:rFonts w:ascii="Arial" w:hAnsi="Arial" w:cs="Arial"/>
                <w:rPrChange w:id="177" w:author="Aparecida Ferreira" w:date="2024-03-05T08:23:00Z">
                  <w:rPr>
                    <w:del w:id="178" w:author="Aparecida Ferreira" w:date="2024-03-05T08:24:00Z"/>
                    <w:rFonts w:eastAsia="Arial"/>
                  </w:rPr>
                </w:rPrChange>
              </w:rPr>
              <w:pPrChange w:id="179" w:author="Aparecida Ferreira" w:date="2024-03-05T08:23:00Z">
                <w:pPr>
                  <w:suppressAutoHyphens/>
                </w:pPr>
              </w:pPrChange>
            </w:pPr>
          </w:p>
          <w:p w14:paraId="66AFCFF3" w14:textId="77777777" w:rsidR="00EC5C5C" w:rsidRPr="00F81D99" w:rsidDel="00F81D99" w:rsidRDefault="00F81D99" w:rsidP="00F81D99">
            <w:pPr>
              <w:spacing w:after="0" w:line="360" w:lineRule="auto"/>
              <w:jc w:val="both"/>
              <w:rPr>
                <w:del w:id="180" w:author="Aparecida Ferreira" w:date="2024-03-05T08:24:00Z"/>
                <w:rFonts w:ascii="Arial" w:hAnsi="Arial" w:cs="Arial"/>
                <w:rPrChange w:id="181" w:author="Aparecida Ferreira" w:date="2024-03-05T08:23:00Z">
                  <w:rPr>
                    <w:del w:id="182" w:author="Aparecida Ferreira" w:date="2024-03-05T08:24:00Z"/>
                    <w:rFonts w:eastAsia="Arial"/>
                  </w:rPr>
                </w:rPrChange>
              </w:rPr>
              <w:pPrChange w:id="183" w:author="Aparecida Ferreira" w:date="2024-03-05T08:24:00Z">
                <w:pPr>
                  <w:suppressAutoHyphens/>
                </w:pPr>
              </w:pPrChange>
            </w:pPr>
            <w:r w:rsidRPr="00F81D99">
              <w:rPr>
                <w:rFonts w:ascii="Arial" w:hAnsi="Arial" w:cs="Arial"/>
                <w:rPrChange w:id="184" w:author="Aparecida Ferreira" w:date="2024-03-05T08:23:00Z">
                  <w:rPr>
                    <w:rFonts w:ascii="Arial" w:hAnsi="Arial" w:cs="Arial"/>
                  </w:rPr>
                </w:rPrChange>
              </w:rPr>
              <w:t>BANCO DE DADOS:</w:t>
            </w:r>
            <w:ins w:id="185" w:author="Aparecida Ferreira" w:date="2024-03-05T08:24:00Z">
              <w:r>
                <w:rPr>
                  <w:rFonts w:ascii="Arial" w:hAnsi="Arial" w:cs="Arial"/>
                </w:rPr>
                <w:t xml:space="preserve"> </w:t>
              </w:r>
            </w:ins>
            <w:r w:rsidR="00E647FF" w:rsidRPr="00F81D99">
              <w:rPr>
                <w:rFonts w:ascii="Arial" w:hAnsi="Arial" w:cs="Arial"/>
                <w:rPrChange w:id="186" w:author="Aparecida Ferreira" w:date="2024-03-05T08:23:00Z">
                  <w:rPr>
                    <w:rFonts w:eastAsia="Arial"/>
                  </w:rPr>
                </w:rPrChange>
              </w:rPr>
              <w:t>Um banco de dados é uma coleção organizada e estruturada de dados que são armazenados eletronicamente em um sistema de computador. Esses dados são org</w:t>
            </w:r>
            <w:r w:rsidR="00E647FF" w:rsidRPr="00F81D99">
              <w:rPr>
                <w:rFonts w:ascii="Arial" w:hAnsi="Arial" w:cs="Arial"/>
                <w:rPrChange w:id="187" w:author="Aparecida Ferreira" w:date="2024-03-05T08:23:00Z">
                  <w:rPr>
                    <w:rFonts w:eastAsia="Arial"/>
                  </w:rPr>
                </w:rPrChange>
              </w:rPr>
              <w:t>anizados de forma a permitir a recuperação, atualização e gerenciamento eficiente das informações armazenadas</w:t>
            </w:r>
            <w:ins w:id="188" w:author="Aparecida Ferreira" w:date="2024-03-05T08:24:00Z">
              <w:r>
                <w:rPr>
                  <w:rFonts w:ascii="Arial" w:hAnsi="Arial" w:cs="Arial"/>
                </w:rPr>
                <w:t xml:space="preserve">. </w:t>
              </w:r>
            </w:ins>
          </w:p>
          <w:p w14:paraId="01C987D4" w14:textId="77777777" w:rsidR="00F81D99" w:rsidRDefault="00F81D99" w:rsidP="00F81D99">
            <w:pPr>
              <w:spacing w:after="0" w:line="360" w:lineRule="auto"/>
              <w:jc w:val="both"/>
              <w:rPr>
                <w:ins w:id="189" w:author="Aparecida Ferreira" w:date="2024-03-05T08:25:00Z"/>
                <w:rFonts w:ascii="Arial" w:hAnsi="Arial" w:cs="Arial"/>
              </w:rPr>
              <w:pPrChange w:id="190" w:author="Aparecida Ferreira" w:date="2024-03-05T08:24:00Z">
                <w:pPr>
                  <w:suppressAutoHyphens/>
                </w:pPr>
              </w:pPrChange>
            </w:pPr>
          </w:p>
          <w:p w14:paraId="2B6C8EBB" w14:textId="77777777" w:rsidR="00EC5C5C" w:rsidRPr="00F81D99" w:rsidRDefault="00F81D99" w:rsidP="00F81D99">
            <w:pPr>
              <w:spacing w:after="0" w:line="360" w:lineRule="auto"/>
              <w:jc w:val="both"/>
              <w:rPr>
                <w:rFonts w:ascii="Arial" w:hAnsi="Arial" w:cs="Arial"/>
                <w:rPrChange w:id="191" w:author="Aparecida Ferreira" w:date="2024-03-05T08:23:00Z">
                  <w:rPr>
                    <w:rFonts w:eastAsia="Arial"/>
                  </w:rPr>
                </w:rPrChange>
              </w:rPr>
              <w:pPrChange w:id="192" w:author="Aparecida Ferreira" w:date="2024-03-05T08:24:00Z">
                <w:pPr>
                  <w:suppressAutoHyphens/>
                </w:pPr>
              </w:pPrChange>
            </w:pPr>
            <w:r w:rsidRPr="00F81D99">
              <w:rPr>
                <w:rFonts w:ascii="Arial" w:hAnsi="Arial" w:cs="Arial"/>
                <w:rPrChange w:id="193" w:author="Aparecida Ferreira" w:date="2024-03-05T08:23:00Z">
                  <w:rPr>
                    <w:rFonts w:ascii="Arial" w:hAnsi="Arial" w:cs="Arial"/>
                  </w:rPr>
                </w:rPrChange>
              </w:rPr>
              <w:t>WEB DESIGN:</w:t>
            </w:r>
            <w:ins w:id="194" w:author="Aparecida Ferreira" w:date="2024-03-05T08:25:00Z">
              <w:r>
                <w:rPr>
                  <w:rFonts w:ascii="Arial" w:hAnsi="Arial" w:cs="Arial"/>
                </w:rPr>
                <w:t xml:space="preserve"> </w:t>
              </w:r>
            </w:ins>
            <w:del w:id="195" w:author="Aparecida Ferreira" w:date="2024-03-05T08:25:00Z">
              <w:r w:rsidR="00E647FF" w:rsidRPr="00F81D99" w:rsidDel="00F81D99">
                <w:rPr>
                  <w:rFonts w:ascii="Arial" w:hAnsi="Arial" w:cs="Arial"/>
                  <w:rPrChange w:id="196" w:author="Aparecida Ferreira" w:date="2024-03-05T08:23:00Z">
                    <w:rPr>
                      <w:rFonts w:eastAsia="Arial"/>
                    </w:rPr>
                  </w:rPrChange>
                </w:rPr>
                <w:delText>-</w:delText>
              </w:r>
              <w:r w:rsidR="00E647FF" w:rsidRPr="00F81D99" w:rsidDel="00F81D99">
                <w:rPr>
                  <w:rFonts w:ascii="Arial" w:hAnsi="Arial" w:cs="Arial"/>
                  <w:rPrChange w:id="197" w:author="Aparecida Ferreira" w:date="2024-03-05T08:23:00Z">
                    <w:rPr>
                      <w:rFonts w:eastAsia="Arial"/>
                    </w:rPr>
                  </w:rPrChange>
                </w:rPr>
                <w:delText xml:space="preserve"> </w:delText>
              </w:r>
            </w:del>
            <w:r w:rsidR="00E647FF" w:rsidRPr="00F81D99">
              <w:rPr>
                <w:rFonts w:ascii="Arial" w:hAnsi="Arial" w:cs="Arial"/>
                <w:rPrChange w:id="198" w:author="Aparecida Ferreira" w:date="2024-03-05T08:23:00Z">
                  <w:rPr>
                    <w:rFonts w:eastAsia="Arial"/>
                  </w:rPr>
                </w:rPrChange>
              </w:rPr>
              <w:t>Facilitam o armazenamento eficiente e organizado de grandes volumes de dados.</w:t>
            </w:r>
          </w:p>
          <w:p w14:paraId="7EAC770C" w14:textId="77777777" w:rsidR="00EC5C5C" w:rsidRPr="00F81D99" w:rsidRDefault="00E647FF" w:rsidP="00F81D99">
            <w:pPr>
              <w:spacing w:line="360" w:lineRule="auto"/>
              <w:jc w:val="both"/>
              <w:rPr>
                <w:rFonts w:ascii="Arial" w:hAnsi="Arial" w:cs="Arial"/>
                <w:rPrChange w:id="199" w:author="Aparecida Ferreira" w:date="2024-03-05T08:23:00Z">
                  <w:rPr>
                    <w:rFonts w:eastAsia="Arial"/>
                  </w:rPr>
                </w:rPrChange>
              </w:rPr>
              <w:pPrChange w:id="200" w:author="Aparecida Ferreira" w:date="2024-03-05T08:23:00Z">
                <w:pPr>
                  <w:suppressAutoHyphens/>
                </w:pPr>
              </w:pPrChange>
            </w:pPr>
            <w:r w:rsidRPr="00F81D99">
              <w:rPr>
                <w:rFonts w:ascii="Arial" w:hAnsi="Arial" w:cs="Arial"/>
                <w:rPrChange w:id="201" w:author="Aparecida Ferreira" w:date="2024-03-05T08:23:00Z">
                  <w:rPr>
                    <w:rFonts w:eastAsia="Arial"/>
                  </w:rPr>
                </w:rPrChange>
              </w:rPr>
              <w:t>- Permitem o compartilhamento e o acesso seguro às info</w:t>
            </w:r>
            <w:r w:rsidRPr="00F81D99">
              <w:rPr>
                <w:rFonts w:ascii="Arial" w:hAnsi="Arial" w:cs="Arial"/>
                <w:rPrChange w:id="202" w:author="Aparecida Ferreira" w:date="2024-03-05T08:23:00Z">
                  <w:rPr>
                    <w:rFonts w:eastAsia="Arial"/>
                  </w:rPr>
                </w:rPrChange>
              </w:rPr>
              <w:t>rmações entre diferentes usuários e sistemas.</w:t>
            </w:r>
          </w:p>
          <w:p w14:paraId="395FF368" w14:textId="77777777" w:rsidR="00EC5C5C" w:rsidRPr="00F81D99" w:rsidRDefault="00E647FF" w:rsidP="00F81D99">
            <w:pPr>
              <w:spacing w:line="360" w:lineRule="auto"/>
              <w:jc w:val="both"/>
              <w:rPr>
                <w:rFonts w:ascii="Arial" w:hAnsi="Arial" w:cs="Arial"/>
                <w:rPrChange w:id="203" w:author="Aparecida Ferreira" w:date="2024-03-05T08:23:00Z">
                  <w:rPr>
                    <w:rFonts w:eastAsia="Arial"/>
                  </w:rPr>
                </w:rPrChange>
              </w:rPr>
              <w:pPrChange w:id="204" w:author="Aparecida Ferreira" w:date="2024-03-05T08:23:00Z">
                <w:pPr>
                  <w:suppressAutoHyphens/>
                </w:pPr>
              </w:pPrChange>
            </w:pPr>
            <w:r w:rsidRPr="00F81D99">
              <w:rPr>
                <w:rFonts w:ascii="Arial" w:hAnsi="Arial" w:cs="Arial"/>
                <w:rPrChange w:id="205" w:author="Aparecida Ferreira" w:date="2024-03-05T08:23:00Z">
                  <w:rPr>
                    <w:rFonts w:eastAsia="Arial"/>
                  </w:rPr>
                </w:rPrChange>
              </w:rPr>
              <w:t>- Facilitam a integração e análise de dados para tomada de decisões informadas.</w:t>
            </w:r>
          </w:p>
          <w:p w14:paraId="3109B3ED" w14:textId="77777777" w:rsidR="00EC5C5C" w:rsidRPr="00F81D99" w:rsidRDefault="00E647FF" w:rsidP="00F81D99">
            <w:pPr>
              <w:spacing w:line="360" w:lineRule="auto"/>
              <w:jc w:val="both"/>
              <w:rPr>
                <w:rFonts w:ascii="Arial" w:hAnsi="Arial" w:cs="Arial"/>
                <w:rPrChange w:id="206" w:author="Aparecida Ferreira" w:date="2024-03-05T08:23:00Z">
                  <w:rPr>
                    <w:rFonts w:eastAsia="Arial"/>
                  </w:rPr>
                </w:rPrChange>
              </w:rPr>
              <w:pPrChange w:id="207" w:author="Aparecida Ferreira" w:date="2024-03-05T08:23:00Z">
                <w:pPr>
                  <w:suppressAutoHyphens/>
                </w:pPr>
              </w:pPrChange>
            </w:pPr>
            <w:r w:rsidRPr="00F81D99">
              <w:rPr>
                <w:rFonts w:ascii="Arial" w:hAnsi="Arial" w:cs="Arial"/>
                <w:rPrChange w:id="208" w:author="Aparecida Ferreira" w:date="2024-03-05T08:23:00Z">
                  <w:rPr>
                    <w:rFonts w:eastAsia="Arial"/>
                  </w:rPr>
                </w:rPrChange>
              </w:rPr>
              <w:t>- Melhoram a eficiência operacional e a produtividade em diversas áreas, como negócios, pesquisa e governo.</w:t>
            </w:r>
          </w:p>
          <w:p w14:paraId="5C484816" w14:textId="77777777" w:rsidR="00EC5C5C" w:rsidRPr="00F81D99" w:rsidRDefault="00E647FF" w:rsidP="00F81D99">
            <w:pPr>
              <w:spacing w:after="0" w:line="360" w:lineRule="auto"/>
              <w:jc w:val="both"/>
              <w:rPr>
                <w:rFonts w:ascii="Arial" w:hAnsi="Arial" w:cs="Arial"/>
                <w:rPrChange w:id="209" w:author="Aparecida Ferreira" w:date="2024-03-05T08:23:00Z">
                  <w:rPr>
                    <w:rFonts w:eastAsia="Arial"/>
                  </w:rPr>
                </w:rPrChange>
              </w:rPr>
              <w:pPrChange w:id="210" w:author="Aparecida Ferreira" w:date="2024-03-05T08:25:00Z">
                <w:pPr>
                  <w:suppressAutoHyphens/>
                </w:pPr>
              </w:pPrChange>
            </w:pPr>
            <w:r w:rsidRPr="00F81D99">
              <w:rPr>
                <w:rFonts w:ascii="Arial" w:hAnsi="Arial" w:cs="Arial"/>
                <w:rPrChange w:id="211" w:author="Aparecida Ferreira" w:date="2024-03-05T08:23:00Z">
                  <w:rPr>
                    <w:rFonts w:eastAsia="Arial"/>
                  </w:rPr>
                </w:rPrChange>
              </w:rPr>
              <w:t>- Contribuem para a se</w:t>
            </w:r>
            <w:r w:rsidRPr="00F81D99">
              <w:rPr>
                <w:rFonts w:ascii="Arial" w:hAnsi="Arial" w:cs="Arial"/>
                <w:rPrChange w:id="212" w:author="Aparecida Ferreira" w:date="2024-03-05T08:23:00Z">
                  <w:rPr>
                    <w:rFonts w:eastAsia="Arial"/>
                  </w:rPr>
                </w:rPrChange>
              </w:rPr>
              <w:t>gurança e integridade dos dados, garantindo que as informações sejam precisas e confiáveis.</w:t>
            </w:r>
          </w:p>
          <w:p w14:paraId="5C026EA6" w14:textId="77777777" w:rsidR="00EC5C5C" w:rsidRPr="00F81D99" w:rsidRDefault="00E647FF" w:rsidP="00F81D99">
            <w:pPr>
              <w:spacing w:line="360" w:lineRule="auto"/>
              <w:jc w:val="both"/>
              <w:rPr>
                <w:rFonts w:ascii="Arial" w:hAnsi="Arial" w:cs="Arial"/>
                <w:rPrChange w:id="213" w:author="Aparecida Ferreira" w:date="2024-03-05T08:23:00Z">
                  <w:rPr>
                    <w:rFonts w:eastAsia="Arial"/>
                  </w:rPr>
                </w:rPrChange>
              </w:rPr>
              <w:pPrChange w:id="214" w:author="Aparecida Ferreira" w:date="2024-03-05T08:23:00Z">
                <w:pPr>
                  <w:suppressAutoHyphens/>
                </w:pPr>
              </w:pPrChange>
            </w:pPr>
            <w:r w:rsidRPr="00F81D99">
              <w:rPr>
                <w:rFonts w:ascii="Arial" w:hAnsi="Arial" w:cs="Arial"/>
                <w:rPrChange w:id="215" w:author="Aparecida Ferreira" w:date="2024-03-05T08:23:00Z">
                  <w:rPr>
                    <w:rFonts w:eastAsia="Arial"/>
                    <w:b/>
                  </w:rPr>
                </w:rPrChange>
              </w:rPr>
              <w:t xml:space="preserve">Web design: </w:t>
            </w:r>
            <w:proofErr w:type="gramStart"/>
            <w:r w:rsidRPr="00F81D99">
              <w:rPr>
                <w:rFonts w:ascii="Arial" w:hAnsi="Arial" w:cs="Arial"/>
                <w:rPrChange w:id="216" w:author="Aparecida Ferreira" w:date="2024-03-05T08:23:00Z">
                  <w:rPr>
                    <w:rFonts w:eastAsia="Arial"/>
                  </w:rPr>
                </w:rPrChange>
              </w:rPr>
              <w:t>O web</w:t>
            </w:r>
            <w:proofErr w:type="gramEnd"/>
            <w:r w:rsidRPr="00F81D99">
              <w:rPr>
                <w:rFonts w:ascii="Arial" w:hAnsi="Arial" w:cs="Arial"/>
                <w:rPrChange w:id="217" w:author="Aparecida Ferreira" w:date="2024-03-05T08:23:00Z">
                  <w:rPr>
                    <w:rFonts w:eastAsia="Arial"/>
                  </w:rPr>
                </w:rPrChange>
              </w:rPr>
              <w:t xml:space="preserve"> design é uma disciplina que engloba várias habilidades e técnicas utilizadas na criação e manutenção de websites. Ele abrange desde o layout visua</w:t>
            </w:r>
            <w:r w:rsidRPr="00F81D99">
              <w:rPr>
                <w:rFonts w:ascii="Arial" w:hAnsi="Arial" w:cs="Arial"/>
                <w:rPrChange w:id="218" w:author="Aparecida Ferreira" w:date="2024-03-05T08:23:00Z">
                  <w:rPr>
                    <w:rFonts w:eastAsia="Arial"/>
                  </w:rPr>
                </w:rPrChange>
              </w:rPr>
              <w:t xml:space="preserve">l até a funcionalidade e usabilidade do site. O objetivo </w:t>
            </w:r>
            <w:proofErr w:type="gramStart"/>
            <w:r w:rsidRPr="00F81D99">
              <w:rPr>
                <w:rFonts w:ascii="Arial" w:hAnsi="Arial" w:cs="Arial"/>
                <w:rPrChange w:id="219" w:author="Aparecida Ferreira" w:date="2024-03-05T08:23:00Z">
                  <w:rPr>
                    <w:rFonts w:eastAsia="Arial"/>
                  </w:rPr>
                </w:rPrChange>
              </w:rPr>
              <w:t>do web</w:t>
            </w:r>
            <w:proofErr w:type="gramEnd"/>
            <w:r w:rsidRPr="00F81D99">
              <w:rPr>
                <w:rFonts w:ascii="Arial" w:hAnsi="Arial" w:cs="Arial"/>
                <w:rPrChange w:id="220" w:author="Aparecida Ferreira" w:date="2024-03-05T08:23:00Z">
                  <w:rPr>
                    <w:rFonts w:eastAsia="Arial"/>
                  </w:rPr>
                </w:rPrChange>
              </w:rPr>
              <w:t xml:space="preserve"> design é criar </w:t>
            </w:r>
            <w:r w:rsidRPr="00F81D99">
              <w:rPr>
                <w:rFonts w:ascii="Arial" w:hAnsi="Arial" w:cs="Arial"/>
                <w:rPrChange w:id="221" w:author="Aparecida Ferreira" w:date="2024-03-05T08:23:00Z">
                  <w:rPr>
                    <w:rFonts w:eastAsia="Arial"/>
                  </w:rPr>
                </w:rPrChange>
              </w:rPr>
              <w:lastRenderedPageBreak/>
              <w:t>uma experiência atraente e intuitiva para os usuários, ao mesmo tempo em que atende aos objetivos do site e da empresa por trás dele.</w:t>
            </w:r>
          </w:p>
          <w:p w14:paraId="645BBD67" w14:textId="77777777" w:rsidR="00EC5C5C" w:rsidRPr="00F81D99" w:rsidRDefault="00E647FF" w:rsidP="00F81D99">
            <w:pPr>
              <w:spacing w:line="360" w:lineRule="auto"/>
              <w:jc w:val="both"/>
              <w:rPr>
                <w:rFonts w:ascii="Arial" w:hAnsi="Arial" w:cs="Arial"/>
                <w:rPrChange w:id="222" w:author="Aparecida Ferreira" w:date="2024-03-05T08:23:00Z">
                  <w:rPr>
                    <w:rFonts w:eastAsia="Arial"/>
                    <w:b/>
                  </w:rPr>
                </w:rPrChange>
              </w:rPr>
              <w:pPrChange w:id="223" w:author="Aparecida Ferreira" w:date="2024-03-05T08:23:00Z">
                <w:pPr>
                  <w:suppressAutoHyphens/>
                </w:pPr>
              </w:pPrChange>
            </w:pPr>
            <w:r w:rsidRPr="00F81D99">
              <w:rPr>
                <w:rFonts w:ascii="Arial" w:hAnsi="Arial" w:cs="Arial"/>
                <w:rPrChange w:id="224" w:author="Aparecida Ferreira" w:date="2024-03-05T08:23:00Z">
                  <w:rPr>
                    <w:rFonts w:eastAsia="Arial"/>
                    <w:b/>
                  </w:rPr>
                </w:rPrChange>
              </w:rPr>
              <w:t>Importância do Web Design:</w:t>
            </w:r>
          </w:p>
          <w:p w14:paraId="2E7E1639" w14:textId="77777777" w:rsidR="00EC5C5C" w:rsidRPr="00F81D99" w:rsidRDefault="00E647FF" w:rsidP="00F81D99">
            <w:pPr>
              <w:spacing w:line="360" w:lineRule="auto"/>
              <w:jc w:val="both"/>
              <w:rPr>
                <w:rFonts w:ascii="Arial" w:hAnsi="Arial" w:cs="Arial"/>
                <w:rPrChange w:id="225" w:author="Aparecida Ferreira" w:date="2024-03-05T08:23:00Z">
                  <w:rPr>
                    <w:rFonts w:eastAsia="Arial"/>
                  </w:rPr>
                </w:rPrChange>
              </w:rPr>
              <w:pPrChange w:id="226" w:author="Aparecida Ferreira" w:date="2024-03-05T08:23:00Z">
                <w:pPr>
                  <w:suppressAutoHyphens/>
                </w:pPr>
              </w:pPrChange>
            </w:pPr>
            <w:r w:rsidRPr="00F81D99">
              <w:rPr>
                <w:rFonts w:ascii="Arial" w:hAnsi="Arial" w:cs="Arial"/>
                <w:rPrChange w:id="227" w:author="Aparecida Ferreira" w:date="2024-03-05T08:23:00Z">
                  <w:rPr>
                    <w:rFonts w:eastAsia="Arial"/>
                  </w:rPr>
                </w:rPrChange>
              </w:rPr>
              <w:t>- Cria uma prime</w:t>
            </w:r>
            <w:r w:rsidRPr="00F81D99">
              <w:rPr>
                <w:rFonts w:ascii="Arial" w:hAnsi="Arial" w:cs="Arial"/>
                <w:rPrChange w:id="228" w:author="Aparecida Ferreira" w:date="2024-03-05T08:23:00Z">
                  <w:rPr>
                    <w:rFonts w:eastAsia="Arial"/>
                  </w:rPr>
                </w:rPrChange>
              </w:rPr>
              <w:t>ira impressão positiva para os usuários.</w:t>
            </w:r>
          </w:p>
          <w:p w14:paraId="36276193" w14:textId="77777777" w:rsidR="00EC5C5C" w:rsidRPr="00F81D99" w:rsidRDefault="00E647FF" w:rsidP="00F81D99">
            <w:pPr>
              <w:spacing w:line="360" w:lineRule="auto"/>
              <w:jc w:val="both"/>
              <w:rPr>
                <w:rFonts w:ascii="Arial" w:hAnsi="Arial" w:cs="Arial"/>
                <w:rPrChange w:id="229" w:author="Aparecida Ferreira" w:date="2024-03-05T08:23:00Z">
                  <w:rPr>
                    <w:rFonts w:eastAsia="Arial"/>
                  </w:rPr>
                </w:rPrChange>
              </w:rPr>
              <w:pPrChange w:id="230" w:author="Aparecida Ferreira" w:date="2024-03-05T08:23:00Z">
                <w:pPr>
                  <w:suppressAutoHyphens/>
                </w:pPr>
              </w:pPrChange>
            </w:pPr>
            <w:r w:rsidRPr="00F81D99">
              <w:rPr>
                <w:rFonts w:ascii="Arial" w:hAnsi="Arial" w:cs="Arial"/>
                <w:rPrChange w:id="231" w:author="Aparecida Ferreira" w:date="2024-03-05T08:23:00Z">
                  <w:rPr>
                    <w:rFonts w:eastAsia="Arial"/>
                  </w:rPr>
                </w:rPrChange>
              </w:rPr>
              <w:t>- Influencia a usabilidade e eficácia do site.</w:t>
            </w:r>
          </w:p>
          <w:p w14:paraId="1FD70837" w14:textId="77777777" w:rsidR="00EC5C5C" w:rsidRPr="00F81D99" w:rsidRDefault="00E647FF" w:rsidP="00F81D99">
            <w:pPr>
              <w:spacing w:line="360" w:lineRule="auto"/>
              <w:jc w:val="both"/>
              <w:rPr>
                <w:rFonts w:ascii="Arial" w:hAnsi="Arial" w:cs="Arial"/>
                <w:rPrChange w:id="232" w:author="Aparecida Ferreira" w:date="2024-03-05T08:23:00Z">
                  <w:rPr>
                    <w:rFonts w:eastAsia="Arial"/>
                  </w:rPr>
                </w:rPrChange>
              </w:rPr>
              <w:pPrChange w:id="233" w:author="Aparecida Ferreira" w:date="2024-03-05T08:23:00Z">
                <w:pPr>
                  <w:suppressAutoHyphens/>
                </w:pPr>
              </w:pPrChange>
            </w:pPr>
            <w:r w:rsidRPr="00F81D99">
              <w:rPr>
                <w:rFonts w:ascii="Arial" w:hAnsi="Arial" w:cs="Arial"/>
                <w:rPrChange w:id="234" w:author="Aparecida Ferreira" w:date="2024-03-05T08:23:00Z">
                  <w:rPr>
                    <w:rFonts w:eastAsia="Arial"/>
                  </w:rPr>
                </w:rPrChange>
              </w:rPr>
              <w:t>- Reflete a identidade e os valores da marca.</w:t>
            </w:r>
          </w:p>
          <w:p w14:paraId="1762E838" w14:textId="77777777" w:rsidR="00EC5C5C" w:rsidRPr="00F81D99" w:rsidRDefault="00E647FF" w:rsidP="00F81D99">
            <w:pPr>
              <w:spacing w:line="360" w:lineRule="auto"/>
              <w:jc w:val="both"/>
              <w:rPr>
                <w:rFonts w:ascii="Arial" w:hAnsi="Arial" w:cs="Arial"/>
                <w:rPrChange w:id="235" w:author="Aparecida Ferreira" w:date="2024-03-05T08:23:00Z">
                  <w:rPr>
                    <w:rFonts w:eastAsia="Arial"/>
                  </w:rPr>
                </w:rPrChange>
              </w:rPr>
              <w:pPrChange w:id="236" w:author="Aparecida Ferreira" w:date="2024-03-05T08:23:00Z">
                <w:pPr>
                  <w:suppressAutoHyphens/>
                </w:pPr>
              </w:pPrChange>
            </w:pPr>
            <w:r w:rsidRPr="00F81D99">
              <w:rPr>
                <w:rFonts w:ascii="Arial" w:hAnsi="Arial" w:cs="Arial"/>
                <w:rPrChange w:id="237" w:author="Aparecida Ferreira" w:date="2024-03-05T08:23:00Z">
                  <w:rPr>
                    <w:rFonts w:eastAsia="Arial"/>
                  </w:rPr>
                </w:rPrChange>
              </w:rPr>
              <w:t>- Contribui para o sucesso do marketing digital e SEO.</w:t>
            </w:r>
          </w:p>
          <w:p w14:paraId="487375B3" w14:textId="77777777" w:rsidR="00EC5C5C" w:rsidRPr="00F81D99" w:rsidRDefault="00E647FF" w:rsidP="00F81D99">
            <w:pPr>
              <w:spacing w:line="360" w:lineRule="auto"/>
              <w:jc w:val="both"/>
              <w:rPr>
                <w:rFonts w:ascii="Arial" w:hAnsi="Arial" w:cs="Arial"/>
                <w:rPrChange w:id="238" w:author="Aparecida Ferreira" w:date="2024-03-05T08:23:00Z">
                  <w:rPr>
                    <w:rFonts w:eastAsia="Arial"/>
                  </w:rPr>
                </w:rPrChange>
              </w:rPr>
              <w:pPrChange w:id="239" w:author="Aparecida Ferreira" w:date="2024-03-05T08:23:00Z">
                <w:pPr>
                  <w:suppressAutoHyphens/>
                </w:pPr>
              </w:pPrChange>
            </w:pPr>
            <w:r w:rsidRPr="00F81D99">
              <w:rPr>
                <w:rFonts w:ascii="Arial" w:hAnsi="Arial" w:cs="Arial"/>
                <w:rPrChange w:id="240" w:author="Aparecida Ferreira" w:date="2024-03-05T08:23:00Z">
                  <w:rPr>
                    <w:rFonts w:eastAsia="Arial"/>
                  </w:rPr>
                </w:rPrChange>
              </w:rPr>
              <w:t xml:space="preserve">- Promove a fidelidade do usuário e a </w:t>
            </w:r>
            <w:r w:rsidRPr="00F81D99">
              <w:rPr>
                <w:rFonts w:ascii="Arial" w:hAnsi="Arial" w:cs="Arial"/>
                <w:rPrChange w:id="241" w:author="Aparecida Ferreira" w:date="2024-03-05T08:23:00Z">
                  <w:rPr>
                    <w:rFonts w:eastAsia="Arial"/>
                  </w:rPr>
                </w:rPrChange>
              </w:rPr>
              <w:t>retenção.</w:t>
            </w:r>
          </w:p>
          <w:p w14:paraId="10772733" w14:textId="77777777" w:rsidR="00EC5C5C" w:rsidRPr="00F81D99" w:rsidRDefault="00E647FF" w:rsidP="00F81D99">
            <w:pPr>
              <w:spacing w:line="360" w:lineRule="auto"/>
              <w:jc w:val="both"/>
              <w:rPr>
                <w:rFonts w:ascii="Arial" w:hAnsi="Arial" w:cs="Arial"/>
                <w:rPrChange w:id="242" w:author="Aparecida Ferreira" w:date="2024-03-05T08:23:00Z">
                  <w:rPr>
                    <w:rFonts w:eastAsia="Arial"/>
                  </w:rPr>
                </w:rPrChange>
              </w:rPr>
              <w:pPrChange w:id="243" w:author="Aparecida Ferreira" w:date="2024-03-05T08:23:00Z">
                <w:pPr>
                  <w:suppressAutoHyphens/>
                </w:pPr>
              </w:pPrChange>
            </w:pPr>
            <w:r w:rsidRPr="00F81D99">
              <w:rPr>
                <w:rFonts w:ascii="Arial" w:hAnsi="Arial" w:cs="Arial"/>
                <w:rPrChange w:id="244" w:author="Aparecida Ferreira" w:date="2024-03-05T08:23:00Z">
                  <w:rPr>
                    <w:rFonts w:eastAsia="Arial"/>
                  </w:rPr>
                </w:rPrChange>
              </w:rPr>
              <w:t>- Aumenta a convers</w:t>
            </w:r>
            <w:r w:rsidRPr="00F81D99">
              <w:rPr>
                <w:rFonts w:ascii="Arial" w:hAnsi="Arial" w:cs="Arial"/>
                <w:rPrChange w:id="245" w:author="Aparecida Ferreira" w:date="2024-03-05T08:23:00Z">
                  <w:rPr>
                    <w:rFonts w:eastAsia="Arial"/>
                  </w:rPr>
                </w:rPrChange>
              </w:rPr>
              <w:t>ão e o engajamento do usuário.</w:t>
            </w:r>
          </w:p>
          <w:p w14:paraId="46279AD5" w14:textId="77777777" w:rsidR="00EC5C5C" w:rsidDel="00F81D99" w:rsidRDefault="00EC5C5C">
            <w:pPr>
              <w:suppressAutoHyphens/>
              <w:rPr>
                <w:del w:id="246" w:author="Aparecida Ferreira" w:date="2024-03-05T08:26:00Z"/>
                <w:rFonts w:ascii="Arial" w:eastAsia="Arial" w:hAnsi="Arial" w:cs="Arial"/>
              </w:rPr>
            </w:pPr>
          </w:p>
          <w:p w14:paraId="786BA5E8" w14:textId="77777777" w:rsidR="00EC5C5C" w:rsidDel="00F81D99" w:rsidRDefault="00EC5C5C">
            <w:pPr>
              <w:suppressAutoHyphens/>
              <w:rPr>
                <w:del w:id="247" w:author="Aparecida Ferreira" w:date="2024-03-05T08:26:00Z"/>
                <w:rFonts w:ascii="Arial" w:eastAsia="Arial" w:hAnsi="Arial" w:cs="Arial"/>
              </w:rPr>
            </w:pPr>
          </w:p>
          <w:p w14:paraId="54C8AEE4" w14:textId="77777777" w:rsidR="00EC5C5C" w:rsidRDefault="00EC5C5C">
            <w:pPr>
              <w:suppressAutoHyphens/>
            </w:pPr>
          </w:p>
        </w:tc>
        <w:bookmarkStart w:id="248" w:name="_GoBack"/>
        <w:bookmarkEnd w:id="248"/>
      </w:tr>
    </w:tbl>
    <w:p w14:paraId="00BA10BB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7D207F11" w14:textId="77777777" w:rsidR="00EC5C5C" w:rsidRDefault="00E647FF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GERAL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EC5C5C" w14:paraId="5C7556A9" w14:textId="77777777">
        <w:tblPrEx>
          <w:tblCellMar>
            <w:top w:w="0" w:type="dxa"/>
            <w:bottom w:w="0" w:type="dxa"/>
          </w:tblCellMar>
        </w:tblPrEx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7A4AA" w14:textId="77777777" w:rsidR="00EC5C5C" w:rsidDel="00F81D99" w:rsidRDefault="00EC5C5C">
            <w:pPr>
              <w:suppressAutoHyphens/>
              <w:rPr>
                <w:del w:id="249" w:author="Aparecida Ferreira" w:date="2024-03-05T08:26:00Z"/>
                <w:rFonts w:ascii="Arial" w:eastAsia="Arial" w:hAnsi="Arial" w:cs="Arial"/>
              </w:rPr>
            </w:pPr>
          </w:p>
          <w:p w14:paraId="3A34EBF1" w14:textId="77777777" w:rsidR="00EC5C5C" w:rsidRPr="00F81D99" w:rsidRDefault="00E647FF" w:rsidP="00F81D99">
            <w:pPr>
              <w:spacing w:line="360" w:lineRule="auto"/>
              <w:rPr>
                <w:rFonts w:ascii="Arial" w:hAnsi="Arial" w:cs="Arial"/>
                <w:rPrChange w:id="250" w:author="Aparecida Ferreira" w:date="2024-03-05T08:26:00Z">
                  <w:rPr>
                    <w:rFonts w:eastAsia="Arial"/>
                  </w:rPr>
                </w:rPrChange>
              </w:rPr>
              <w:pPrChange w:id="251" w:author="Aparecida Ferreira" w:date="2024-03-05T08:26:00Z">
                <w:pPr>
                  <w:suppressAutoHyphens/>
                </w:pPr>
              </w:pPrChange>
            </w:pPr>
            <w:r w:rsidRPr="00F81D99">
              <w:rPr>
                <w:rFonts w:ascii="Arial" w:hAnsi="Arial" w:cs="Arial"/>
                <w:rPrChange w:id="252" w:author="Aparecida Ferreira" w:date="2024-03-05T08:26:00Z">
                  <w:rPr>
                    <w:rFonts w:eastAsia="Arial"/>
                  </w:rPr>
                </w:rPrChange>
              </w:rPr>
              <w:t>A ideia do trabalho e facilitar a venda dos produtos e para os</w:t>
            </w:r>
            <w:r w:rsidRPr="00F81D99">
              <w:rPr>
                <w:rFonts w:ascii="Arial" w:hAnsi="Arial" w:cs="Arial"/>
                <w:rPrChange w:id="253" w:author="Aparecida Ferreira" w:date="2024-03-05T08:26:00Z">
                  <w:rPr>
                    <w:rFonts w:eastAsia="Arial"/>
                  </w:rPr>
                </w:rPrChange>
              </w:rPr>
              <w:t xml:space="preserve"> cliente</w:t>
            </w:r>
            <w:ins w:id="254" w:author="Aparecida Ferreira" w:date="2024-03-05T08:26:00Z">
              <w:r>
                <w:rPr>
                  <w:rFonts w:ascii="Arial" w:hAnsi="Arial" w:cs="Arial"/>
                </w:rPr>
                <w:t>s</w:t>
              </w:r>
            </w:ins>
            <w:r w:rsidRPr="00F81D99">
              <w:rPr>
                <w:rFonts w:ascii="Arial" w:hAnsi="Arial" w:cs="Arial"/>
                <w:rPrChange w:id="255" w:author="Aparecida Ferreira" w:date="2024-03-05T08:26:00Z">
                  <w:rPr>
                    <w:rFonts w:eastAsia="Arial"/>
                  </w:rPr>
                </w:rPrChange>
              </w:rPr>
              <w:t xml:space="preserve">, e saberem quais os produtos nós temos em estoque </w:t>
            </w:r>
          </w:p>
          <w:p w14:paraId="1B4C62C1" w14:textId="77777777" w:rsidR="00EC5C5C" w:rsidRDefault="00EC5C5C">
            <w:pPr>
              <w:suppressAutoHyphens/>
            </w:pPr>
          </w:p>
        </w:tc>
      </w:tr>
    </w:tbl>
    <w:p w14:paraId="1C8A755A" w14:textId="77777777" w:rsidR="00EC5C5C" w:rsidRDefault="00E647FF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OBJETIVOS ESPECÍFICOS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EC5C5C" w14:paraId="42CC917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C4BD03" w14:textId="77777777" w:rsidR="00EC5C5C" w:rsidRPr="00E647FF" w:rsidDel="00E647FF" w:rsidRDefault="00EC5C5C" w:rsidP="00E647FF">
            <w:pPr>
              <w:spacing w:line="360" w:lineRule="auto"/>
              <w:rPr>
                <w:del w:id="256" w:author="Aparecida Ferreira" w:date="2024-03-05T08:27:00Z"/>
                <w:rFonts w:ascii="Arial" w:hAnsi="Arial" w:cs="Arial"/>
                <w:rPrChange w:id="257" w:author="Aparecida Ferreira" w:date="2024-03-05T08:26:00Z">
                  <w:rPr>
                    <w:del w:id="258" w:author="Aparecida Ferreira" w:date="2024-03-05T08:27:00Z"/>
                    <w:rFonts w:eastAsia="Arial"/>
                  </w:rPr>
                </w:rPrChange>
              </w:rPr>
              <w:pPrChange w:id="259" w:author="Aparecida Ferreira" w:date="2024-03-05T08:27:00Z">
                <w:pPr>
                  <w:suppressAutoHyphens/>
                </w:pPr>
              </w:pPrChange>
            </w:pPr>
          </w:p>
          <w:p w14:paraId="4493E239" w14:textId="77777777" w:rsidR="00EC5C5C" w:rsidRPr="00E647FF" w:rsidRDefault="00E647FF" w:rsidP="00E647FF">
            <w:pPr>
              <w:spacing w:line="360" w:lineRule="auto"/>
              <w:rPr>
                <w:rFonts w:ascii="Arial" w:hAnsi="Arial" w:cs="Arial"/>
                <w:rPrChange w:id="260" w:author="Aparecida Ferreira" w:date="2024-03-05T08:26:00Z">
                  <w:rPr>
                    <w:rFonts w:eastAsia="Arial"/>
                  </w:rPr>
                </w:rPrChange>
              </w:rPr>
              <w:pPrChange w:id="261" w:author="Aparecida Ferreira" w:date="2024-03-05T08:27:00Z">
                <w:pPr>
                  <w:suppressAutoHyphens/>
                </w:pPr>
              </w:pPrChange>
            </w:pPr>
            <w:ins w:id="262" w:author="Aparecida Ferreira" w:date="2024-03-05T08:27:00Z">
              <w:r>
                <w:rPr>
                  <w:rFonts w:ascii="Arial" w:hAnsi="Arial" w:cs="Arial"/>
                </w:rPr>
                <w:t>S</w:t>
              </w:r>
            </w:ins>
            <w:del w:id="263" w:author="Aparecida Ferreira" w:date="2024-03-05T08:27:00Z">
              <w:r w:rsidRPr="00E647FF" w:rsidDel="00E647FF">
                <w:rPr>
                  <w:rFonts w:ascii="Arial" w:hAnsi="Arial" w:cs="Arial"/>
                  <w:rPrChange w:id="264" w:author="Aparecida Ferreira" w:date="2024-03-05T08:26:00Z">
                    <w:rPr>
                      <w:rFonts w:eastAsia="Arial"/>
                    </w:rPr>
                  </w:rPrChange>
                </w:rPr>
                <w:delText>s</w:delText>
              </w:r>
            </w:del>
            <w:r w:rsidRPr="00E647FF">
              <w:rPr>
                <w:rFonts w:ascii="Arial" w:hAnsi="Arial" w:cs="Arial"/>
                <w:rPrChange w:id="265" w:author="Aparecida Ferreira" w:date="2024-03-05T08:26:00Z">
                  <w:rPr>
                    <w:rFonts w:eastAsia="Arial"/>
                  </w:rPr>
                </w:rPrChange>
              </w:rPr>
              <w:t xml:space="preserve">eria uma loja de </w:t>
            </w:r>
            <w:del w:id="266" w:author="Aparecida Ferreira" w:date="2024-03-05T08:27:00Z">
              <w:r w:rsidRPr="00E647FF" w:rsidDel="00E647FF">
                <w:rPr>
                  <w:rFonts w:ascii="Arial" w:hAnsi="Arial" w:cs="Arial"/>
                  <w:rPrChange w:id="267" w:author="Aparecida Ferreira" w:date="2024-03-05T08:26:00Z">
                    <w:rPr>
                      <w:rFonts w:eastAsia="Arial"/>
                    </w:rPr>
                  </w:rPrChange>
                </w:rPr>
                <w:delText>perifericos</w:delText>
              </w:r>
            </w:del>
            <w:ins w:id="268" w:author="Aparecida Ferreira" w:date="2024-03-05T08:27:00Z">
              <w:r w:rsidRPr="00E647FF">
                <w:rPr>
                  <w:rFonts w:ascii="Arial" w:hAnsi="Arial" w:cs="Arial"/>
                  <w:rPrChange w:id="269" w:author="Aparecida Ferreira" w:date="2024-03-05T08:26:00Z">
                    <w:rPr>
                      <w:rFonts w:ascii="Arial" w:hAnsi="Arial" w:cs="Arial"/>
                    </w:rPr>
                  </w:rPrChange>
                </w:rPr>
                <w:t>periféricos</w:t>
              </w:r>
            </w:ins>
            <w:r w:rsidRPr="00E647FF">
              <w:rPr>
                <w:rFonts w:ascii="Arial" w:hAnsi="Arial" w:cs="Arial"/>
                <w:rPrChange w:id="270" w:author="Aparecida Ferreira" w:date="2024-03-05T08:26:00Z">
                  <w:rPr>
                    <w:rFonts w:eastAsia="Arial"/>
                  </w:rPr>
                </w:rPrChange>
              </w:rPr>
              <w:t xml:space="preserve"> para </w:t>
            </w:r>
            <w:proofErr w:type="spellStart"/>
            <w:r w:rsidRPr="00E647FF">
              <w:rPr>
                <w:rFonts w:ascii="Arial" w:hAnsi="Arial" w:cs="Arial"/>
                <w:rPrChange w:id="271" w:author="Aparecida Ferreira" w:date="2024-03-05T08:26:00Z">
                  <w:rPr>
                    <w:rFonts w:eastAsia="Arial"/>
                  </w:rPr>
                </w:rPrChange>
              </w:rPr>
              <w:t>gamers</w:t>
            </w:r>
            <w:proofErr w:type="spellEnd"/>
            <w:r w:rsidRPr="00E647FF">
              <w:rPr>
                <w:rFonts w:ascii="Arial" w:hAnsi="Arial" w:cs="Arial"/>
                <w:rPrChange w:id="272" w:author="Aparecida Ferreira" w:date="2024-03-05T08:26:00Z">
                  <w:rPr>
                    <w:rFonts w:eastAsia="Arial"/>
                  </w:rPr>
                </w:rPrChange>
              </w:rPr>
              <w:t xml:space="preserve">, </w:t>
            </w:r>
            <w:del w:id="273" w:author="Aparecida Ferreira" w:date="2024-03-05T08:27:00Z">
              <w:r w:rsidRPr="00E647FF" w:rsidDel="00E647FF">
                <w:rPr>
                  <w:rFonts w:ascii="Arial" w:hAnsi="Arial" w:cs="Arial"/>
                  <w:rPrChange w:id="274" w:author="Aparecida Ferreira" w:date="2024-03-05T08:26:00Z">
                    <w:rPr>
                      <w:rFonts w:eastAsia="Arial"/>
                    </w:rPr>
                  </w:rPrChange>
                </w:rPr>
                <w:delText>alem</w:delText>
              </w:r>
            </w:del>
            <w:ins w:id="275" w:author="Aparecida Ferreira" w:date="2024-03-05T08:27:00Z">
              <w:r w:rsidRPr="00E647FF">
                <w:rPr>
                  <w:rFonts w:ascii="Arial" w:hAnsi="Arial" w:cs="Arial"/>
                  <w:rPrChange w:id="276" w:author="Aparecida Ferreira" w:date="2024-03-05T08:26:00Z">
                    <w:rPr>
                      <w:rFonts w:ascii="Arial" w:hAnsi="Arial" w:cs="Arial"/>
                    </w:rPr>
                  </w:rPrChange>
                </w:rPr>
                <w:t>além</w:t>
              </w:r>
            </w:ins>
            <w:r w:rsidRPr="00E647FF">
              <w:rPr>
                <w:rFonts w:ascii="Arial" w:hAnsi="Arial" w:cs="Arial"/>
                <w:rPrChange w:id="277" w:author="Aparecida Ferreira" w:date="2024-03-05T08:26:00Z">
                  <w:rPr>
                    <w:rFonts w:eastAsia="Arial"/>
                  </w:rPr>
                </w:rPrChange>
              </w:rPr>
              <w:t xml:space="preserve"> da facilidade de acesso, ele iriam poder ver</w:t>
            </w:r>
            <w:r w:rsidRPr="00E647FF">
              <w:rPr>
                <w:rFonts w:ascii="Arial" w:hAnsi="Arial" w:cs="Arial"/>
                <w:rPrChange w:id="278" w:author="Aparecida Ferreira" w:date="2024-03-05T08:26:00Z">
                  <w:rPr>
                    <w:rFonts w:eastAsia="Arial"/>
                  </w:rPr>
                </w:rPrChange>
              </w:rPr>
              <w:t xml:space="preserve"> os </w:t>
            </w:r>
            <w:del w:id="279" w:author="Aparecida Ferreira" w:date="2024-03-05T08:27:00Z">
              <w:r w:rsidRPr="00E647FF" w:rsidDel="00E647FF">
                <w:rPr>
                  <w:rFonts w:ascii="Arial" w:hAnsi="Arial" w:cs="Arial"/>
                  <w:rPrChange w:id="280" w:author="Aparecida Ferreira" w:date="2024-03-05T08:26:00Z">
                    <w:rPr>
                      <w:rFonts w:eastAsia="Arial"/>
                    </w:rPr>
                  </w:rPrChange>
                </w:rPr>
                <w:delText>comentario</w:delText>
              </w:r>
            </w:del>
            <w:ins w:id="281" w:author="Aparecida Ferreira" w:date="2024-03-05T08:27:00Z">
              <w:r w:rsidRPr="00E647FF">
                <w:rPr>
                  <w:rFonts w:ascii="Arial" w:hAnsi="Arial" w:cs="Arial"/>
                  <w:rPrChange w:id="282" w:author="Aparecida Ferreira" w:date="2024-03-05T08:26:00Z">
                    <w:rPr>
                      <w:rFonts w:ascii="Arial" w:hAnsi="Arial" w:cs="Arial"/>
                    </w:rPr>
                  </w:rPrChange>
                </w:rPr>
                <w:t>comentário</w:t>
              </w:r>
            </w:ins>
            <w:r w:rsidRPr="00E647FF">
              <w:rPr>
                <w:rFonts w:ascii="Arial" w:hAnsi="Arial" w:cs="Arial"/>
                <w:rPrChange w:id="283" w:author="Aparecida Ferreira" w:date="2024-03-05T08:26:00Z">
                  <w:rPr>
                    <w:rFonts w:eastAsia="Arial"/>
                  </w:rPr>
                </w:rPrChange>
              </w:rPr>
              <w:t xml:space="preserve"> de quem </w:t>
            </w:r>
            <w:del w:id="284" w:author="Aparecida Ferreira" w:date="2024-03-05T08:27:00Z">
              <w:r w:rsidRPr="00E647FF" w:rsidDel="00E647FF">
                <w:rPr>
                  <w:rFonts w:ascii="Arial" w:hAnsi="Arial" w:cs="Arial"/>
                  <w:rPrChange w:id="285" w:author="Aparecida Ferreira" w:date="2024-03-05T08:26:00Z">
                    <w:rPr>
                      <w:rFonts w:eastAsia="Arial"/>
                    </w:rPr>
                  </w:rPrChange>
                </w:rPr>
                <w:delText>ja</w:delText>
              </w:r>
            </w:del>
            <w:ins w:id="286" w:author="Aparecida Ferreira" w:date="2024-03-05T08:27:00Z">
              <w:r w:rsidRPr="00E647FF">
                <w:rPr>
                  <w:rFonts w:ascii="Arial" w:hAnsi="Arial" w:cs="Arial"/>
                  <w:rPrChange w:id="287" w:author="Aparecida Ferreira" w:date="2024-03-05T08:26:00Z">
                    <w:rPr>
                      <w:rFonts w:ascii="Arial" w:hAnsi="Arial" w:cs="Arial"/>
                    </w:rPr>
                  </w:rPrChange>
                </w:rPr>
                <w:t>já</w:t>
              </w:r>
            </w:ins>
            <w:r w:rsidRPr="00E647FF">
              <w:rPr>
                <w:rFonts w:ascii="Arial" w:hAnsi="Arial" w:cs="Arial"/>
                <w:rPrChange w:id="288" w:author="Aparecida Ferreira" w:date="2024-03-05T08:26:00Z">
                  <w:rPr>
                    <w:rFonts w:eastAsia="Arial"/>
                  </w:rPr>
                </w:rPrChange>
              </w:rPr>
              <w:t xml:space="preserve"> comprou e ver se compensa ou não.</w:t>
            </w:r>
          </w:p>
          <w:p w14:paraId="785A7F24" w14:textId="77777777" w:rsidR="00EC5C5C" w:rsidRDefault="00EC5C5C">
            <w:pPr>
              <w:suppressAutoHyphens/>
            </w:pPr>
          </w:p>
        </w:tc>
      </w:tr>
    </w:tbl>
    <w:p w14:paraId="3CF69412" w14:textId="77777777" w:rsidR="00EC5C5C" w:rsidDel="00E647FF" w:rsidRDefault="00EC5C5C">
      <w:pPr>
        <w:suppressAutoHyphens/>
        <w:rPr>
          <w:del w:id="289" w:author="Aparecida Ferreira" w:date="2024-03-05T08:27:00Z"/>
          <w:rFonts w:ascii="Arial" w:eastAsia="Arial" w:hAnsi="Arial" w:cs="Arial"/>
        </w:rPr>
      </w:pPr>
    </w:p>
    <w:p w14:paraId="5A9B55B2" w14:textId="77777777" w:rsidR="00EC5C5C" w:rsidRDefault="00E647FF">
      <w:pPr>
        <w:suppressAutoHyphens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3381BB" w14:textId="77777777" w:rsidR="00EC5C5C" w:rsidRDefault="00E647FF">
      <w:pPr>
        <w:suppressAutoHyphens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PROCEDIMENTOS METODOLÓGICOS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EC5C5C" w14:paraId="4154A9E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4A446" w14:textId="77777777" w:rsidR="00EC5C5C" w:rsidRDefault="00E647FF">
            <w:pPr>
              <w:suppressAutoHyphens/>
              <w:spacing w:line="360" w:lineRule="auto"/>
              <w:rPr>
                <w:rFonts w:ascii="Arial" w:eastAsia="Arial" w:hAnsi="Arial" w:cs="Arial"/>
              </w:rPr>
            </w:pPr>
            <w:commentRangeStart w:id="290"/>
            <w:r>
              <w:rPr>
                <w:rFonts w:ascii="Arial" w:eastAsia="Arial" w:hAnsi="Arial" w:cs="Arial"/>
              </w:rPr>
              <w:t>Descrição</w:t>
            </w:r>
            <w:commentRangeEnd w:id="290"/>
            <w:r>
              <w:rPr>
                <w:rStyle w:val="Refdecomentrio"/>
              </w:rPr>
              <w:commentReference w:id="290"/>
            </w:r>
            <w:r>
              <w:rPr>
                <w:rFonts w:ascii="Arial" w:eastAsia="Arial" w:hAnsi="Arial" w:cs="Arial"/>
              </w:rPr>
              <w:t xml:space="preserve"> dos métodos e procedimentos que nortearão a busca de informações para responder o problema de pesquisa:</w:t>
            </w:r>
          </w:p>
          <w:p w14:paraId="281ED3E5" w14:textId="77777777" w:rsidR="00EC5C5C" w:rsidRDefault="00E647FF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line="36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Pesquisa Bibliográfica</w:t>
            </w:r>
          </w:p>
          <w:p w14:paraId="41B3B017" w14:textId="77777777" w:rsidR="00EC5C5C" w:rsidRDefault="00E647FF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line="36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Pesquisa de campo</w:t>
            </w:r>
          </w:p>
          <w:p w14:paraId="2577292A" w14:textId="77777777" w:rsidR="00EC5C5C" w:rsidRDefault="00E647FF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line="36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Entrevista</w:t>
            </w:r>
          </w:p>
          <w:p w14:paraId="6772FCAF" w14:textId="77777777" w:rsidR="00EC5C5C" w:rsidRDefault="00E647FF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line="360" w:lineRule="auto"/>
              <w:ind w:left="720" w:hanging="360"/>
            </w:pPr>
            <w:r>
              <w:rPr>
                <w:rFonts w:ascii="Arial" w:eastAsia="Arial" w:hAnsi="Arial" w:cs="Arial"/>
              </w:rPr>
              <w:t>Levantamento das necessidades</w:t>
            </w:r>
          </w:p>
        </w:tc>
      </w:tr>
    </w:tbl>
    <w:p w14:paraId="6806E512" w14:textId="77777777" w:rsidR="00EC5C5C" w:rsidRDefault="00EC5C5C">
      <w:pPr>
        <w:suppressAutoHyphens/>
        <w:spacing w:line="360" w:lineRule="auto"/>
        <w:rPr>
          <w:rFonts w:ascii="Arial" w:eastAsia="Arial" w:hAnsi="Arial" w:cs="Arial"/>
        </w:rPr>
      </w:pPr>
    </w:p>
    <w:p w14:paraId="6B8EE1CA" w14:textId="77777777" w:rsidR="00EC5C5C" w:rsidRDefault="00E647FF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6379050E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34C3E1E6" w14:textId="77777777" w:rsidR="00EC5C5C" w:rsidRDefault="00E647FF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BIBLIOGRAFIA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EC5C5C" w14:paraId="7258EDF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DF90A" w14:textId="77777777" w:rsidR="00EC5C5C" w:rsidDel="00E647FF" w:rsidRDefault="00E647FF">
            <w:pPr>
              <w:suppressAutoHyphens/>
              <w:rPr>
                <w:del w:id="291" w:author="Aparecida Ferreira" w:date="2024-03-05T08:28:00Z"/>
                <w:rFonts w:ascii="Arial" w:eastAsia="Arial" w:hAnsi="Arial" w:cs="Arial"/>
              </w:rPr>
            </w:pPr>
            <w:del w:id="292" w:author="Aparecida Ferreira" w:date="2024-03-05T08:28:00Z">
              <w:r w:rsidDel="00E647FF">
                <w:rPr>
                  <w:rFonts w:ascii="Arial" w:eastAsia="Arial" w:hAnsi="Arial" w:cs="Arial"/>
                </w:rPr>
                <w:delText>Listar os principais LIVROS a serem pesquisados. (Mínimo 03 Bibliografias para cada disciplina, preferencialmente da biblioteca do CEEP)</w:delText>
              </w:r>
            </w:del>
          </w:p>
          <w:p w14:paraId="6807CF38" w14:textId="77777777" w:rsidR="00EC5C5C" w:rsidDel="00E647FF" w:rsidRDefault="00E647FF">
            <w:pPr>
              <w:suppressAutoHyphens/>
              <w:rPr>
                <w:del w:id="293" w:author="Aparecida Ferreira" w:date="2024-03-05T08:28:00Z"/>
                <w:rFonts w:ascii="Arial" w:eastAsia="Arial" w:hAnsi="Arial" w:cs="Arial"/>
              </w:rPr>
            </w:pPr>
            <w:del w:id="294" w:author="Aparecida Ferreira" w:date="2024-03-05T08:28:00Z">
              <w:r w:rsidDel="00E647FF">
                <w:rPr>
                  <w:rFonts w:ascii="Arial" w:eastAsia="Arial" w:hAnsi="Arial" w:cs="Arial"/>
                </w:rPr>
                <w:delText>Usar artigos:</w:delText>
              </w:r>
            </w:del>
          </w:p>
          <w:p w14:paraId="0EA58857" w14:textId="77777777" w:rsidR="00EC5C5C" w:rsidRDefault="00E647FF">
            <w:pPr>
              <w:suppressAutoHyphens/>
              <w:rPr>
                <w:ins w:id="295" w:author="Aparecida Ferreira" w:date="2024-03-05T08:30:00Z"/>
              </w:rPr>
            </w:pPr>
            <w:del w:id="296" w:author="Aparecida Ferreira" w:date="2024-03-05T08:28:00Z"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begin"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delInstrText xml:space="preserve"> HYPERLINK "https://www.unit.br/blog/melhores-sites-para-pesquisa-academica" \h </w:delInstrText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separate"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delText> Google Acadêmico</w:delText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end"/>
              </w:r>
              <w:r w:rsidDel="00E647FF">
                <w:rPr>
                  <w:rFonts w:ascii="Arial" w:eastAsia="Arial" w:hAnsi="Arial" w:cs="Arial"/>
                  <w:color w:val="000000"/>
                </w:rPr>
                <w:br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begin"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delInstrText xml:space="preserve"> HYPERLINK "https://www.unit.br/blog/melhores-sites-para-pesquisa-academica" \h </w:delInstrText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separate"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delText> Portal da CAPES</w:delText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end"/>
              </w:r>
              <w:r w:rsidDel="00E647FF">
                <w:rPr>
                  <w:rFonts w:ascii="Arial" w:eastAsia="Arial" w:hAnsi="Arial" w:cs="Arial"/>
                  <w:color w:val="000000"/>
                </w:rPr>
                <w:br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begin"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delInstrText xml:space="preserve"> HYPERLINK "https://www.unit.br/blog/melhores-sites-para-pesquisa-academica" \h </w:delInstrText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separate"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delText> SciELO</w:delText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end"/>
              </w:r>
              <w:r w:rsidDel="00E647FF">
                <w:rPr>
                  <w:rFonts w:ascii="Arial" w:eastAsia="Arial" w:hAnsi="Arial" w:cs="Arial"/>
                  <w:color w:val="000000"/>
                </w:rPr>
                <w:br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begin"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delInstrText xml:space="preserve"> HYPERLINK "https://www.unit.br/blog/melhores-sites-para-pesquisa</w:delInstrText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delInstrText xml:space="preserve">-academica" \h </w:delInstrText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separate"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delText> Academia.Edu</w:delText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end"/>
              </w:r>
              <w:r w:rsidDel="00E647FF">
                <w:rPr>
                  <w:rFonts w:ascii="Arial" w:eastAsia="Arial" w:hAnsi="Arial" w:cs="Arial"/>
                  <w:color w:val="000000"/>
                </w:rPr>
                <w:br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begin"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delInstrText xml:space="preserve"> HYPERLINK "https://www.unit.br/blog/melhores-sites-para-pesquisa-academica" \h </w:delInstrText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separate"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delText>  HYPERLINK "https://www.unit.br/blog/melhores-sites-para-pesquisa-academica"BDTD</w:delText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end"/>
              </w:r>
              <w:r w:rsidDel="00E647FF">
                <w:rPr>
                  <w:rFonts w:ascii="Arial" w:eastAsia="Arial" w:hAnsi="Arial" w:cs="Arial"/>
                  <w:color w:val="000000"/>
                </w:rPr>
                <w:br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begin"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delInstrText xml:space="preserve"> HYPERLINK "https://www.unit.br/blog/melhores-sites-para-pe</w:delInstrText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delInstrText xml:space="preserve">squisa-academica" \h </w:delInstrText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separate"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delText> Science.gov</w:delText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end"/>
              </w:r>
              <w:r w:rsidDel="00E647FF">
                <w:rPr>
                  <w:rFonts w:ascii="Arial" w:eastAsia="Arial" w:hAnsi="Arial" w:cs="Arial"/>
                  <w:color w:val="000000"/>
                </w:rPr>
                <w:br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begin"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delInstrText xml:space="preserve"> HYPERLINK "https://www.unit.br/blog/melhores-sites-para-pesquisa-academica" \h </w:delInstrText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separate"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delText> Eric</w:delText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end"/>
              </w:r>
              <w:r w:rsidDel="00E647FF">
                <w:rPr>
                  <w:rFonts w:ascii="Arial" w:eastAsia="Arial" w:hAnsi="Arial" w:cs="Arial"/>
                  <w:color w:val="000000"/>
                </w:rPr>
                <w:br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begin"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delInstrText xml:space="preserve"> HYPERLINK "https://www.unit.br/blog/melhores-sites-para-pesquisa-academica" \h </w:delInstrText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separate"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delText> E- HYPERLINK "https://www.unit.br/blog/melhores-</w:delText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delText>sites-para-pesquisa-academica"Journals</w:delText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end"/>
              </w:r>
              <w:r w:rsidDel="00E647FF">
                <w:rPr>
                  <w:rFonts w:ascii="Arial" w:eastAsia="Arial" w:hAnsi="Arial" w:cs="Arial"/>
                  <w:color w:val="000000"/>
                </w:rPr>
                <w:br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begin"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delInstrText xml:space="preserve"> HYPERLINK "https://www.unit.br/blog/melhores-sites-para-pesquisa-academica" \h </w:delInstrText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separate"/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delText>  HYPERLINK "https://www.unit.br/blog/melhores-sites-para-pesquisa-academica"Redalyc</w:delText>
              </w:r>
              <w:r w:rsidDel="00E647FF">
                <w:rPr>
                  <w:rFonts w:ascii="Arial" w:eastAsia="Arial" w:hAnsi="Arial" w:cs="Arial"/>
                  <w:color w:val="2D93EE"/>
                  <w:u w:val="single"/>
                </w:rPr>
                <w:fldChar w:fldCharType="end"/>
              </w:r>
              <w:r w:rsidDel="00E647FF">
                <w:rPr>
                  <w:rFonts w:ascii="Arial" w:eastAsia="Arial" w:hAnsi="Arial" w:cs="Arial"/>
                  <w:color w:val="000000"/>
                  <w:shd w:val="clear" w:color="auto" w:fill="F5F5F5"/>
                </w:rPr>
                <w:delText> </w:delText>
              </w:r>
            </w:del>
            <w:ins w:id="297" w:author="Aparecida Ferreira" w:date="2024-03-05T08:29:00Z">
              <w:r>
                <w:t>NUNES, Alexandre. A evolução do comércio desde os descobrimentos até ao comércio eletrônico. Disponível em http://pt. scribd.com/</w:t>
              </w:r>
              <w:proofErr w:type="spellStart"/>
              <w:r>
                <w:t>doc</w:t>
              </w:r>
              <w:proofErr w:type="spellEnd"/>
              <w:r>
                <w:t>/48572681/ A-</w:t>
              </w:r>
              <w:proofErr w:type="spellStart"/>
              <w:r>
                <w:t>Evolucao</w:t>
              </w:r>
              <w:proofErr w:type="spellEnd"/>
              <w:r>
                <w:t>-do-Comercio. Acesso em 15 mar 2011.</w:t>
              </w:r>
            </w:ins>
          </w:p>
          <w:p w14:paraId="7F6C21C8" w14:textId="77777777" w:rsidR="00E647FF" w:rsidRDefault="00E647FF">
            <w:pPr>
              <w:suppressAutoHyphens/>
            </w:pPr>
            <w:ins w:id="298" w:author="Aparecida Ferreira" w:date="2024-03-05T08:30:00Z"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PARAISO, Gustavo José Barbosa. O E-COMMERCE NAS REDES SOCIAIS: estudo sobre os desdobramentos do comércio eletrônico na atualidade. </w:t>
              </w:r>
              <w:proofErr w:type="spellStart"/>
              <w:r>
                <w:rPr>
                  <w:rFonts w:ascii="Arial" w:hAnsi="Arial" w:cs="Arial"/>
                  <w:b/>
                  <w:bCs/>
                  <w:color w:val="222222"/>
                  <w:sz w:val="20"/>
                  <w:szCs w:val="20"/>
                  <w:shd w:val="clear" w:color="auto" w:fill="FFFFFF"/>
                </w:rPr>
                <w:t>Undergraduate</w:t>
              </w:r>
              <w:proofErr w:type="spellEnd"/>
              <w:r>
                <w:rPr>
                  <w:rFonts w:ascii="Arial" w:hAnsi="Arial" w:cs="Arial"/>
                  <w:b/>
                  <w:bCs/>
                  <w:color w:val="222222"/>
                  <w:sz w:val="20"/>
                  <w:szCs w:val="20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/>
                  <w:bCs/>
                  <w:color w:val="222222"/>
                  <w:sz w:val="20"/>
                  <w:szCs w:val="20"/>
                  <w:shd w:val="clear" w:color="auto" w:fill="FFFFFF"/>
                </w:rPr>
                <w:t>thesis</w:t>
              </w:r>
              <w:proofErr w:type="spellEnd"/>
              <w:r>
                <w:rPr>
                  <w:rFonts w:ascii="Arial" w:hAnsi="Arial" w:cs="Arial"/>
                  <w:b/>
                  <w:bCs/>
                  <w:color w:val="222222"/>
                  <w:sz w:val="20"/>
                  <w:szCs w:val="20"/>
                  <w:shd w:val="clear" w:color="auto" w:fill="FFFFFF"/>
                </w:rPr>
                <w:t xml:space="preserve"> (</w:t>
              </w:r>
              <w:proofErr w:type="spellStart"/>
              <w:r>
                <w:rPr>
                  <w:rFonts w:ascii="Arial" w:hAnsi="Arial" w:cs="Arial"/>
                  <w:b/>
                  <w:bCs/>
                  <w:color w:val="222222"/>
                  <w:sz w:val="20"/>
                  <w:szCs w:val="20"/>
                  <w:shd w:val="clear" w:color="auto" w:fill="FFFFFF"/>
                </w:rPr>
                <w:t>Bachelor</w:t>
              </w:r>
              <w:proofErr w:type="spellEnd"/>
              <w:r>
                <w:rPr>
                  <w:rFonts w:ascii="Arial" w:hAnsi="Arial" w:cs="Arial"/>
                  <w:b/>
                  <w:bCs/>
                  <w:color w:val="222222"/>
                  <w:sz w:val="20"/>
                  <w:szCs w:val="20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/>
                  <w:bCs/>
                  <w:color w:val="222222"/>
                  <w:sz w:val="20"/>
                  <w:szCs w:val="20"/>
                  <w:shd w:val="clear" w:color="auto" w:fill="FFFFFF"/>
                </w:rPr>
                <w:t>of</w:t>
              </w:r>
              <w:proofErr w:type="spellEnd"/>
              <w:r>
                <w:rPr>
                  <w:rFonts w:ascii="Arial" w:hAnsi="Arial" w:cs="Arial"/>
                  <w:b/>
                  <w:bCs/>
                  <w:color w:val="222222"/>
                  <w:sz w:val="20"/>
                  <w:szCs w:val="20"/>
                  <w:shd w:val="clear" w:color="auto" w:fill="FFFFFF"/>
                </w:rPr>
                <w:t xml:space="preserve"> Business </w:t>
              </w:r>
              <w:proofErr w:type="spellStart"/>
              <w:proofErr w:type="gramStart"/>
              <w:r>
                <w:rPr>
                  <w:rFonts w:ascii="Arial" w:hAnsi="Arial" w:cs="Arial"/>
                  <w:b/>
                  <w:bCs/>
                  <w:color w:val="222222"/>
                  <w:sz w:val="20"/>
                  <w:szCs w:val="20"/>
                  <w:shd w:val="clear" w:color="auto" w:fill="FFFFFF"/>
                </w:rPr>
                <w:t>Administration</w:t>
              </w:r>
              <w:proofErr w:type="spellEnd"/>
              <w:r>
                <w:rPr>
                  <w:rFonts w:ascii="Arial" w:hAnsi="Arial" w:cs="Arial"/>
                  <w:b/>
                  <w:bCs/>
                  <w:color w:val="222222"/>
                  <w:sz w:val="20"/>
                  <w:szCs w:val="20"/>
                  <w:shd w:val="clear" w:color="auto" w:fill="FFFFFF"/>
                </w:rPr>
                <w:t>)–</w:t>
              </w:r>
              <w:proofErr w:type="gramEnd"/>
              <w:r>
                <w:rPr>
                  <w:rFonts w:ascii="Arial" w:hAnsi="Arial" w:cs="Arial"/>
                  <w:b/>
                  <w:bCs/>
                  <w:color w:val="222222"/>
                  <w:sz w:val="20"/>
                  <w:szCs w:val="20"/>
                  <w:shd w:val="clear" w:color="auto" w:fill="FFFFFF"/>
                </w:rPr>
                <w:t>Faculdade de Ciências da Administração, Universidade de Pernambuco, Recife, Pernambuco</w:t>
              </w:r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, 2011.</w:t>
              </w:r>
            </w:ins>
          </w:p>
        </w:tc>
      </w:tr>
    </w:tbl>
    <w:p w14:paraId="58AEF852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4B7953E8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0894B743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4C473FDC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6469AF70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457C57B2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4E3D12BE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1804DD04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0D9F9BB4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3F24F32D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0791D453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008B38DE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78113F69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48BAAA23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3C1DE3FF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61C07AF6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303A1A97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401AE9EC" w14:textId="77777777" w:rsidR="00EC5C5C" w:rsidRDefault="00EC5C5C">
      <w:pPr>
        <w:suppressAutoHyphens/>
        <w:rPr>
          <w:rFonts w:ascii="Arial" w:eastAsia="Arial" w:hAnsi="Arial" w:cs="Arial"/>
        </w:rPr>
      </w:pPr>
    </w:p>
    <w:p w14:paraId="638CDF1E" w14:textId="77777777" w:rsidR="00EC5C5C" w:rsidRDefault="00E647FF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CRONOGRAMA DE ATIVIDADES</w:t>
      </w:r>
    </w:p>
    <w:p w14:paraId="2E5880AE" w14:textId="77777777" w:rsidR="00EC5C5C" w:rsidRDefault="00E647FF">
      <w:pPr>
        <w:suppressAutoHyphens/>
        <w:rPr>
          <w:rFonts w:ascii="Arial" w:eastAsia="Arial" w:hAnsi="Arial" w:cs="Arial"/>
        </w:rPr>
      </w:pPr>
      <w:r>
        <w:object w:dxaOrig="8708" w:dyaOrig="8004" w14:anchorId="21B0239E">
          <v:rect id="rectole0000000000" o:spid="_x0000_i1025" style="width:435.75pt;height:400.5pt" o:ole="" o:preferrelative="t" stroked="f">
            <v:imagedata r:id="rId7" o:title=""/>
          </v:rect>
          <o:OLEObject Type="Embed" ProgID="StaticMetafile" ShapeID="rectole0000000000" DrawAspect="Content" ObjectID="_1771132603" r:id="rId8"/>
        </w:objec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9"/>
        <w:gridCol w:w="2397"/>
        <w:gridCol w:w="1648"/>
      </w:tblGrid>
      <w:tr w:rsidR="00EC5C5C" w14:paraId="553EFFFD" w14:textId="77777777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D5394" w14:textId="77777777" w:rsidR="00EC5C5C" w:rsidRDefault="00E647FF">
            <w:pPr>
              <w:suppressAutoHyphens/>
            </w:pPr>
            <w:r>
              <w:rPr>
                <w:rFonts w:ascii="Arial" w:eastAsia="Arial" w:hAnsi="Arial" w:cs="Arial"/>
                <w:b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C095D" w14:textId="77777777" w:rsidR="00EC5C5C" w:rsidRDefault="00E647FF">
            <w:pPr>
              <w:suppressAutoHyphens/>
            </w:pPr>
            <w:proofErr w:type="gramStart"/>
            <w:r>
              <w:rPr>
                <w:rFonts w:ascii="Arial" w:eastAsia="Arial" w:hAnsi="Arial" w:cs="Arial"/>
                <w:b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</w:rPr>
              <w:t>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502242" w14:textId="77777777" w:rsidR="00EC5C5C" w:rsidRDefault="00E647FF">
            <w:pPr>
              <w:suppressAutoHyphens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  <w:tr w:rsidR="00EC5C5C" w14:paraId="44FF2B1D" w14:textId="77777777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F67B9" w14:textId="77777777" w:rsidR="00EC5C5C" w:rsidRDefault="00E647FF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</w:p>
          <w:p w14:paraId="376B03BE" w14:textId="77777777" w:rsidR="00EC5C5C" w:rsidRDefault="00E647FF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dados:</w:t>
            </w:r>
          </w:p>
          <w:p w14:paraId="1F7B5A48" w14:textId="77777777" w:rsidR="00EC5C5C" w:rsidRDefault="00E647FF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design:</w:t>
            </w:r>
          </w:p>
          <w:p w14:paraId="5A432FDB" w14:textId="77777777" w:rsidR="00EC5C5C" w:rsidRDefault="00EC5C5C">
            <w:pPr>
              <w:suppressAutoHyphens/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FCB22" w14:textId="77777777" w:rsidR="00EC5C5C" w:rsidRDefault="00E647FF">
            <w:pPr>
              <w:suppressAutoHyphens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Aparecida</w:t>
            </w:r>
          </w:p>
          <w:p w14:paraId="4D70CABE" w14:textId="77777777" w:rsidR="00EC5C5C" w:rsidRDefault="00EC5C5C">
            <w:pPr>
              <w:suppressAutoHyphens/>
              <w:rPr>
                <w:rFonts w:ascii="Arial" w:eastAsia="Arial" w:hAnsi="Arial" w:cs="Arial"/>
                <w:b/>
              </w:rPr>
            </w:pPr>
          </w:p>
          <w:p w14:paraId="7B1EAA5F" w14:textId="77777777" w:rsidR="00EC5C5C" w:rsidRDefault="00EC5C5C">
            <w:pPr>
              <w:suppressAutoHyphens/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AE610" w14:textId="77777777" w:rsidR="00EC5C5C" w:rsidRDefault="00EC5C5C">
            <w:pPr>
              <w:suppressAutoHyphens/>
              <w:rPr>
                <w:rFonts w:ascii="Arial" w:eastAsia="Arial" w:hAnsi="Arial" w:cs="Arial"/>
                <w:b/>
              </w:rPr>
            </w:pPr>
          </w:p>
          <w:p w14:paraId="1FD8CEDA" w14:textId="77777777" w:rsidR="00EC5C5C" w:rsidRDefault="00EC5C5C">
            <w:pPr>
              <w:suppressAutoHyphens/>
              <w:rPr>
                <w:rFonts w:ascii="Arial" w:eastAsia="Arial" w:hAnsi="Arial" w:cs="Arial"/>
                <w:b/>
              </w:rPr>
            </w:pPr>
          </w:p>
          <w:p w14:paraId="5B844F45" w14:textId="77777777" w:rsidR="00EC5C5C" w:rsidRDefault="00EC5C5C">
            <w:pPr>
              <w:suppressAutoHyphens/>
              <w:rPr>
                <w:rFonts w:ascii="Arial" w:eastAsia="Arial" w:hAnsi="Arial" w:cs="Arial"/>
                <w:b/>
              </w:rPr>
            </w:pPr>
          </w:p>
          <w:p w14:paraId="7DE1EE3E" w14:textId="77777777" w:rsidR="00EC5C5C" w:rsidRDefault="00EC5C5C">
            <w:pPr>
              <w:suppressAutoHyphens/>
              <w:rPr>
                <w:rFonts w:ascii="Arial" w:eastAsia="Arial" w:hAnsi="Arial" w:cs="Arial"/>
                <w:b/>
              </w:rPr>
            </w:pPr>
          </w:p>
          <w:p w14:paraId="5F7DBB1B" w14:textId="77777777" w:rsidR="00EC5C5C" w:rsidRDefault="00EC5C5C">
            <w:pPr>
              <w:suppressAutoHyphens/>
              <w:rPr>
                <w:rFonts w:ascii="Arial" w:eastAsia="Arial" w:hAnsi="Arial" w:cs="Arial"/>
                <w:b/>
              </w:rPr>
            </w:pPr>
          </w:p>
          <w:p w14:paraId="757FDAF0" w14:textId="77777777" w:rsidR="00EC5C5C" w:rsidRDefault="00EC5C5C">
            <w:pPr>
              <w:suppressAutoHyphens/>
            </w:pPr>
          </w:p>
        </w:tc>
      </w:tr>
    </w:tbl>
    <w:p w14:paraId="0C25D02E" w14:textId="77777777" w:rsidR="00EC5C5C" w:rsidRDefault="00EC5C5C">
      <w:pPr>
        <w:suppressAutoHyphens/>
        <w:rPr>
          <w:rFonts w:ascii="Arial" w:eastAsia="Arial" w:hAnsi="Arial" w:cs="Arial"/>
          <w:b/>
        </w:rPr>
      </w:pPr>
    </w:p>
    <w:sectPr w:rsidR="00EC5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3-05T07:57:00Z" w:initials="AF">
    <w:p w14:paraId="2593F24E" w14:textId="77777777" w:rsidR="00FE419E" w:rsidRDefault="00FE419E">
      <w:pPr>
        <w:pStyle w:val="Textodecomentrio"/>
      </w:pPr>
      <w:r>
        <w:rPr>
          <w:rStyle w:val="Refdecomentrio"/>
        </w:rPr>
        <w:annotationRef/>
      </w:r>
      <w:r>
        <w:t>COLOCAR AQUI SEU PROTÓTIPO</w:t>
      </w:r>
    </w:p>
  </w:comment>
  <w:comment w:id="148" w:author="Aparecida Ferreira" w:date="2024-03-05T08:30:00Z" w:initials="AF">
    <w:p w14:paraId="37C35801" w14:textId="77777777" w:rsidR="00E647FF" w:rsidRDefault="00E647FF">
      <w:pPr>
        <w:pStyle w:val="Textodecomentrio"/>
      </w:pPr>
      <w:r>
        <w:rPr>
          <w:rStyle w:val="Refdecomentrio"/>
        </w:rPr>
        <w:annotationRef/>
      </w:r>
      <w:r>
        <w:t>FALTA FAZER REFERÊNCIAS</w:t>
      </w:r>
    </w:p>
  </w:comment>
  <w:comment w:id="290" w:author="Aparecida Ferreira" w:date="2024-03-05T08:27:00Z" w:initials="AF">
    <w:p w14:paraId="5C13E4A5" w14:textId="77777777" w:rsidR="00E647FF" w:rsidRDefault="00E647FF">
      <w:pPr>
        <w:pStyle w:val="Textodecomentrio"/>
      </w:pPr>
      <w:r>
        <w:rPr>
          <w:rStyle w:val="Refdecomentrio"/>
        </w:rPr>
        <w:annotationRef/>
      </w:r>
      <w:r>
        <w:t xml:space="preserve">FALTA FAZER As instruções estão no </w:t>
      </w:r>
      <w:proofErr w:type="spellStart"/>
      <w:r>
        <w:t>classroom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93F24E" w15:done="0"/>
  <w15:commentEx w15:paraId="37C35801" w15:done="0"/>
  <w15:commentEx w15:paraId="5C13E4A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8116D"/>
    <w:multiLevelType w:val="multilevel"/>
    <w:tmpl w:val="8C0081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5C"/>
    <w:rsid w:val="005158A9"/>
    <w:rsid w:val="008002F6"/>
    <w:rsid w:val="00E647FF"/>
    <w:rsid w:val="00EC5C5C"/>
    <w:rsid w:val="00F81D99"/>
    <w:rsid w:val="00FE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EFB2"/>
  <w15:docId w15:val="{91D71E73-1ADB-4B4F-9DCE-531BD3ED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E419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419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419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41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419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41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41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1364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Aparecida Ferreira</dc:creator>
  <cp:lastModifiedBy>Aparecida Ferreira</cp:lastModifiedBy>
  <cp:revision>3</cp:revision>
  <dcterms:created xsi:type="dcterms:W3CDTF">2024-03-05T10:57:00Z</dcterms:created>
  <dcterms:modified xsi:type="dcterms:W3CDTF">2024-03-05T11:30:00Z</dcterms:modified>
</cp:coreProperties>
</file>