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3BB49" w14:textId="77777777" w:rsidR="008B4DC9" w:rsidRDefault="008B4D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5AA224A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D6F4" w14:textId="77777777" w:rsidR="008B4DC9" w:rsidRDefault="008B4DC9">
            <w:pPr>
              <w:rPr>
                <w:rFonts w:ascii="Arial" w:eastAsia="Arial" w:hAnsi="Arial" w:cs="Arial"/>
              </w:rPr>
            </w:pPr>
          </w:p>
          <w:p w14:paraId="73673D28" w14:textId="77777777" w:rsidR="008B4DC9" w:rsidRDefault="00AE129A">
            <w:pPr>
              <w:spacing w:after="1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9654E6C" w14:textId="77777777" w:rsidR="008B4DC9" w:rsidRDefault="008B4DC9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2FAADDB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55B5" w14:textId="77777777" w:rsidR="008B4DC9" w:rsidRDefault="00AE129A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NOME:Tiago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Gabriel </w:t>
            </w:r>
            <w:proofErr w:type="spellStart"/>
            <w:r>
              <w:rPr>
                <w:rFonts w:ascii="Arial" w:eastAsia="Arial" w:hAnsi="Arial" w:cs="Arial"/>
              </w:rPr>
              <w:t>Schwann</w:t>
            </w:r>
            <w:proofErr w:type="spellEnd"/>
            <w:r>
              <w:rPr>
                <w:rFonts w:ascii="Arial" w:eastAsia="Arial" w:hAnsi="Arial" w:cs="Arial"/>
              </w:rPr>
              <w:t xml:space="preserve"> Moreira da Costa     Nº25</w:t>
            </w:r>
          </w:p>
        </w:tc>
      </w:tr>
      <w:tr w:rsidR="008B4DC9" w14:paraId="0D51C5A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8575" w14:textId="77777777" w:rsidR="008B4DC9" w:rsidRDefault="00AE129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Marcos Vinicius Cordeiro </w:t>
            </w:r>
            <w:proofErr w:type="spellStart"/>
            <w:r>
              <w:rPr>
                <w:rFonts w:ascii="Arial" w:eastAsia="Arial" w:hAnsi="Arial" w:cs="Arial"/>
              </w:rPr>
              <w:t>Brustolon</w:t>
            </w:r>
            <w:proofErr w:type="spellEnd"/>
            <w:r>
              <w:rPr>
                <w:rFonts w:ascii="Arial" w:eastAsia="Arial" w:hAnsi="Arial" w:cs="Arial"/>
              </w:rPr>
              <w:t xml:space="preserve">    Nº20</w:t>
            </w:r>
          </w:p>
        </w:tc>
      </w:tr>
      <w:tr w:rsidR="008B4DC9" w14:paraId="3E27424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6917" w14:textId="77777777" w:rsidR="008B4DC9" w:rsidRDefault="00AE129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 (45) 99844 9321</w:t>
            </w:r>
          </w:p>
        </w:tc>
      </w:tr>
      <w:tr w:rsidR="008B4DC9" w14:paraId="077D679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EDCC" w14:textId="77777777" w:rsidR="008B4DC9" w:rsidRDefault="00AE129A">
            <w:pPr>
              <w:spacing w:before="120" w:after="12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E-MAIL  thyagoghu@gmail.com</w:t>
            </w:r>
            <w:proofErr w:type="gramEnd"/>
          </w:p>
        </w:tc>
      </w:tr>
      <w:tr w:rsidR="008B4DC9" w14:paraId="7704488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62A5" w14:textId="77777777" w:rsidR="008B4DC9" w:rsidRDefault="00AE129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CURSO Des. </w:t>
            </w:r>
            <w:proofErr w:type="gramStart"/>
            <w:r>
              <w:rPr>
                <w:rFonts w:ascii="Arial" w:eastAsia="Arial" w:hAnsi="Arial" w:cs="Arial"/>
              </w:rPr>
              <w:t>de</w:t>
            </w:r>
            <w:proofErr w:type="gramEnd"/>
            <w:r>
              <w:rPr>
                <w:rFonts w:ascii="Arial" w:eastAsia="Arial" w:hAnsi="Arial" w:cs="Arial"/>
              </w:rPr>
              <w:t xml:space="preserve"> Sistemas</w:t>
            </w:r>
          </w:p>
        </w:tc>
      </w:tr>
      <w:tr w:rsidR="008B4DC9" w14:paraId="288EB08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F94B" w14:textId="77777777" w:rsidR="008B4DC9" w:rsidRDefault="00AE129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3° ano</w:t>
            </w:r>
          </w:p>
        </w:tc>
      </w:tr>
    </w:tbl>
    <w:p w14:paraId="0515FAE4" w14:textId="77777777" w:rsidR="008B4DC9" w:rsidRDefault="008B4DC9">
      <w:pPr>
        <w:rPr>
          <w:rFonts w:ascii="Arial" w:eastAsia="Arial" w:hAnsi="Arial" w:cs="Arial"/>
          <w:b/>
        </w:rPr>
      </w:pPr>
    </w:p>
    <w:p w14:paraId="3746AEE2" w14:textId="77777777" w:rsidR="008B4DC9" w:rsidRDefault="00AE129A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eastAsia="Arial" w:hAnsi="Arial" w:cs="Arial"/>
          <w:b/>
        </w:rPr>
        <w:t>PROJETO</w:t>
      </w:r>
      <w:commentRangeEnd w:id="0"/>
      <w:r w:rsidR="003F3D82">
        <w:rPr>
          <w:rStyle w:val="Refdecomentrio"/>
        </w:rPr>
        <w:commentReference w:id="0"/>
      </w:r>
      <w:r>
        <w:rPr>
          <w:rFonts w:ascii="Arial" w:eastAsia="Arial" w:hAnsi="Arial" w:cs="Arial"/>
          <w:b/>
        </w:rPr>
        <w:t>.</w:t>
      </w:r>
    </w:p>
    <w:p w14:paraId="2DAFD477" w14:textId="77777777" w:rsidR="008B4DC9" w:rsidRDefault="008B4DC9">
      <w:pPr>
        <w:rPr>
          <w:rFonts w:ascii="Arial" w:eastAsia="Arial" w:hAnsi="Arial" w:cs="Arial"/>
          <w:b/>
        </w:rPr>
      </w:pPr>
    </w:p>
    <w:p w14:paraId="4D76B431" w14:textId="77777777" w:rsidR="008B4DC9" w:rsidRDefault="00AE12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34C9A45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A945" w14:textId="77777777" w:rsidR="008B4DC9" w:rsidRDefault="00AE129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Loja </w:t>
            </w:r>
            <w:proofErr w:type="spellStart"/>
            <w:r>
              <w:rPr>
                <w:rFonts w:ascii="Arial" w:eastAsia="Arial" w:hAnsi="Arial" w:cs="Arial"/>
              </w:rPr>
              <w:t>Grattini</w:t>
            </w:r>
            <w:proofErr w:type="spellEnd"/>
            <w:r>
              <w:rPr>
                <w:rFonts w:ascii="Arial" w:eastAsia="Arial" w:hAnsi="Arial" w:cs="Arial"/>
              </w:rPr>
              <w:t xml:space="preserve"> Pneus </w:t>
            </w:r>
          </w:p>
        </w:tc>
      </w:tr>
    </w:tbl>
    <w:p w14:paraId="36B37DFE" w14:textId="77777777" w:rsidR="008B4DC9" w:rsidRDefault="008B4DC9">
      <w:pPr>
        <w:rPr>
          <w:rFonts w:ascii="Arial" w:eastAsia="Arial" w:hAnsi="Arial" w:cs="Arial"/>
        </w:rPr>
      </w:pPr>
    </w:p>
    <w:p w14:paraId="1EF55CEE" w14:textId="77777777" w:rsidR="008B4DC9" w:rsidRDefault="00AE12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447A6752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E044" w14:textId="77777777" w:rsidR="008B4DC9" w:rsidRDefault="00AE129A" w:rsidP="003F3D82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1" w:author="Aparecida Ferreira" w:date="2024-03-20T11:16:00Z">
                <w:pPr/>
              </w:pPrChange>
            </w:pPr>
            <w:r>
              <w:rPr>
                <w:rFonts w:ascii="Arial" w:eastAsia="Arial" w:hAnsi="Arial" w:cs="Arial"/>
              </w:rPr>
              <w:t xml:space="preserve">Comprar </w:t>
            </w:r>
            <w:commentRangeStart w:id="2"/>
            <w:r>
              <w:rPr>
                <w:rFonts w:ascii="Arial" w:eastAsia="Arial" w:hAnsi="Arial" w:cs="Arial"/>
              </w:rPr>
              <w:t>pela</w:t>
            </w:r>
            <w:commentRangeEnd w:id="2"/>
            <w:r w:rsidR="003F3D82">
              <w:rPr>
                <w:rStyle w:val="Refdecomentrio"/>
              </w:rPr>
              <w:commentReference w:id="2"/>
            </w:r>
            <w:r>
              <w:rPr>
                <w:rFonts w:ascii="Arial" w:eastAsia="Arial" w:hAnsi="Arial" w:cs="Arial"/>
              </w:rPr>
              <w:t xml:space="preserve"> internet tornou-se uma prática cada vez mais comum e vantajosa para os consumidores, proporcionando comodidade, praticidade e, muitas vezes, preços mais competitivos. No entanto, quando se trata de pneus, a qualidade é um aspecto crucial a ser</w:t>
            </w:r>
            <w:r>
              <w:rPr>
                <w:rFonts w:ascii="Arial" w:eastAsia="Arial" w:hAnsi="Arial" w:cs="Arial"/>
              </w:rPr>
              <w:t xml:space="preserve"> considerado.</w:t>
            </w:r>
            <w:ins w:id="3" w:author="Aparecida Ferreira" w:date="2024-03-20T11:18:00Z">
              <w:r w:rsidR="003F3D82">
                <w:rPr>
                  <w:rFonts w:ascii="Arial" w:eastAsia="Arial" w:hAnsi="Arial" w:cs="Arial"/>
                </w:rPr>
                <w:t xml:space="preserve"> </w:t>
              </w:r>
            </w:ins>
            <w:r>
              <w:rPr>
                <w:rFonts w:ascii="Arial" w:eastAsia="Arial" w:hAnsi="Arial" w:cs="Arial"/>
              </w:rPr>
              <w:t>A importância de comprar pneus de qualidade vai além da simples segurança. Pneus de boa qualidade garantem maior aderência ao solo, melhor estabilidade e dirigibilidade, contribuindo diretamente para a segurança do veículo e dos ocupantes. Alé</w:t>
            </w:r>
            <w:r>
              <w:rPr>
                <w:rFonts w:ascii="Arial" w:eastAsia="Arial" w:hAnsi="Arial" w:cs="Arial"/>
              </w:rPr>
              <w:t xml:space="preserve">m disso, pneus de qualidade também proporcionam maior durabilidade, economia de combustível e menor emissão de poluentes, contribuindo para a preservação do meio </w:t>
            </w:r>
            <w:proofErr w:type="spellStart"/>
            <w:r>
              <w:rPr>
                <w:rFonts w:ascii="Arial" w:eastAsia="Arial" w:hAnsi="Arial" w:cs="Arial"/>
              </w:rPr>
              <w:t>ambiente.Ao</w:t>
            </w:r>
            <w:proofErr w:type="spellEnd"/>
            <w:r>
              <w:rPr>
                <w:rFonts w:ascii="Arial" w:eastAsia="Arial" w:hAnsi="Arial" w:cs="Arial"/>
              </w:rPr>
              <w:t xml:space="preserve"> comprar pneus pela internet, é essencial buscar por fornecedores confiáveis e que </w:t>
            </w:r>
            <w:r>
              <w:rPr>
                <w:rFonts w:ascii="Arial" w:eastAsia="Arial" w:hAnsi="Arial" w:cs="Arial"/>
              </w:rPr>
              <w:t>ofereçam produtos de qualidade. Optar por pneus de marcas reconhecidas e com boa reputação no mercado é fundamental para garantir a segurança e o desempenho do veículo. Esse é a nossa intenção criar um site onde qualidade e praticidade andem juntas.</w:t>
            </w:r>
          </w:p>
        </w:tc>
      </w:tr>
    </w:tbl>
    <w:p w14:paraId="26DA8DBB" w14:textId="77777777" w:rsidR="008B4DC9" w:rsidRDefault="00AE12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</w:t>
      </w:r>
      <w:r>
        <w:rPr>
          <w:rFonts w:ascii="Arial" w:eastAsia="Arial" w:hAnsi="Arial" w:cs="Arial"/>
        </w:rPr>
        <w:t>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4413192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09B7" w14:textId="77777777" w:rsidR="008B4DC9" w:rsidRDefault="008B4DC9" w:rsidP="003F3D82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4" w:author="Aparecida Ferreira" w:date="2024-03-20T11:24:00Z">
                <w:pPr/>
              </w:pPrChange>
            </w:pPr>
          </w:p>
          <w:p w14:paraId="168D6F99" w14:textId="77777777" w:rsidR="008B4DC9" w:rsidDel="003F3D82" w:rsidRDefault="00AE129A" w:rsidP="003F3D82">
            <w:pPr>
              <w:spacing w:line="360" w:lineRule="auto"/>
              <w:jc w:val="both"/>
              <w:rPr>
                <w:del w:id="5" w:author="Aparecida Ferreira" w:date="2024-03-20T11:24:00Z"/>
                <w:rFonts w:ascii="Arial" w:eastAsia="Arial" w:hAnsi="Arial" w:cs="Arial"/>
              </w:rPr>
              <w:pPrChange w:id="6" w:author="Aparecida Ferreira" w:date="2024-03-20T11:24:00Z">
                <w:pPr/>
              </w:pPrChange>
            </w:pPr>
            <w:r>
              <w:rPr>
                <w:rFonts w:ascii="Arial" w:eastAsia="Arial" w:hAnsi="Arial" w:cs="Arial"/>
              </w:rPr>
              <w:t>O projeto da loja "</w:t>
            </w:r>
            <w:r w:rsidR="003F3D82">
              <w:rPr>
                <w:rFonts w:ascii="Arial" w:eastAsia="Arial" w:hAnsi="Arial" w:cs="Arial"/>
              </w:rPr>
              <w:t>GRATTINI</w:t>
            </w:r>
            <w:r>
              <w:rPr>
                <w:rFonts w:ascii="Arial" w:eastAsia="Arial" w:hAnsi="Arial" w:cs="Arial"/>
              </w:rPr>
              <w:t>" é baseado na ideia de oferecer uma solução completa para os clientes que buscam pneus e serviços automotivos de qualidade. A loja será localizada em uma área de grande movimento, garantindo fácil acesso e visibil</w:t>
            </w:r>
            <w:r>
              <w:rPr>
                <w:rFonts w:ascii="Arial" w:eastAsia="Arial" w:hAnsi="Arial" w:cs="Arial"/>
              </w:rPr>
              <w:t>idade.</w:t>
            </w:r>
            <w:ins w:id="7" w:author="Aparecida Ferreira" w:date="2024-03-20T11:24:00Z">
              <w:r w:rsidR="003F3D82">
                <w:rPr>
                  <w:rFonts w:ascii="Arial" w:eastAsia="Arial" w:hAnsi="Arial" w:cs="Arial"/>
                </w:rPr>
                <w:t xml:space="preserve"> </w:t>
              </w:r>
            </w:ins>
            <w:r>
              <w:rPr>
                <w:rFonts w:ascii="Arial" w:eastAsia="Arial" w:hAnsi="Arial" w:cs="Arial"/>
              </w:rPr>
              <w:t xml:space="preserve">Um dos principais diferenciais da </w:t>
            </w:r>
            <w:r w:rsidR="003F3D82">
              <w:rPr>
                <w:rFonts w:ascii="Arial" w:eastAsia="Arial" w:hAnsi="Arial" w:cs="Arial"/>
              </w:rPr>
              <w:t xml:space="preserve">GRATTINI </w:t>
            </w:r>
            <w:r>
              <w:rPr>
                <w:rFonts w:ascii="Arial" w:eastAsia="Arial" w:hAnsi="Arial" w:cs="Arial"/>
              </w:rPr>
              <w:t xml:space="preserve">será a variedade de pneus disponíveis, atendendo a diferentes tipos de veículos e necessidades dos clientes. Além disso, a loja oferecerá serviços de montagem, balanceamento e alinhamento, garantindo que os </w:t>
            </w:r>
            <w:r>
              <w:rPr>
                <w:rFonts w:ascii="Arial" w:eastAsia="Arial" w:hAnsi="Arial" w:cs="Arial"/>
              </w:rPr>
              <w:t>clientes tenham uma experiência completa e conveniente.</w:t>
            </w:r>
          </w:p>
          <w:p w14:paraId="4AFF0A50" w14:textId="77777777" w:rsidR="008B4DC9" w:rsidDel="003F3D82" w:rsidRDefault="008B4DC9" w:rsidP="003F3D82">
            <w:pPr>
              <w:spacing w:line="360" w:lineRule="auto"/>
              <w:jc w:val="both"/>
              <w:rPr>
                <w:del w:id="8" w:author="Aparecida Ferreira" w:date="2024-03-20T11:24:00Z"/>
                <w:rFonts w:ascii="Arial" w:eastAsia="Arial" w:hAnsi="Arial" w:cs="Arial"/>
              </w:rPr>
              <w:pPrChange w:id="9" w:author="Aparecida Ferreira" w:date="2024-03-20T11:24:00Z">
                <w:pPr/>
              </w:pPrChange>
            </w:pPr>
          </w:p>
          <w:p w14:paraId="353B6EB6" w14:textId="77777777" w:rsidR="008B4DC9" w:rsidRDefault="008B4DC9" w:rsidP="003F3D82">
            <w:pPr>
              <w:spacing w:after="160" w:line="360" w:lineRule="auto"/>
              <w:jc w:val="both"/>
              <w:rPr>
                <w:rFonts w:ascii="Arial" w:eastAsia="Arial" w:hAnsi="Arial" w:cs="Arial"/>
              </w:rPr>
              <w:pPrChange w:id="10" w:author="Aparecida Ferreira" w:date="2024-03-20T11:24:00Z">
                <w:pPr>
                  <w:spacing w:after="160"/>
                </w:pPr>
              </w:pPrChange>
            </w:pPr>
          </w:p>
        </w:tc>
      </w:tr>
    </w:tbl>
    <w:p w14:paraId="2BB9C41E" w14:textId="77777777" w:rsidR="008B4DC9" w:rsidRDefault="008B4DC9">
      <w:pPr>
        <w:rPr>
          <w:rFonts w:ascii="Arial" w:eastAsia="Arial" w:hAnsi="Arial" w:cs="Arial"/>
        </w:rPr>
      </w:pPr>
    </w:p>
    <w:p w14:paraId="10A5748A" w14:textId="77777777" w:rsidR="008B4DC9" w:rsidRDefault="008B4DC9">
      <w:pPr>
        <w:rPr>
          <w:rFonts w:ascii="Arial" w:eastAsia="Arial" w:hAnsi="Arial" w:cs="Arial"/>
        </w:rPr>
      </w:pPr>
    </w:p>
    <w:p w14:paraId="36748A1B" w14:textId="77777777" w:rsidR="008B4DC9" w:rsidRDefault="008B4DC9">
      <w:pPr>
        <w:rPr>
          <w:rFonts w:ascii="Arial" w:eastAsia="Arial" w:hAnsi="Arial" w:cs="Arial"/>
        </w:rPr>
      </w:pPr>
    </w:p>
    <w:p w14:paraId="2FE2FB96" w14:textId="77777777" w:rsidR="008B4DC9" w:rsidRDefault="00AE129A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0B10476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71CD" w14:textId="77777777" w:rsidR="008B4DC9" w:rsidDel="003F3D82" w:rsidRDefault="00AE129A">
            <w:pPr>
              <w:rPr>
                <w:del w:id="11" w:author="Aparecida Ferreira" w:date="2024-03-20T11:25:00Z"/>
                <w:rFonts w:ascii="Arial" w:eastAsia="Arial" w:hAnsi="Arial" w:cs="Arial"/>
              </w:rPr>
            </w:pPr>
            <w:del w:id="12" w:author="Aparecida Ferreira" w:date="2024-03-20T11:25:00Z">
              <w:r w:rsidDel="003F3D82">
                <w:rPr>
                  <w:rFonts w:ascii="Arial" w:eastAsia="Arial" w:hAnsi="Arial" w:cs="Arial"/>
                </w:rPr>
                <w:delText>Descrição das três disciplinas.</w:delText>
              </w:r>
            </w:del>
          </w:p>
          <w:p w14:paraId="244C83D1" w14:textId="77777777" w:rsidR="008B4DC9" w:rsidRDefault="00AE12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de projetos e sistemas: Pesquisa e levantamento de requisitos </w:t>
            </w:r>
          </w:p>
          <w:p w14:paraId="2669A133" w14:textId="77777777" w:rsidR="008B4DC9" w:rsidRDefault="00AE12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Banco de dados:  Criação do </w:t>
            </w:r>
            <w:proofErr w:type="spellStart"/>
            <w:r>
              <w:rPr>
                <w:rFonts w:ascii="Arial" w:eastAsia="Arial" w:hAnsi="Arial" w:cs="Arial"/>
              </w:rPr>
              <w:t>back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e do próprio banco de dados </w:t>
            </w:r>
          </w:p>
          <w:p w14:paraId="3D59E4D0" w14:textId="77777777" w:rsidR="008B4DC9" w:rsidRDefault="00AE12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design: Criação de toda a interface do </w:t>
            </w:r>
            <w:commentRangeStart w:id="13"/>
            <w:r>
              <w:rPr>
                <w:rFonts w:ascii="Arial" w:eastAsia="Arial" w:hAnsi="Arial" w:cs="Arial"/>
              </w:rPr>
              <w:t>projeto</w:t>
            </w:r>
            <w:commentRangeEnd w:id="13"/>
            <w:r w:rsidR="003F3D82">
              <w:rPr>
                <w:rStyle w:val="Refdecomentrio"/>
              </w:rPr>
              <w:commentReference w:id="13"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CABDDBF" w14:textId="77777777" w:rsidR="008B4DC9" w:rsidRDefault="008B4DC9">
            <w:pPr>
              <w:rPr>
                <w:rFonts w:ascii="Arial" w:eastAsia="Arial" w:hAnsi="Arial" w:cs="Arial"/>
              </w:rPr>
            </w:pPr>
          </w:p>
          <w:p w14:paraId="2866CE97" w14:textId="77777777" w:rsidR="008B4DC9" w:rsidRDefault="008B4DC9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0A901E60" w14:textId="77777777" w:rsidR="008B4DC9" w:rsidRDefault="008B4DC9">
      <w:pPr>
        <w:rPr>
          <w:rFonts w:ascii="Arial" w:eastAsia="Arial" w:hAnsi="Arial" w:cs="Arial"/>
        </w:rPr>
      </w:pPr>
    </w:p>
    <w:p w14:paraId="55EA0830" w14:textId="77777777" w:rsidR="008B4DC9" w:rsidRDefault="00AE12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102CF96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05F0" w14:textId="77777777" w:rsidR="008B4DC9" w:rsidRDefault="008B4DC9">
            <w:pPr>
              <w:rPr>
                <w:rFonts w:ascii="Arial" w:eastAsia="Arial" w:hAnsi="Arial" w:cs="Arial"/>
              </w:rPr>
            </w:pPr>
          </w:p>
          <w:p w14:paraId="22757C44" w14:textId="77777777" w:rsidR="008B4DC9" w:rsidRDefault="00AE129A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Criar um site que atenda o nosso objetivo </w:t>
            </w:r>
          </w:p>
        </w:tc>
      </w:tr>
    </w:tbl>
    <w:p w14:paraId="2868767A" w14:textId="77777777" w:rsidR="008B4DC9" w:rsidRDefault="00AE12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05AE60A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F78B" w14:textId="77777777" w:rsidR="008B4DC9" w:rsidRDefault="008B4DC9">
            <w:pPr>
              <w:rPr>
                <w:rFonts w:ascii="Arial" w:eastAsia="Arial" w:hAnsi="Arial" w:cs="Arial"/>
              </w:rPr>
            </w:pPr>
          </w:p>
          <w:p w14:paraId="76466570" w14:textId="77777777" w:rsidR="008B4DC9" w:rsidRDefault="00AE129A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Usaremos formulários interativos, </w:t>
            </w:r>
            <w:proofErr w:type="spellStart"/>
            <w:r>
              <w:rPr>
                <w:rFonts w:ascii="Arial" w:eastAsia="Arial" w:hAnsi="Arial" w:cs="Arial"/>
              </w:rPr>
              <w:t>cards</w:t>
            </w:r>
            <w:proofErr w:type="spellEnd"/>
            <w:r>
              <w:rPr>
                <w:rFonts w:ascii="Arial" w:eastAsia="Arial" w:hAnsi="Arial" w:cs="Arial"/>
              </w:rPr>
              <w:t xml:space="preserve"> para a fácil divulgação, e uma interface simples </w:t>
            </w:r>
          </w:p>
        </w:tc>
      </w:tr>
    </w:tbl>
    <w:p w14:paraId="0DBE3D3C" w14:textId="77777777" w:rsidR="008B4DC9" w:rsidRDefault="008B4DC9">
      <w:pPr>
        <w:rPr>
          <w:rFonts w:ascii="Arial" w:eastAsia="Arial" w:hAnsi="Arial" w:cs="Arial"/>
        </w:rPr>
      </w:pPr>
    </w:p>
    <w:p w14:paraId="563FEF7A" w14:textId="77777777" w:rsidR="008B4DC9" w:rsidRDefault="00AE129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DD2FC80" w14:textId="77777777" w:rsidR="008B4DC9" w:rsidRDefault="00AE129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456466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AAE4" w14:textId="77777777" w:rsidR="008B4DC9" w:rsidRDefault="00AE129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dos métodos e procedimentos que nortearão a busca de informações para responder o </w:t>
            </w:r>
            <w:commentRangeStart w:id="14"/>
            <w:r>
              <w:rPr>
                <w:rFonts w:ascii="Arial" w:eastAsia="Arial" w:hAnsi="Arial" w:cs="Arial"/>
              </w:rPr>
              <w:t>problema</w:t>
            </w:r>
            <w:commentRangeEnd w:id="14"/>
            <w:r w:rsidR="008C1913">
              <w:rPr>
                <w:rStyle w:val="Refdecomentrio"/>
              </w:rPr>
              <w:commentReference w:id="14"/>
            </w:r>
            <w:r>
              <w:rPr>
                <w:rFonts w:ascii="Arial" w:eastAsia="Arial" w:hAnsi="Arial" w:cs="Arial"/>
              </w:rPr>
              <w:t xml:space="preserve"> de pesquisa:</w:t>
            </w:r>
          </w:p>
          <w:p w14:paraId="3D01D85A" w14:textId="77777777" w:rsidR="008B4DC9" w:rsidRDefault="00AE129A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" w:eastAsia="Arial" w:hAnsi="Arial" w:cs="Arial"/>
              </w:rPr>
              <w:t xml:space="preserve">Pesquisa </w:t>
            </w:r>
            <w:proofErr w:type="gramStart"/>
            <w:r>
              <w:rPr>
                <w:rFonts w:ascii="Arial" w:eastAsia="Arial" w:hAnsi="Arial" w:cs="Arial"/>
              </w:rPr>
              <w:t>Bibliográfica</w:t>
            </w:r>
            <w:r>
              <w:t xml:space="preserve"> :</w:t>
            </w:r>
            <w:proofErr w:type="gramEnd"/>
            <w:r>
              <w:t xml:space="preserve">  Tipos de pneus e o que eles alteram no veículo</w:t>
            </w:r>
          </w:p>
          <w:p w14:paraId="0AD5C147" w14:textId="77777777" w:rsidR="008B4DC9" w:rsidRDefault="00AE129A">
            <w:pPr>
              <w:numPr>
                <w:ilvl w:val="0"/>
                <w:numId w:val="1"/>
              </w:numPr>
              <w:spacing w:after="160" w:line="360" w:lineRule="auto"/>
            </w:pPr>
            <w:r>
              <w:rPr>
                <w:rFonts w:ascii="Arial" w:eastAsia="Arial" w:hAnsi="Arial" w:cs="Arial"/>
              </w:rPr>
              <w:t xml:space="preserve">Levantamento das necessidades: o que </w:t>
            </w:r>
            <w:proofErr w:type="gramStart"/>
            <w:r>
              <w:rPr>
                <w:rFonts w:ascii="Arial" w:eastAsia="Arial" w:hAnsi="Arial" w:cs="Arial"/>
              </w:rPr>
              <w:t>os consumidores tem</w:t>
            </w:r>
            <w:proofErr w:type="gramEnd"/>
            <w:r>
              <w:rPr>
                <w:rFonts w:ascii="Arial" w:eastAsia="Arial" w:hAnsi="Arial" w:cs="Arial"/>
              </w:rPr>
              <w:t xml:space="preserve"> com prioridade na hora de comprar.</w:t>
            </w:r>
          </w:p>
        </w:tc>
      </w:tr>
    </w:tbl>
    <w:p w14:paraId="37B6A4CB" w14:textId="77777777" w:rsidR="008B4DC9" w:rsidRDefault="008B4DC9">
      <w:pPr>
        <w:spacing w:line="360" w:lineRule="auto"/>
        <w:rPr>
          <w:rFonts w:ascii="Arial" w:eastAsia="Arial" w:hAnsi="Arial" w:cs="Arial"/>
        </w:rPr>
      </w:pPr>
    </w:p>
    <w:p w14:paraId="74DCD862" w14:textId="77777777" w:rsidR="008B4DC9" w:rsidRDefault="00AE12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766233B" w14:textId="77777777" w:rsidR="008B4DC9" w:rsidRDefault="008B4DC9">
      <w:pPr>
        <w:rPr>
          <w:rFonts w:ascii="Arial" w:eastAsia="Arial" w:hAnsi="Arial" w:cs="Arial"/>
        </w:rPr>
      </w:pPr>
      <w:bookmarkStart w:id="15" w:name="_GoBack"/>
      <w:bookmarkEnd w:id="15"/>
    </w:p>
    <w:p w14:paraId="0462838D" w14:textId="77777777" w:rsidR="008B4DC9" w:rsidRDefault="00AE12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B4DC9" w14:paraId="3611C24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6807" w14:textId="77777777" w:rsidR="008C1913" w:rsidRPr="008C1913" w:rsidRDefault="008C1913" w:rsidP="008C1913">
            <w:pPr>
              <w:rPr>
                <w:ins w:id="16" w:author="Aparecida Ferreira" w:date="2024-03-20T11:28:00Z"/>
                <w:rFonts w:ascii="Arial" w:eastAsia="Arial" w:hAnsi="Arial" w:cs="Arial"/>
              </w:rPr>
            </w:pPr>
          </w:p>
          <w:p w14:paraId="646CAA09" w14:textId="77777777" w:rsidR="008C1913" w:rsidRDefault="008C1913" w:rsidP="008C1913">
            <w:pPr>
              <w:rPr>
                <w:ins w:id="17" w:author="Aparecida Ferreira" w:date="2024-03-20T11:28:00Z"/>
                <w:rFonts w:ascii="Arial" w:eastAsia="Arial" w:hAnsi="Arial" w:cs="Arial"/>
              </w:rPr>
            </w:pPr>
            <w:ins w:id="18" w:author="Aparecida Ferreira" w:date="2024-03-20T11:28:00Z">
              <w:r w:rsidRPr="008C1913">
                <w:rPr>
                  <w:rFonts w:ascii="Arial" w:eastAsia="Arial" w:hAnsi="Arial" w:cs="Arial"/>
                </w:rPr>
                <w:t xml:space="preserve">Anderson, J., &amp;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Zeithaml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, C. P. (2021). Digital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Transformatio</w:t>
              </w:r>
              <w:r>
                <w:rPr>
                  <w:rFonts w:ascii="Arial" w:eastAsia="Arial" w:hAnsi="Arial" w:cs="Arial"/>
                </w:rPr>
                <w:t>n</w:t>
              </w:r>
              <w:proofErr w:type="spellEnd"/>
              <w:r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</w:rPr>
                <w:t>and</w:t>
              </w:r>
              <w:proofErr w:type="spellEnd"/>
              <w:r>
                <w:rPr>
                  <w:rFonts w:ascii="Arial" w:eastAsia="Arial" w:hAnsi="Arial" w:cs="Arial"/>
                </w:rPr>
                <w:t xml:space="preserve"> E-Commerce: A </w:t>
              </w:r>
              <w:proofErr w:type="spellStart"/>
              <w:r>
                <w:rPr>
                  <w:rFonts w:ascii="Arial" w:eastAsia="Arial" w:hAnsi="Arial" w:cs="Arial"/>
                </w:rPr>
                <w:t>Commentary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.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Journal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of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Retailing</w:t>
              </w:r>
              <w:proofErr w:type="spellEnd"/>
              <w:r w:rsidRPr="008C1913">
                <w:rPr>
                  <w:rFonts w:ascii="Arial" w:eastAsia="Arial" w:hAnsi="Arial" w:cs="Arial"/>
                </w:rPr>
                <w:t>, 97(1), 26-30.</w:t>
              </w:r>
            </w:ins>
          </w:p>
          <w:p w14:paraId="37C3FEC6" w14:textId="77777777" w:rsidR="008C1913" w:rsidRPr="008C1913" w:rsidRDefault="008C1913" w:rsidP="008C1913">
            <w:pPr>
              <w:rPr>
                <w:ins w:id="19" w:author="Aparecida Ferreira" w:date="2024-03-20T11:28:00Z"/>
                <w:rFonts w:ascii="Arial" w:eastAsia="Arial" w:hAnsi="Arial" w:cs="Arial"/>
              </w:rPr>
            </w:pPr>
          </w:p>
          <w:p w14:paraId="7511D428" w14:textId="77777777" w:rsidR="008C1913" w:rsidRDefault="008C1913" w:rsidP="008C1913">
            <w:pPr>
              <w:rPr>
                <w:ins w:id="20" w:author="Aparecida Ferreira" w:date="2024-03-20T11:28:00Z"/>
                <w:rFonts w:ascii="Arial" w:eastAsia="Arial" w:hAnsi="Arial" w:cs="Arial"/>
              </w:rPr>
            </w:pPr>
            <w:ins w:id="21" w:author="Aparecida Ferreira" w:date="2024-03-20T11:28:00Z">
              <w:r w:rsidRPr="008C1913">
                <w:rPr>
                  <w:rFonts w:ascii="Arial" w:eastAsia="Arial" w:hAnsi="Arial" w:cs="Arial"/>
                </w:rPr>
                <w:t>MEIRA, HM Reconstrução de acidentes de trânsito utilizando vestígios de frenagem de veículos com ABS. 2011. 91 p. Trabalho de Formatura–Escola Politécnica, Universidade de São Paulo, São Paulo, 2011</w:t>
              </w:r>
              <w:r w:rsidDel="008C1913">
                <w:rPr>
                  <w:rFonts w:ascii="Arial" w:eastAsia="Arial" w:hAnsi="Arial" w:cs="Arial"/>
                </w:rPr>
                <w:t xml:space="preserve">Anderson, J., &amp; Zeithaml, C. P. (2021). Digital Transformation and E-Commerce: A Commentary. </w:t>
              </w:r>
            </w:ins>
          </w:p>
          <w:p w14:paraId="480507C1" w14:textId="77777777" w:rsidR="008C1913" w:rsidDel="008C1913" w:rsidRDefault="008C1913" w:rsidP="008C1913">
            <w:pPr>
              <w:rPr>
                <w:ins w:id="22" w:author="Aparecida Ferreira" w:date="2024-03-20T11:28:00Z"/>
                <w:rFonts w:ascii="Arial" w:eastAsia="Arial" w:hAnsi="Arial" w:cs="Arial"/>
              </w:rPr>
            </w:pPr>
          </w:p>
          <w:p w14:paraId="04074F75" w14:textId="77777777" w:rsidR="008C1913" w:rsidRPr="008C1913" w:rsidRDefault="008C1913" w:rsidP="008C1913">
            <w:pPr>
              <w:rPr>
                <w:ins w:id="23" w:author="Aparecida Ferreira" w:date="2024-03-20T11:28:00Z"/>
                <w:rFonts w:ascii="Arial" w:eastAsia="Arial" w:hAnsi="Arial" w:cs="Arial"/>
              </w:rPr>
            </w:pPr>
            <w:proofErr w:type="spellStart"/>
            <w:ins w:id="24" w:author="Aparecida Ferreira" w:date="2024-03-20T11:28:00Z">
              <w:r w:rsidRPr="008C1913">
                <w:rPr>
                  <w:rFonts w:ascii="Arial" w:eastAsia="Arial" w:hAnsi="Arial" w:cs="Arial"/>
                </w:rPr>
                <w:t>Srivastava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, A.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and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P.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Thaichon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(2022). "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What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motivates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consumers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to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be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in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line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with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online </w:t>
              </w:r>
              <w:proofErr w:type="gramStart"/>
              <w:r w:rsidRPr="008C1913">
                <w:rPr>
                  <w:rFonts w:ascii="Arial" w:eastAsia="Arial" w:hAnsi="Arial" w:cs="Arial"/>
                </w:rPr>
                <w:t>shopping?:</w:t>
              </w:r>
              <w:proofErr w:type="gramEnd"/>
              <w:r w:rsidRPr="008C1913">
                <w:rPr>
                  <w:rFonts w:ascii="Arial" w:eastAsia="Arial" w:hAnsi="Arial" w:cs="Arial"/>
                </w:rPr>
                <w:t xml:space="preserve"> a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systematic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literature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review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and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discussion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of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future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research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perspectives."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Asia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Pacific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Journal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of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Marketing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and</w:t>
              </w:r>
              <w:proofErr w:type="spellEnd"/>
              <w:r w:rsidRPr="008C1913">
                <w:rPr>
                  <w:rFonts w:ascii="Arial" w:eastAsia="Arial" w:hAnsi="Arial" w:cs="Arial"/>
                </w:rPr>
                <w:t xml:space="preserve"> </w:t>
              </w:r>
              <w:proofErr w:type="spellStart"/>
              <w:r w:rsidRPr="008C1913">
                <w:rPr>
                  <w:rFonts w:ascii="Arial" w:eastAsia="Arial" w:hAnsi="Arial" w:cs="Arial"/>
                </w:rPr>
                <w:t>Logistics</w:t>
              </w:r>
              <w:proofErr w:type="spellEnd"/>
              <w:r w:rsidRPr="008C1913">
                <w:rPr>
                  <w:rFonts w:ascii="Arial" w:eastAsia="Arial" w:hAnsi="Arial" w:cs="Arial"/>
                </w:rPr>
                <w:t>.</w:t>
              </w:r>
            </w:ins>
          </w:p>
          <w:p w14:paraId="277FF4E7" w14:textId="77777777" w:rsidR="008B4DC9" w:rsidDel="008C1913" w:rsidRDefault="00AE129A" w:rsidP="008C1913">
            <w:pPr>
              <w:rPr>
                <w:del w:id="25" w:author="Aparecida Ferreira" w:date="2024-03-20T11:27:00Z"/>
                <w:rFonts w:ascii="Arial" w:eastAsia="Arial" w:hAnsi="Arial" w:cs="Arial"/>
              </w:rPr>
            </w:pPr>
            <w:del w:id="26" w:author="Aparecida Ferreira" w:date="2024-03-20T11:27:00Z">
              <w:r w:rsidDel="008C1913">
                <w:rPr>
                  <w:rFonts w:ascii="Arial" w:eastAsia="Arial" w:hAnsi="Arial" w:cs="Arial"/>
                </w:rPr>
                <w:delText xml:space="preserve">Anderson, J., &amp; Zeithaml, C. P. (2021). Digital Transformation and E-Commerce: A Commentary. </w:delText>
              </w:r>
            </w:del>
          </w:p>
          <w:p w14:paraId="72E2FAA3" w14:textId="77777777" w:rsidR="008B4DC9" w:rsidDel="008C1913" w:rsidRDefault="00AE129A">
            <w:pPr>
              <w:rPr>
                <w:del w:id="27" w:author="Aparecida Ferreira" w:date="2024-03-20T11:27:00Z"/>
                <w:rFonts w:ascii="Arial" w:eastAsia="Arial" w:hAnsi="Arial" w:cs="Arial"/>
              </w:rPr>
            </w:pPr>
            <w:del w:id="28" w:author="Aparecida Ferreira" w:date="2024-03-20T11:27:00Z">
              <w:r w:rsidDel="008C1913">
                <w:rPr>
                  <w:rFonts w:ascii="Arial" w:eastAsia="Arial" w:hAnsi="Arial" w:cs="Arial"/>
                </w:rPr>
                <w:delText>. Journal of Retailing, 97(1), 26-30.</w:delText>
              </w:r>
            </w:del>
          </w:p>
          <w:p w14:paraId="08B62C50" w14:textId="77777777" w:rsidR="008B4DC9" w:rsidDel="008C1913" w:rsidRDefault="008B4DC9">
            <w:pPr>
              <w:rPr>
                <w:del w:id="29" w:author="Aparecida Ferreira" w:date="2024-03-20T11:27:00Z"/>
                <w:rFonts w:ascii="Arial" w:eastAsia="Arial" w:hAnsi="Arial" w:cs="Arial"/>
              </w:rPr>
            </w:pPr>
          </w:p>
          <w:p w14:paraId="4FCEBE85" w14:textId="77777777" w:rsidR="008B4DC9" w:rsidDel="008C1913" w:rsidRDefault="00AE129A">
            <w:pPr>
              <w:rPr>
                <w:del w:id="30" w:author="Aparecida Ferreira" w:date="2024-03-20T11:27:00Z"/>
                <w:rFonts w:ascii="Arial" w:eastAsia="Arial" w:hAnsi="Arial" w:cs="Arial"/>
              </w:rPr>
            </w:pPr>
            <w:del w:id="31" w:author="Aparecida Ferreira" w:date="2024-03-20T11:27:00Z">
              <w:r w:rsidDel="008C1913">
                <w:rPr>
                  <w:rFonts w:ascii="Arial" w:eastAsia="Arial" w:hAnsi="Arial" w:cs="Arial"/>
                </w:rPr>
                <w:delText xml:space="preserve">Srivastava, A. and P. Thaichon (2022). "What motivates consumers to be in line with online </w:delText>
              </w:r>
            </w:del>
          </w:p>
          <w:p w14:paraId="496FDCC4" w14:textId="77777777" w:rsidR="008B4DC9" w:rsidDel="008C1913" w:rsidRDefault="00AE129A">
            <w:pPr>
              <w:rPr>
                <w:del w:id="32" w:author="Aparecida Ferreira" w:date="2024-03-20T11:27:00Z"/>
                <w:rFonts w:ascii="Arial" w:eastAsia="Arial" w:hAnsi="Arial" w:cs="Arial"/>
              </w:rPr>
            </w:pPr>
            <w:del w:id="33" w:author="Aparecida Ferreira" w:date="2024-03-20T11:27:00Z">
              <w:r w:rsidDel="008C1913">
                <w:rPr>
                  <w:rFonts w:ascii="Arial" w:eastAsia="Arial" w:hAnsi="Arial" w:cs="Arial"/>
                </w:rPr>
                <w:delText xml:space="preserve">shopping?: a systematic literature review and discussion of future research perspectives." </w:delText>
              </w:r>
            </w:del>
          </w:p>
          <w:p w14:paraId="63752CFC" w14:textId="77777777" w:rsidR="008B4DC9" w:rsidDel="008C1913" w:rsidRDefault="00AE129A">
            <w:pPr>
              <w:rPr>
                <w:del w:id="34" w:author="Aparecida Ferreira" w:date="2024-03-20T11:27:00Z"/>
                <w:rFonts w:ascii="Arial" w:eastAsia="Arial" w:hAnsi="Arial" w:cs="Arial"/>
              </w:rPr>
            </w:pPr>
            <w:del w:id="35" w:author="Aparecida Ferreira" w:date="2024-03-20T11:27:00Z">
              <w:r w:rsidDel="008C1913">
                <w:rPr>
                  <w:rFonts w:ascii="Arial" w:eastAsia="Arial" w:hAnsi="Arial" w:cs="Arial"/>
                </w:rPr>
                <w:delText>Asia Pacific Journal of Marketing and Logistics.</w:delText>
              </w:r>
            </w:del>
          </w:p>
          <w:p w14:paraId="214B9AF6" w14:textId="77777777" w:rsidR="008B4DC9" w:rsidDel="008C1913" w:rsidRDefault="008B4DC9">
            <w:pPr>
              <w:rPr>
                <w:del w:id="36" w:author="Aparecida Ferreira" w:date="2024-03-20T11:27:00Z"/>
                <w:rFonts w:ascii="Arial" w:eastAsia="Arial" w:hAnsi="Arial" w:cs="Arial"/>
              </w:rPr>
            </w:pPr>
          </w:p>
          <w:p w14:paraId="6C8499EB" w14:textId="77777777" w:rsidR="008B4DC9" w:rsidRDefault="00AE129A">
            <w:pPr>
              <w:rPr>
                <w:rFonts w:ascii="Arial" w:eastAsia="Arial" w:hAnsi="Arial" w:cs="Arial"/>
              </w:rPr>
            </w:pPr>
            <w:del w:id="37" w:author="Aparecida Ferreira" w:date="2024-03-20T11:27:00Z">
              <w:r w:rsidDel="008C1913">
                <w:rPr>
                  <w:rFonts w:ascii="Arial" w:eastAsia="Arial" w:hAnsi="Arial" w:cs="Arial"/>
                </w:rPr>
                <w:delText>MEIRA, HM Reconstrução</w:delText>
              </w:r>
              <w:r w:rsidDel="008C1913">
                <w:rPr>
                  <w:rFonts w:ascii="Arial" w:eastAsia="Arial" w:hAnsi="Arial" w:cs="Arial"/>
                </w:rPr>
                <w:delText xml:space="preserve"> de acidentes de trânsito utilizando vestígios de frenagem de veículos com ABS. 2011. 91 p. Trabalho de Formatura–Escola Politécnica, Universidade de São Paulo, São Paulo, 2011</w:delText>
              </w:r>
            </w:del>
          </w:p>
        </w:tc>
      </w:tr>
    </w:tbl>
    <w:p w14:paraId="625826F1" w14:textId="77777777" w:rsidR="008B4DC9" w:rsidRDefault="008B4DC9">
      <w:pPr>
        <w:rPr>
          <w:rFonts w:ascii="Arial" w:eastAsia="Arial" w:hAnsi="Arial" w:cs="Arial"/>
        </w:rPr>
      </w:pPr>
    </w:p>
    <w:p w14:paraId="6ADAC803" w14:textId="77777777" w:rsidR="008B4DC9" w:rsidRDefault="008B4DC9">
      <w:pPr>
        <w:rPr>
          <w:rFonts w:ascii="Arial" w:eastAsia="Arial" w:hAnsi="Arial" w:cs="Arial"/>
        </w:rPr>
      </w:pPr>
    </w:p>
    <w:p w14:paraId="6637FA79" w14:textId="77777777" w:rsidR="008B4DC9" w:rsidRDefault="008B4DC9">
      <w:pPr>
        <w:rPr>
          <w:rFonts w:ascii="Arial" w:eastAsia="Arial" w:hAnsi="Arial" w:cs="Arial"/>
        </w:rPr>
      </w:pPr>
    </w:p>
    <w:p w14:paraId="0C90D6A4" w14:textId="77777777" w:rsidR="008B4DC9" w:rsidRDefault="008B4DC9">
      <w:pPr>
        <w:rPr>
          <w:rFonts w:ascii="Arial" w:eastAsia="Arial" w:hAnsi="Arial" w:cs="Arial"/>
        </w:rPr>
      </w:pPr>
    </w:p>
    <w:p w14:paraId="2B870D86" w14:textId="77777777" w:rsidR="008B4DC9" w:rsidRDefault="008B4DC9">
      <w:pPr>
        <w:rPr>
          <w:rFonts w:ascii="Arial" w:eastAsia="Arial" w:hAnsi="Arial" w:cs="Arial"/>
        </w:rPr>
      </w:pPr>
    </w:p>
    <w:p w14:paraId="771E8D24" w14:textId="77777777" w:rsidR="008B4DC9" w:rsidRDefault="008B4DC9">
      <w:pPr>
        <w:rPr>
          <w:rFonts w:ascii="Arial" w:eastAsia="Arial" w:hAnsi="Arial" w:cs="Arial"/>
        </w:rPr>
      </w:pPr>
    </w:p>
    <w:p w14:paraId="6A199882" w14:textId="77777777" w:rsidR="008B4DC9" w:rsidRDefault="008B4DC9">
      <w:pPr>
        <w:rPr>
          <w:rFonts w:ascii="Arial" w:eastAsia="Arial" w:hAnsi="Arial" w:cs="Arial"/>
        </w:rPr>
      </w:pPr>
    </w:p>
    <w:p w14:paraId="72FCABEF" w14:textId="77777777" w:rsidR="008B4DC9" w:rsidRDefault="008B4DC9">
      <w:pPr>
        <w:rPr>
          <w:rFonts w:ascii="Arial" w:eastAsia="Arial" w:hAnsi="Arial" w:cs="Arial"/>
        </w:rPr>
      </w:pPr>
    </w:p>
    <w:p w14:paraId="625CE190" w14:textId="77777777" w:rsidR="008B4DC9" w:rsidRDefault="008B4DC9">
      <w:pPr>
        <w:rPr>
          <w:rFonts w:ascii="Arial" w:eastAsia="Arial" w:hAnsi="Arial" w:cs="Arial"/>
        </w:rPr>
      </w:pPr>
    </w:p>
    <w:p w14:paraId="20464754" w14:textId="77777777" w:rsidR="008B4DC9" w:rsidRDefault="008B4DC9">
      <w:pPr>
        <w:rPr>
          <w:rFonts w:ascii="Arial" w:eastAsia="Arial" w:hAnsi="Arial" w:cs="Arial"/>
        </w:rPr>
      </w:pPr>
    </w:p>
    <w:p w14:paraId="432B1837" w14:textId="77777777" w:rsidR="008B4DC9" w:rsidRDefault="008B4DC9">
      <w:pPr>
        <w:rPr>
          <w:rFonts w:ascii="Arial" w:eastAsia="Arial" w:hAnsi="Arial" w:cs="Arial"/>
        </w:rPr>
      </w:pPr>
    </w:p>
    <w:p w14:paraId="674CC062" w14:textId="77777777" w:rsidR="008B4DC9" w:rsidRDefault="008B4DC9">
      <w:pPr>
        <w:rPr>
          <w:rFonts w:ascii="Arial" w:eastAsia="Arial" w:hAnsi="Arial" w:cs="Arial"/>
        </w:rPr>
      </w:pPr>
    </w:p>
    <w:p w14:paraId="067D579B" w14:textId="77777777" w:rsidR="008B4DC9" w:rsidRDefault="008B4DC9">
      <w:pPr>
        <w:rPr>
          <w:rFonts w:ascii="Arial" w:eastAsia="Arial" w:hAnsi="Arial" w:cs="Arial"/>
        </w:rPr>
      </w:pPr>
    </w:p>
    <w:p w14:paraId="11968D48" w14:textId="77777777" w:rsidR="008B4DC9" w:rsidRDefault="008B4DC9">
      <w:pPr>
        <w:rPr>
          <w:rFonts w:ascii="Arial" w:eastAsia="Arial" w:hAnsi="Arial" w:cs="Arial"/>
        </w:rPr>
      </w:pPr>
    </w:p>
    <w:p w14:paraId="57B6D0EE" w14:textId="77777777" w:rsidR="008B4DC9" w:rsidRDefault="008B4DC9">
      <w:pPr>
        <w:rPr>
          <w:rFonts w:ascii="Arial" w:eastAsia="Arial" w:hAnsi="Arial" w:cs="Arial"/>
        </w:rPr>
      </w:pPr>
    </w:p>
    <w:p w14:paraId="1B7A2922" w14:textId="77777777" w:rsidR="008B4DC9" w:rsidRDefault="008B4DC9">
      <w:pPr>
        <w:rPr>
          <w:rFonts w:ascii="Arial" w:eastAsia="Arial" w:hAnsi="Arial" w:cs="Arial"/>
        </w:rPr>
      </w:pPr>
    </w:p>
    <w:p w14:paraId="3888BBB1" w14:textId="77777777" w:rsidR="008B4DC9" w:rsidRDefault="008B4DC9">
      <w:pPr>
        <w:rPr>
          <w:rFonts w:ascii="Arial" w:eastAsia="Arial" w:hAnsi="Arial" w:cs="Arial"/>
        </w:rPr>
      </w:pPr>
    </w:p>
    <w:p w14:paraId="709553EF" w14:textId="77777777" w:rsidR="008B4DC9" w:rsidRDefault="008B4DC9">
      <w:pPr>
        <w:rPr>
          <w:rFonts w:ascii="Arial" w:eastAsia="Arial" w:hAnsi="Arial" w:cs="Arial"/>
        </w:rPr>
      </w:pPr>
    </w:p>
    <w:p w14:paraId="2BC1E17A" w14:textId="77777777" w:rsidR="008B4DC9" w:rsidRDefault="00AE12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47F3BD4B" w14:textId="77777777" w:rsidR="008B4DC9" w:rsidRDefault="00AE129A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4555CEF" wp14:editId="79DAFF5B">
            <wp:extent cx="5760085" cy="52946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4"/>
        <w:gridCol w:w="1744"/>
      </w:tblGrid>
      <w:tr w:rsidR="008B4DC9" w14:paraId="1ADD9B5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1B405" w14:textId="77777777" w:rsidR="008B4DC9" w:rsidRDefault="00AE129A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4127B" w14:textId="77777777" w:rsidR="008B4DC9" w:rsidRDefault="00AE129A">
            <w:pPr>
              <w:spacing w:after="16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03D3" w14:textId="77777777" w:rsidR="008B4DC9" w:rsidRDefault="00AE129A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8B4DC9" w14:paraId="488BF70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CD203" w14:textId="77777777" w:rsidR="008B4DC9" w:rsidRDefault="00AE12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15319788" w14:textId="77777777" w:rsidR="008B4DC9" w:rsidRDefault="00AE12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2A8EF91A" w14:textId="77777777" w:rsidR="008B4DC9" w:rsidRDefault="00AE12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49F712DE" w14:textId="77777777" w:rsidR="008B4DC9" w:rsidRDefault="008B4DC9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B9FDF" w14:textId="77777777" w:rsidR="008B4DC9" w:rsidRDefault="00AE12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3B5103F5" w14:textId="77777777" w:rsidR="008B4DC9" w:rsidRDefault="008B4DC9">
            <w:pPr>
              <w:rPr>
                <w:rFonts w:ascii="Arial" w:eastAsia="Arial" w:hAnsi="Arial" w:cs="Arial"/>
                <w:b/>
              </w:rPr>
            </w:pPr>
          </w:p>
          <w:p w14:paraId="2E118E98" w14:textId="77777777" w:rsidR="008B4DC9" w:rsidRDefault="008B4DC9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26B8" w14:textId="77777777" w:rsidR="008B4DC9" w:rsidRDefault="008B4DC9">
            <w:pPr>
              <w:rPr>
                <w:rFonts w:ascii="Arial" w:eastAsia="Arial" w:hAnsi="Arial" w:cs="Arial"/>
                <w:b/>
              </w:rPr>
            </w:pPr>
          </w:p>
          <w:p w14:paraId="52126850" w14:textId="77777777" w:rsidR="008B4DC9" w:rsidRDefault="008B4DC9">
            <w:pPr>
              <w:rPr>
                <w:rFonts w:ascii="Arial" w:eastAsia="Arial" w:hAnsi="Arial" w:cs="Arial"/>
                <w:b/>
              </w:rPr>
            </w:pPr>
          </w:p>
          <w:p w14:paraId="2738AE7D" w14:textId="77777777" w:rsidR="008B4DC9" w:rsidRDefault="008B4DC9">
            <w:pPr>
              <w:rPr>
                <w:rFonts w:ascii="Arial" w:eastAsia="Arial" w:hAnsi="Arial" w:cs="Arial"/>
                <w:b/>
              </w:rPr>
            </w:pPr>
          </w:p>
          <w:p w14:paraId="448ABAB1" w14:textId="77777777" w:rsidR="008B4DC9" w:rsidRDefault="008B4DC9">
            <w:pPr>
              <w:rPr>
                <w:rFonts w:ascii="Arial" w:eastAsia="Arial" w:hAnsi="Arial" w:cs="Arial"/>
                <w:b/>
              </w:rPr>
            </w:pPr>
          </w:p>
          <w:p w14:paraId="1928E481" w14:textId="77777777" w:rsidR="008B4DC9" w:rsidRDefault="008B4DC9">
            <w:pPr>
              <w:rPr>
                <w:rFonts w:ascii="Arial" w:eastAsia="Arial" w:hAnsi="Arial" w:cs="Arial"/>
                <w:b/>
              </w:rPr>
            </w:pPr>
          </w:p>
          <w:p w14:paraId="50D2F849" w14:textId="77777777" w:rsidR="008B4DC9" w:rsidRDefault="008B4DC9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</w:tr>
    </w:tbl>
    <w:p w14:paraId="3C911166" w14:textId="77777777" w:rsidR="008B4DC9" w:rsidRDefault="008B4DC9">
      <w:pPr>
        <w:rPr>
          <w:rFonts w:ascii="Arial" w:eastAsia="Arial" w:hAnsi="Arial" w:cs="Arial"/>
          <w:b/>
        </w:rPr>
      </w:pPr>
    </w:p>
    <w:sectPr w:rsidR="008B4DC9">
      <w:headerReference w:type="default" r:id="rId10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20T11:16:00Z" w:initials="AF">
    <w:p w14:paraId="373B2684" w14:textId="77777777" w:rsidR="003F3D82" w:rsidRDefault="003F3D82">
      <w:pPr>
        <w:pStyle w:val="Textodecomentrio"/>
      </w:pPr>
      <w:r>
        <w:rPr>
          <w:rStyle w:val="Refdecomentrio"/>
        </w:rPr>
        <w:annotationRef/>
      </w:r>
      <w:r>
        <w:t>FALTA PROTÓTIPO</w:t>
      </w:r>
    </w:p>
  </w:comment>
  <w:comment w:id="2" w:author="Aparecida Ferreira" w:date="2024-03-20T11:17:00Z" w:initials="AF">
    <w:p w14:paraId="73415FE8" w14:textId="77777777" w:rsidR="003F3D82" w:rsidRDefault="003F3D82">
      <w:pPr>
        <w:pStyle w:val="Textodecomentrio"/>
      </w:pPr>
      <w:r>
        <w:rPr>
          <w:rStyle w:val="Refdecomentrio"/>
        </w:rPr>
        <w:annotationRef/>
      </w:r>
      <w:r>
        <w:t>FAZER REF</w:t>
      </w:r>
    </w:p>
  </w:comment>
  <w:comment w:id="13" w:author="Aparecida Ferreira" w:date="2024-03-20T11:26:00Z" w:initials="AF">
    <w:p w14:paraId="2E092BD6" w14:textId="77777777" w:rsidR="003F3D82" w:rsidRDefault="003F3D82">
      <w:pPr>
        <w:pStyle w:val="Textodecomentrio"/>
      </w:pPr>
      <w:r>
        <w:rPr>
          <w:rStyle w:val="Refdecomentrio"/>
        </w:rPr>
        <w:annotationRef/>
      </w:r>
      <w:r w:rsidR="008C1913">
        <w:t>REFAZER</w:t>
      </w:r>
    </w:p>
  </w:comment>
  <w:comment w:id="14" w:author="Aparecida Ferreira" w:date="2024-03-20T11:26:00Z" w:initials="AF">
    <w:p w14:paraId="30E38197" w14:textId="77777777" w:rsidR="008C1913" w:rsidRDefault="008C1913">
      <w:pPr>
        <w:pStyle w:val="Textodecomentrio"/>
      </w:pPr>
      <w:r>
        <w:rPr>
          <w:rStyle w:val="Refdecomentrio"/>
        </w:rPr>
        <w:annotationRef/>
      </w:r>
      <w:r>
        <w:t>CLASSROOM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3B2684" w15:done="0"/>
  <w15:commentEx w15:paraId="73415FE8" w15:done="0"/>
  <w15:commentEx w15:paraId="2E092BD6" w15:done="0"/>
  <w15:commentEx w15:paraId="30E381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55E79" w14:textId="77777777" w:rsidR="00AE129A" w:rsidRDefault="00AE129A">
      <w:pPr>
        <w:spacing w:after="0" w:line="240" w:lineRule="auto"/>
      </w:pPr>
      <w:r>
        <w:separator/>
      </w:r>
    </w:p>
  </w:endnote>
  <w:endnote w:type="continuationSeparator" w:id="0">
    <w:p w14:paraId="3A7509B5" w14:textId="77777777" w:rsidR="00AE129A" w:rsidRDefault="00AE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E6B4B" w14:textId="77777777" w:rsidR="00AE129A" w:rsidRDefault="00AE129A">
      <w:pPr>
        <w:spacing w:after="0" w:line="240" w:lineRule="auto"/>
      </w:pPr>
      <w:r>
        <w:separator/>
      </w:r>
    </w:p>
  </w:footnote>
  <w:footnote w:type="continuationSeparator" w:id="0">
    <w:p w14:paraId="5937A309" w14:textId="77777777" w:rsidR="00AE129A" w:rsidRDefault="00AE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8D85D" w14:textId="77777777" w:rsidR="008B4DC9" w:rsidRDefault="008B4DC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8B4DC9" w14:paraId="04E48754" w14:textId="77777777">
      <w:trPr>
        <w:trHeight w:val="1550"/>
      </w:trPr>
      <w:tc>
        <w:tcPr>
          <w:tcW w:w="1980" w:type="dxa"/>
        </w:tcPr>
        <w:p w14:paraId="6CC13B8D" w14:textId="77777777" w:rsidR="008B4DC9" w:rsidRDefault="00AE1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5C9064DB" wp14:editId="2A7A1175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-42" t="-79" r="-40" b="-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C169346" w14:textId="77777777" w:rsidR="008B4DC9" w:rsidRDefault="00AE1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14:paraId="191CB26F" w14:textId="77777777" w:rsidR="008B4DC9" w:rsidRDefault="00AE1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7CF6032B" w14:textId="77777777" w:rsidR="008B4DC9" w:rsidRDefault="00AE1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7FC7E90" wp14:editId="1C90119D">
                <wp:extent cx="790575" cy="752475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E285AFC" w14:textId="77777777" w:rsidR="008B4DC9" w:rsidRDefault="00AE1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96C29"/>
    <w:multiLevelType w:val="multilevel"/>
    <w:tmpl w:val="3A88C4D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C9"/>
    <w:rsid w:val="003F3D82"/>
    <w:rsid w:val="008B4DC9"/>
    <w:rsid w:val="008C1913"/>
    <w:rsid w:val="00A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9AE6"/>
  <w15:docId w15:val="{01BC951D-3FC2-4925-AFDF-6F8AFF63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F3D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3D8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3D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3D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3D8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3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3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2024-03-20T14:29:00Z</dcterms:created>
  <dcterms:modified xsi:type="dcterms:W3CDTF">2024-03-20T14:29:00Z</dcterms:modified>
</cp:coreProperties>
</file>