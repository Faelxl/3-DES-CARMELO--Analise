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1DC54494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D1127" w14:textId="77777777" w:rsidR="00FA38E6" w:rsidRDefault="00FA38E6">
            <w:pPr>
              <w:suppressAutoHyphens/>
              <w:spacing w:after="160" w:line="259" w:lineRule="auto"/>
              <w:rPr>
                <w:rFonts w:ascii="Arial" w:eastAsia="Arial" w:hAnsi="Arial" w:cs="Arial"/>
                <w:sz w:val="22"/>
              </w:rPr>
            </w:pPr>
          </w:p>
          <w:p w14:paraId="1A17CAA1" w14:textId="77777777" w:rsidR="00FA38E6" w:rsidRDefault="002B6707">
            <w:pPr>
              <w:suppressAutoHyphens/>
              <w:spacing w:after="160" w:line="259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PRÉ-PROJETO 2024</w:t>
            </w:r>
          </w:p>
        </w:tc>
      </w:tr>
    </w:tbl>
    <w:p w14:paraId="33E49D2F" w14:textId="77777777" w:rsidR="00FA38E6" w:rsidRDefault="00FA38E6">
      <w:pPr>
        <w:suppressAutoHyphens/>
        <w:spacing w:after="160" w:line="259" w:lineRule="auto"/>
        <w:ind w:firstLine="426"/>
        <w:rPr>
          <w:rFonts w:ascii="Arial" w:eastAsia="Arial" w:hAnsi="Arial" w:cs="Arial"/>
          <w:sz w:val="22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0EE658F8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EEF7C" w14:textId="77777777" w:rsidR="00FA38E6" w:rsidRDefault="002B6707"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NOME: Eduardo Henrique Pereira da rosa                                                 Nº7</w:t>
            </w:r>
          </w:p>
        </w:tc>
      </w:tr>
      <w:tr w:rsidR="00FA38E6" w14:paraId="4B57456E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FCB4E" w14:textId="77777777" w:rsidR="00FA38E6" w:rsidRDefault="002B6707"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NOME:  Gabriel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Ceconi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Heidemann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                                                          Nº10</w:t>
            </w:r>
          </w:p>
        </w:tc>
      </w:tr>
      <w:tr w:rsidR="00FA38E6" w14:paraId="5E358BAC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F5B7C" w14:textId="77777777" w:rsidR="00FA38E6" w:rsidRDefault="002B6707"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TELEFONE (S) (45) 99819-0261</w:t>
            </w:r>
            <w:proofErr w:type="gramStart"/>
            <w:r>
              <w:rPr>
                <w:rFonts w:ascii="Arial" w:eastAsia="Arial" w:hAnsi="Arial" w:cs="Arial"/>
                <w:sz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sz w:val="22"/>
              </w:rPr>
              <w:t>45) 9843-27196</w:t>
            </w:r>
          </w:p>
        </w:tc>
      </w:tr>
      <w:tr w:rsidR="00FA38E6" w14:paraId="69C0F6DB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C276A" w14:textId="77777777" w:rsidR="00FA38E6" w:rsidRDefault="002B6707"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E-MAIL: eduardohenriquepereiradarosa@gmail.com gabrielceconiheidemann@gmail.com</w:t>
            </w:r>
          </w:p>
        </w:tc>
      </w:tr>
      <w:tr w:rsidR="00FA38E6" w14:paraId="4C6D861F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B183C" w14:textId="77777777" w:rsidR="00FA38E6" w:rsidRDefault="002B6707"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CURSO:  Desenvolvimento de Sistema</w:t>
            </w:r>
          </w:p>
        </w:tc>
      </w:tr>
      <w:tr w:rsidR="00FA38E6" w14:paraId="5F9422BD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F2250" w14:textId="77777777" w:rsidR="00FA38E6" w:rsidRDefault="002B6707"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TURMA: 3° F</w:t>
            </w:r>
          </w:p>
        </w:tc>
      </w:tr>
    </w:tbl>
    <w:p w14:paraId="51059808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b/>
          <w:sz w:val="22"/>
        </w:rPr>
      </w:pPr>
    </w:p>
    <w:p w14:paraId="5EA64FE8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proofErr w:type="gramStart"/>
      <w:r>
        <w:rPr>
          <w:rFonts w:ascii="Arial" w:eastAsia="Arial" w:hAnsi="Arial" w:cs="Arial"/>
          <w:b/>
          <w:sz w:val="22"/>
        </w:rPr>
        <w:t>ALUNO(</w:t>
      </w:r>
      <w:proofErr w:type="gramEnd"/>
      <w:r>
        <w:rPr>
          <w:rFonts w:ascii="Arial" w:eastAsia="Arial" w:hAnsi="Arial" w:cs="Arial"/>
          <w:b/>
          <w:sz w:val="22"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eastAsia="Arial" w:hAnsi="Arial" w:cs="Arial"/>
          <w:b/>
          <w:sz w:val="22"/>
        </w:rPr>
        <w:t>PROJETO</w:t>
      </w:r>
      <w:commentRangeEnd w:id="0"/>
      <w:r w:rsidR="00524B1D">
        <w:rPr>
          <w:rStyle w:val="Refdecomentrio"/>
        </w:rPr>
        <w:commentReference w:id="0"/>
      </w:r>
      <w:r>
        <w:rPr>
          <w:rFonts w:ascii="Arial" w:eastAsia="Arial" w:hAnsi="Arial" w:cs="Arial"/>
          <w:b/>
          <w:sz w:val="22"/>
        </w:rPr>
        <w:t>.</w:t>
      </w:r>
    </w:p>
    <w:p w14:paraId="2D5471CA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b/>
          <w:sz w:val="22"/>
        </w:rPr>
      </w:pPr>
    </w:p>
    <w:p w14:paraId="1B9E2B8D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TITULO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06B8A19E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9798C" w14:textId="77777777" w:rsidR="00FA38E6" w:rsidRDefault="002B6707"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</w:t>
            </w:r>
            <w:r>
              <w:rPr>
                <w:rFonts w:ascii="Arial" w:eastAsia="Arial" w:hAnsi="Arial" w:cs="Arial"/>
                <w:sz w:val="22"/>
              </w:rPr>
              <w:t xml:space="preserve">ítulo do projeto: </w:t>
            </w:r>
            <w:r w:rsidR="00524B1D">
              <w:rPr>
                <w:rFonts w:ascii="Arial" w:eastAsia="Arial" w:hAnsi="Arial" w:cs="Arial"/>
                <w:sz w:val="22"/>
              </w:rPr>
              <w:t>FRAN COSMETICOS E JOIAS</w:t>
            </w:r>
          </w:p>
        </w:tc>
      </w:tr>
    </w:tbl>
    <w:p w14:paraId="741CCEE3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1039C5EA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INTRODUÇÃO                                                      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2C1EB322" w14:textId="77777777"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A67C5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1" w:author="Aparecida Ferreira" w:date="2024-03-05T10:08:00Z"/>
                <w:rFonts w:ascii="Arial" w:eastAsia="Calibri" w:hAnsi="Arial" w:cs="Arial"/>
                <w:sz w:val="22"/>
                <w:rPrChange w:id="2" w:author="Aparecida Ferreira" w:date="2024-03-05T10:12:00Z">
                  <w:rPr>
                    <w:del w:id="3" w:author="Aparecida Ferreira" w:date="2024-03-05T10:08:00Z"/>
                    <w:rFonts w:ascii="Calibri" w:eastAsia="Calibri" w:hAnsi="Calibri" w:cs="Calibri"/>
                    <w:sz w:val="28"/>
                  </w:rPr>
                </w:rPrChange>
              </w:rPr>
              <w:pPrChange w:id="4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del w:id="5" w:author="Aparecida Ferreira" w:date="2024-03-05T10:07:00Z"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6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1. Introdução:   </w:delText>
              </w:r>
            </w:del>
            <w:r w:rsidRPr="00524B1D">
              <w:rPr>
                <w:rFonts w:ascii="Arial" w:eastAsia="Calibri" w:hAnsi="Arial" w:cs="Arial"/>
                <w:sz w:val="22"/>
                <w:rPrChange w:id="7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O </w:t>
            </w:r>
            <w:del w:id="8" w:author="Aparecida Ferreira" w:date="2024-03-05T10:07:00Z">
              <w:r w:rsidRPr="00524B1D" w:rsidDel="00524B1D">
                <w:rPr>
                  <w:rFonts w:ascii="Arial" w:eastAsia="Calibri" w:hAnsi="Arial" w:cs="Arial"/>
                  <w:sz w:val="22"/>
                  <w:rPrChange w:id="9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pré-</w:delText>
              </w:r>
            </w:del>
            <w:r w:rsidRPr="00524B1D">
              <w:rPr>
                <w:rFonts w:ascii="Arial" w:eastAsia="Calibri" w:hAnsi="Arial" w:cs="Arial"/>
                <w:sz w:val="22"/>
                <w:rPrChange w:id="10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projeto </w:t>
            </w:r>
            <w:commentRangeStart w:id="11"/>
            <w:r w:rsidRPr="00524B1D">
              <w:rPr>
                <w:rFonts w:ascii="Arial" w:eastAsia="Calibri" w:hAnsi="Arial" w:cs="Arial"/>
                <w:sz w:val="22"/>
                <w:rPrChange w:id="12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propõe</w:t>
            </w:r>
            <w:commentRangeEnd w:id="11"/>
            <w:r w:rsidR="00524B1D">
              <w:rPr>
                <w:rStyle w:val="Refdecomentrio"/>
              </w:rPr>
              <w:commentReference w:id="11"/>
            </w:r>
            <w:r w:rsidRPr="00524B1D">
              <w:rPr>
                <w:rFonts w:ascii="Arial" w:eastAsia="Calibri" w:hAnsi="Arial" w:cs="Arial"/>
                <w:sz w:val="22"/>
                <w:rPrChange w:id="13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o desenvolvimento de um site de vendas online especializado em produtos cosméticos, visando atender às necess</w:t>
            </w:r>
            <w:r w:rsidRPr="00524B1D">
              <w:rPr>
                <w:rFonts w:ascii="Arial" w:eastAsia="Calibri" w:hAnsi="Arial" w:cs="Arial"/>
                <w:sz w:val="22"/>
                <w:rPrChange w:id="14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idades dos consumidores que buscam conveniência, diversidade de produtos e uma experiência de compra personalizada no setor de beleza e cuidados pessoais.</w:t>
            </w:r>
            <w:ins w:id="15" w:author="Aparecida Ferreira" w:date="2024-03-05T10:08:00Z">
              <w:r w:rsidR="00524B1D" w:rsidRPr="00524B1D">
                <w:rPr>
                  <w:rFonts w:ascii="Arial" w:eastAsia="Calibri" w:hAnsi="Arial" w:cs="Arial"/>
                  <w:sz w:val="22"/>
                  <w:rPrChange w:id="16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 xml:space="preserve"> </w:t>
              </w:r>
            </w:ins>
          </w:p>
          <w:p w14:paraId="741BA829" w14:textId="77777777" w:rsidR="00524B1D" w:rsidRPr="00524B1D" w:rsidRDefault="002B6707" w:rsidP="00524B1D">
            <w:pPr>
              <w:suppressAutoHyphens/>
              <w:spacing w:after="160" w:line="360" w:lineRule="auto"/>
              <w:jc w:val="both"/>
              <w:rPr>
                <w:ins w:id="17" w:author="Aparecida Ferreira" w:date="2024-03-05T10:08:00Z"/>
                <w:rFonts w:ascii="Arial" w:eastAsia="Calibri" w:hAnsi="Arial" w:cs="Arial"/>
                <w:sz w:val="22"/>
                <w:rPrChange w:id="18" w:author="Aparecida Ferreira" w:date="2024-03-05T10:12:00Z">
                  <w:rPr>
                    <w:ins w:id="19" w:author="Aparecida Ferreira" w:date="2024-03-05T10:08:00Z"/>
                    <w:rFonts w:ascii="Calibri" w:eastAsia="Calibri" w:hAnsi="Calibri" w:cs="Calibri"/>
                    <w:sz w:val="28"/>
                  </w:rPr>
                </w:rPrChange>
              </w:rPr>
              <w:pPrChange w:id="20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r w:rsidRPr="00524B1D">
              <w:rPr>
                <w:rFonts w:ascii="Arial" w:eastAsia="Calibri" w:hAnsi="Arial" w:cs="Arial"/>
                <w:sz w:val="22"/>
                <w:rPrChange w:id="21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</w:t>
            </w:r>
            <w:del w:id="22" w:author="Aparecida Ferreira" w:date="2024-03-05T10:08:00Z">
              <w:r w:rsidRPr="00524B1D" w:rsidDel="00524B1D">
                <w:rPr>
                  <w:rFonts w:ascii="Arial" w:eastAsia="Calibri" w:hAnsi="Arial" w:cs="Arial"/>
                  <w:sz w:val="22"/>
                  <w:rPrChange w:id="23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O pré-projeto t</w:delText>
              </w:r>
              <w:r w:rsidRPr="00524B1D" w:rsidDel="00524B1D">
                <w:rPr>
                  <w:rFonts w:ascii="Arial" w:eastAsia="Calibri" w:hAnsi="Arial" w:cs="Arial"/>
                  <w:sz w:val="22"/>
                  <w:rPrChange w:id="24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ambem</w:delText>
              </w:r>
            </w:del>
            <w:ins w:id="25" w:author="Aparecida Ferreira" w:date="2024-03-05T10:08:00Z">
              <w:r w:rsidR="00524B1D" w:rsidRPr="00524B1D">
                <w:rPr>
                  <w:rFonts w:ascii="Arial" w:eastAsia="Calibri" w:hAnsi="Arial" w:cs="Arial"/>
                  <w:sz w:val="22"/>
                  <w:rPrChange w:id="26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>Também</w:t>
              </w:r>
            </w:ins>
            <w:r w:rsidRPr="00524B1D">
              <w:rPr>
                <w:rFonts w:ascii="Arial" w:eastAsia="Calibri" w:hAnsi="Arial" w:cs="Arial"/>
                <w:sz w:val="22"/>
                <w:rPrChange w:id="27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propõe o desenvolvimento de um site de vendas online especializado em correntes, pulseiras, </w:t>
            </w:r>
            <w:proofErr w:type="spellStart"/>
            <w:r w:rsidRPr="00524B1D">
              <w:rPr>
                <w:rFonts w:ascii="Arial" w:eastAsia="Calibri" w:hAnsi="Arial" w:cs="Arial"/>
                <w:sz w:val="22"/>
                <w:rPrChange w:id="28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tornozeleiras</w:t>
            </w:r>
            <w:proofErr w:type="spellEnd"/>
            <w:r w:rsidRPr="00524B1D">
              <w:rPr>
                <w:rFonts w:ascii="Arial" w:eastAsia="Calibri" w:hAnsi="Arial" w:cs="Arial"/>
                <w:sz w:val="22"/>
                <w:rPrChange w:id="29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e brincos em prata e ouro</w:t>
            </w:r>
            <w:ins w:id="30" w:author="Aparecida Ferreira" w:date="2024-03-05T10:08:00Z">
              <w:r w:rsidR="00524B1D" w:rsidRPr="00524B1D">
                <w:rPr>
                  <w:rFonts w:ascii="Arial" w:eastAsia="Calibri" w:hAnsi="Arial" w:cs="Arial"/>
                  <w:sz w:val="22"/>
                  <w:rPrChange w:id="31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>.</w:t>
              </w:r>
            </w:ins>
          </w:p>
          <w:p w14:paraId="640F248E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32" w:author="Aparecida Ferreira" w:date="2024-03-05T10:09:00Z"/>
                <w:rFonts w:ascii="Arial" w:eastAsia="Calibri" w:hAnsi="Arial" w:cs="Arial"/>
                <w:sz w:val="22"/>
                <w:rPrChange w:id="33" w:author="Aparecida Ferreira" w:date="2024-03-05T10:12:00Z">
                  <w:rPr>
                    <w:del w:id="34" w:author="Aparecida Ferreira" w:date="2024-03-05T10:09:00Z"/>
                    <w:rFonts w:ascii="Calibri" w:eastAsia="Calibri" w:hAnsi="Calibri" w:cs="Calibri"/>
                    <w:sz w:val="28"/>
                  </w:rPr>
                </w:rPrChange>
              </w:rPr>
              <w:pPrChange w:id="35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del w:id="36" w:author="Aparecida Ferreira" w:date="2024-03-05T10:08:00Z">
              <w:r w:rsidRPr="00524B1D" w:rsidDel="00524B1D">
                <w:rPr>
                  <w:rFonts w:ascii="Arial" w:eastAsia="Calibri" w:hAnsi="Arial" w:cs="Arial"/>
                  <w:sz w:val="22"/>
                  <w:rPrChange w:id="37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 xml:space="preserve"> </w:delText>
              </w:r>
            </w:del>
          </w:p>
          <w:p w14:paraId="33FA3893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38" w:author="Aparecida Ferreira" w:date="2024-03-05T10:09:00Z"/>
                <w:rFonts w:ascii="Arial" w:eastAsia="Calibri" w:hAnsi="Arial" w:cs="Arial"/>
                <w:sz w:val="22"/>
                <w:rPrChange w:id="39" w:author="Aparecida Ferreira" w:date="2024-03-05T10:12:00Z">
                  <w:rPr>
                    <w:del w:id="40" w:author="Aparecida Ferreira" w:date="2024-03-05T10:09:00Z"/>
                    <w:rFonts w:ascii="Calibri" w:eastAsia="Calibri" w:hAnsi="Calibri" w:cs="Calibri"/>
                    <w:sz w:val="28"/>
                  </w:rPr>
                </w:rPrChange>
              </w:rPr>
              <w:pPrChange w:id="41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del w:id="42" w:author="Aparecida Ferreira" w:date="2024-03-05T10:09:00Z"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43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2. Objetivo:  </w:delText>
              </w:r>
              <w:r w:rsidRPr="00524B1D" w:rsidDel="00524B1D">
                <w:rPr>
                  <w:rFonts w:ascii="Arial" w:eastAsia="Calibri" w:hAnsi="Arial" w:cs="Arial"/>
                  <w:sz w:val="22"/>
                  <w:rPrChange w:id="44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 xml:space="preserve">O objetivo principal do projeto é criar uma plataforma digital que ofereça uma ampla </w:delText>
              </w:r>
              <w:r w:rsidRPr="00524B1D" w:rsidDel="00524B1D">
                <w:rPr>
                  <w:rFonts w:ascii="Arial" w:eastAsia="Calibri" w:hAnsi="Arial" w:cs="Arial"/>
                  <w:sz w:val="22"/>
                  <w:rPrChange w:id="45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gama de cosméticos, desde maquiagem e cuidados com a pele até produtos para cabelo e fragrâncias, proporcionando aos clientes uma experiência de compra conveniente, segura e satisfatória.</w:delText>
              </w:r>
            </w:del>
          </w:p>
          <w:p w14:paraId="215922D7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46" w:author="Aparecida Ferreira" w:date="2024-03-05T10:09:00Z"/>
                <w:rFonts w:ascii="Arial" w:eastAsia="Calibri" w:hAnsi="Arial" w:cs="Arial"/>
                <w:sz w:val="22"/>
                <w:rPrChange w:id="47" w:author="Aparecida Ferreira" w:date="2024-03-05T10:12:00Z">
                  <w:rPr>
                    <w:del w:id="48" w:author="Aparecida Ferreira" w:date="2024-03-05T10:09:00Z"/>
                    <w:rFonts w:ascii="Calibri" w:eastAsia="Calibri" w:hAnsi="Calibri" w:cs="Calibri"/>
                    <w:sz w:val="28"/>
                  </w:rPr>
                </w:rPrChange>
              </w:rPr>
              <w:pPrChange w:id="49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del w:id="50" w:author="Aparecida Ferreira" w:date="2024-03-05T10:09:00Z">
              <w:r w:rsidRPr="00524B1D" w:rsidDel="00524B1D">
                <w:rPr>
                  <w:rFonts w:ascii="Arial" w:eastAsia="Calibri" w:hAnsi="Arial" w:cs="Arial"/>
                  <w:sz w:val="22"/>
                  <w:rPrChange w:id="51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 xml:space="preserve"> </w:delText>
              </w:r>
              <w:r w:rsidRPr="00524B1D" w:rsidDel="00524B1D">
                <w:rPr>
                  <w:rFonts w:ascii="Arial" w:eastAsia="Calibri" w:hAnsi="Arial" w:cs="Arial"/>
                  <w:sz w:val="22"/>
                  <w:rPrChange w:id="52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 xml:space="preserve">O objetivo principal do projeto é criar uma plataforma digital que </w:delText>
              </w:r>
              <w:r w:rsidRPr="00524B1D" w:rsidDel="00524B1D">
                <w:rPr>
                  <w:rFonts w:ascii="Arial" w:eastAsia="Calibri" w:hAnsi="Arial" w:cs="Arial"/>
                  <w:sz w:val="22"/>
                  <w:rPrChange w:id="53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 xml:space="preserve">ofereça uma ampla gama de joias, desde correntes, pulseiras, tornozeleiras e brincos em prata e ouro </w:delText>
              </w:r>
            </w:del>
          </w:p>
          <w:p w14:paraId="739A57DC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54" w:author="Aparecida Ferreira" w:date="2024-03-05T10:10:00Z"/>
                <w:rFonts w:ascii="Arial" w:eastAsia="Calibri" w:hAnsi="Arial" w:cs="Arial"/>
                <w:sz w:val="22"/>
                <w:rPrChange w:id="55" w:author="Aparecida Ferreira" w:date="2024-03-05T10:12:00Z">
                  <w:rPr>
                    <w:del w:id="56" w:author="Aparecida Ferreira" w:date="2024-03-05T10:10:00Z"/>
                    <w:rFonts w:ascii="Calibri" w:eastAsia="Calibri" w:hAnsi="Calibri" w:cs="Calibri"/>
                    <w:sz w:val="28"/>
                  </w:rPr>
                </w:rPrChange>
              </w:rPr>
              <w:pPrChange w:id="57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del w:id="58" w:author="Aparecida Ferreira" w:date="2024-03-05T10:10:00Z"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59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3. </w:delText>
              </w:r>
            </w:del>
            <w:r w:rsidRPr="00524B1D">
              <w:rPr>
                <w:rFonts w:ascii="Arial" w:eastAsia="Calibri" w:hAnsi="Arial" w:cs="Arial"/>
                <w:b/>
                <w:sz w:val="22"/>
                <w:rPrChange w:id="60" w:author="Aparecida Ferreira" w:date="2024-03-05T10:12:00Z">
                  <w:rPr>
                    <w:rFonts w:ascii="Calibri" w:eastAsia="Calibri" w:hAnsi="Calibri" w:cs="Calibri"/>
                    <w:b/>
                    <w:sz w:val="28"/>
                  </w:rPr>
                </w:rPrChange>
              </w:rPr>
              <w:t xml:space="preserve">Características do Site: </w:t>
            </w:r>
            <w:r w:rsidRPr="00524B1D">
              <w:rPr>
                <w:rFonts w:ascii="Arial" w:eastAsia="Calibri" w:hAnsi="Arial" w:cs="Arial"/>
                <w:sz w:val="22"/>
                <w:rPrChange w:id="61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Interface,</w:t>
            </w:r>
            <w:ins w:id="62" w:author="Aparecida Ferreira" w:date="2024-03-05T10:10:00Z">
              <w:r w:rsidR="00524B1D" w:rsidRPr="00524B1D">
                <w:rPr>
                  <w:rFonts w:ascii="Arial" w:eastAsia="Calibri" w:hAnsi="Arial" w:cs="Arial"/>
                  <w:sz w:val="22"/>
                  <w:rPrChange w:id="63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 xml:space="preserve"> </w:t>
              </w:r>
            </w:ins>
            <w:del w:id="64" w:author="Aparecida Ferreira" w:date="2024-03-05T10:10:00Z">
              <w:r w:rsidRPr="00524B1D" w:rsidDel="00524B1D">
                <w:rPr>
                  <w:rFonts w:ascii="Arial" w:eastAsia="Calibri" w:hAnsi="Arial" w:cs="Arial"/>
                  <w:sz w:val="22"/>
                  <w:rPrChange w:id="65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 xml:space="preserve"> Mergulhador</w:delText>
              </w:r>
            </w:del>
          </w:p>
          <w:p w14:paraId="03299740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66" w:author="Aparecida Ferreira" w:date="2024-03-05T10:11:00Z"/>
                <w:rFonts w:ascii="Arial" w:eastAsia="Calibri" w:hAnsi="Arial" w:cs="Arial"/>
                <w:sz w:val="22"/>
                <w:rPrChange w:id="67" w:author="Aparecida Ferreira" w:date="2024-03-05T10:12:00Z">
                  <w:rPr>
                    <w:del w:id="68" w:author="Aparecida Ferreira" w:date="2024-03-05T10:11:00Z"/>
                    <w:rFonts w:ascii="Calibri" w:eastAsia="Calibri" w:hAnsi="Calibri" w:cs="Calibri"/>
                    <w:sz w:val="28"/>
                  </w:rPr>
                </w:rPrChange>
              </w:rPr>
              <w:pPrChange w:id="69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r w:rsidRPr="00524B1D">
              <w:rPr>
                <w:rFonts w:ascii="Arial" w:eastAsia="Calibri" w:hAnsi="Arial" w:cs="Arial"/>
                <w:sz w:val="22"/>
                <w:rPrChange w:id="70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Segurança e privacidade: Medidas robustas de segurança de dados serão implementadas para proteger as in</w:t>
            </w:r>
            <w:r w:rsidRPr="00524B1D">
              <w:rPr>
                <w:rFonts w:ascii="Arial" w:eastAsia="Calibri" w:hAnsi="Arial" w:cs="Arial"/>
                <w:sz w:val="22"/>
                <w:rPrChange w:id="71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formações pessoais e financeiras dos clientes.</w:t>
            </w:r>
            <w:ins w:id="72" w:author="Aparecida Ferreira" w:date="2024-03-05T10:11:00Z">
              <w:r w:rsidR="00524B1D" w:rsidRPr="00524B1D">
                <w:rPr>
                  <w:rFonts w:ascii="Arial" w:eastAsia="Calibri" w:hAnsi="Arial" w:cs="Arial"/>
                  <w:sz w:val="22"/>
                  <w:rPrChange w:id="73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 xml:space="preserve"> </w:t>
              </w:r>
            </w:ins>
          </w:p>
          <w:p w14:paraId="6D9C1D55" w14:textId="77777777" w:rsidR="00FA38E6" w:rsidRPr="00524B1D" w:rsidRDefault="002B6707" w:rsidP="00524B1D">
            <w:pPr>
              <w:suppressAutoHyphens/>
              <w:spacing w:after="160" w:line="360" w:lineRule="auto"/>
              <w:jc w:val="both"/>
              <w:rPr>
                <w:rFonts w:ascii="Arial" w:eastAsia="Calibri" w:hAnsi="Arial" w:cs="Arial"/>
                <w:sz w:val="22"/>
                <w:rPrChange w:id="74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pPrChange w:id="75" w:author="Aparecida Ferreira" w:date="2024-03-05T10:11:00Z">
                <w:pPr>
                  <w:suppressAutoHyphens/>
                  <w:spacing w:after="160" w:line="259" w:lineRule="auto"/>
                </w:pPr>
              </w:pPrChange>
            </w:pPr>
            <w:r w:rsidRPr="00524B1D">
              <w:rPr>
                <w:rFonts w:ascii="Arial" w:eastAsia="Calibri" w:hAnsi="Arial" w:cs="Arial"/>
                <w:sz w:val="22"/>
                <w:rPrChange w:id="76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Avaliações e feedback: Um sistema de avaliações e comentários permitirá aos clientes compartilhar suas opiniões sobre os produtos, promovendo transparência e confiança.</w:t>
            </w:r>
          </w:p>
          <w:p w14:paraId="191E30BB" w14:textId="77777777" w:rsidR="00FA38E6" w:rsidRPr="00524B1D" w:rsidRDefault="002B6707" w:rsidP="00524B1D">
            <w:pPr>
              <w:suppressAutoHyphens/>
              <w:spacing w:after="160" w:line="360" w:lineRule="auto"/>
              <w:jc w:val="both"/>
              <w:rPr>
                <w:rFonts w:ascii="Arial" w:eastAsia="Calibri" w:hAnsi="Arial" w:cs="Arial"/>
                <w:sz w:val="22"/>
                <w:rPrChange w:id="77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pPrChange w:id="78" w:author="Aparecida Ferreira" w:date="2024-03-05T10:12:00Z">
                <w:pPr>
                  <w:suppressAutoHyphens/>
                  <w:spacing w:after="160" w:line="259" w:lineRule="auto"/>
                </w:pPr>
              </w:pPrChange>
            </w:pPr>
            <w:del w:id="79" w:author="Aparecida Ferreira" w:date="2024-03-05T10:11:00Z"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80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4. </w:delText>
              </w:r>
            </w:del>
            <w:r w:rsidRPr="00524B1D">
              <w:rPr>
                <w:rFonts w:ascii="Arial" w:eastAsia="Calibri" w:hAnsi="Arial" w:cs="Arial"/>
                <w:b/>
                <w:sz w:val="22"/>
                <w:rPrChange w:id="81" w:author="Aparecida Ferreira" w:date="2024-03-05T10:12:00Z">
                  <w:rPr>
                    <w:rFonts w:ascii="Calibri" w:eastAsia="Calibri" w:hAnsi="Calibri" w:cs="Calibri"/>
                    <w:b/>
                    <w:sz w:val="28"/>
                  </w:rPr>
                </w:rPrChange>
              </w:rPr>
              <w:t xml:space="preserve">Estratégias de Marketing:  </w:t>
            </w:r>
            <w:r w:rsidRPr="00524B1D">
              <w:rPr>
                <w:rFonts w:ascii="Arial" w:eastAsia="Calibri" w:hAnsi="Arial" w:cs="Arial"/>
                <w:sz w:val="22"/>
                <w:rPrChange w:id="82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Campanhas </w:t>
            </w:r>
            <w:r w:rsidRPr="00524B1D">
              <w:rPr>
                <w:rFonts w:ascii="Arial" w:eastAsia="Calibri" w:hAnsi="Arial" w:cs="Arial"/>
                <w:sz w:val="22"/>
                <w:rPrChange w:id="83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de mídia social: Serão desenvolvidas estratégias de marketing digital para promover o site nas redes sociais, envolvendo </w:t>
            </w:r>
            <w:r w:rsidRPr="00524B1D">
              <w:rPr>
                <w:rFonts w:ascii="Arial" w:eastAsia="Calibri" w:hAnsi="Arial" w:cs="Arial"/>
                <w:sz w:val="22"/>
                <w:rPrChange w:id="84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lastRenderedPageBreak/>
              <w:t>potenciais clientes e construindo uma comunidade online.</w:t>
            </w:r>
          </w:p>
          <w:p w14:paraId="3640413D" w14:textId="77777777" w:rsidR="00FA38E6" w:rsidRPr="00524B1D" w:rsidRDefault="002B6707" w:rsidP="00524B1D">
            <w:pPr>
              <w:suppressAutoHyphens/>
              <w:spacing w:after="160" w:line="360" w:lineRule="auto"/>
              <w:jc w:val="both"/>
              <w:rPr>
                <w:rFonts w:ascii="Arial" w:eastAsia="Calibri" w:hAnsi="Arial" w:cs="Arial"/>
                <w:sz w:val="22"/>
                <w:rPrChange w:id="85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pPrChange w:id="86" w:author="Aparecida Ferreira" w:date="2024-03-05T10:12:00Z">
                <w:pPr>
                  <w:suppressAutoHyphens/>
                  <w:spacing w:after="160" w:line="259" w:lineRule="auto"/>
                </w:pPr>
              </w:pPrChange>
            </w:pPr>
            <w:r w:rsidRPr="00524B1D">
              <w:rPr>
                <w:rFonts w:ascii="Arial" w:eastAsia="Calibri" w:hAnsi="Arial" w:cs="Arial"/>
                <w:sz w:val="22"/>
                <w:rPrChange w:id="87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Promoções e descontos: Ofertas especiais, descontos e brindes serão oferecidos</w:t>
            </w:r>
            <w:r w:rsidRPr="00524B1D">
              <w:rPr>
                <w:rFonts w:ascii="Arial" w:eastAsia="Calibri" w:hAnsi="Arial" w:cs="Arial"/>
                <w:sz w:val="22"/>
                <w:rPrChange w:id="88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regularmente para atrair e reter clientes, incentivando a fidelidade à marca.</w:t>
            </w:r>
          </w:p>
          <w:p w14:paraId="5A1389B1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89" w:author="Aparecida Ferreira" w:date="2024-03-05T10:12:00Z"/>
                <w:rFonts w:ascii="Arial" w:eastAsia="Calibri" w:hAnsi="Arial" w:cs="Arial"/>
                <w:sz w:val="22"/>
                <w:rPrChange w:id="90" w:author="Aparecida Ferreira" w:date="2024-03-05T10:12:00Z">
                  <w:rPr>
                    <w:del w:id="91" w:author="Aparecida Ferreira" w:date="2024-03-05T10:12:00Z"/>
                    <w:rFonts w:ascii="Calibri" w:eastAsia="Calibri" w:hAnsi="Calibri" w:cs="Calibri"/>
                    <w:sz w:val="28"/>
                  </w:rPr>
                </w:rPrChange>
              </w:rPr>
              <w:pPrChange w:id="92" w:author="Aparecida Ferreira" w:date="2024-03-05T10:12:00Z">
                <w:pPr>
                  <w:suppressAutoHyphens/>
                  <w:spacing w:after="160" w:line="259" w:lineRule="auto"/>
                </w:pPr>
              </w:pPrChange>
            </w:pPr>
            <w:del w:id="93" w:author="Aparecida Ferreira" w:date="2024-03-05T10:12:00Z"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94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5. </w:delText>
              </w:r>
            </w:del>
            <w:del w:id="95" w:author="Aparecida Ferreira" w:date="2024-03-05T10:13:00Z"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96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Metodologia de Desenvolvimento:  </w:delText>
              </w:r>
            </w:del>
            <w:del w:id="97" w:author="Aparecida Ferreira" w:date="2024-03-05T10:12:00Z">
              <w:r w:rsidRPr="00524B1D" w:rsidDel="00524B1D">
                <w:rPr>
                  <w:rFonts w:ascii="Arial" w:eastAsia="Calibri" w:hAnsi="Arial" w:cs="Arial"/>
                  <w:sz w:val="22"/>
                  <w:rPrChange w:id="98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O desenvolvimento do site será conduzido utilizando as melhores práticas de desenvolvimento web, incluindo análise de requisitos, design resp</w:delText>
              </w:r>
              <w:r w:rsidRPr="00524B1D" w:rsidDel="00524B1D">
                <w:rPr>
                  <w:rFonts w:ascii="Arial" w:eastAsia="Calibri" w:hAnsi="Arial" w:cs="Arial"/>
                  <w:sz w:val="22"/>
                  <w:rPrChange w:id="99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onsivo, integração de sistemas de pagamento seguro e testes extensivos para garantir a funcionalidade e usabilidade adequadas.</w:delText>
              </w:r>
            </w:del>
          </w:p>
          <w:p w14:paraId="3A961E8C" w14:textId="77777777" w:rsidR="00FA38E6" w:rsidRDefault="002B6707" w:rsidP="00524B1D">
            <w:pPr>
              <w:suppressAutoHyphens/>
              <w:spacing w:after="160" w:line="360" w:lineRule="auto"/>
              <w:jc w:val="both"/>
              <w:rPr>
                <w:rFonts w:ascii="Calibri" w:eastAsia="Calibri" w:hAnsi="Calibri" w:cs="Calibri"/>
                <w:sz w:val="28"/>
              </w:rPr>
              <w:pPrChange w:id="100" w:author="Aparecida Ferreira" w:date="2024-03-05T10:12:00Z">
                <w:pPr>
                  <w:suppressAutoHyphens/>
                  <w:spacing w:after="160" w:line="259" w:lineRule="auto"/>
                </w:pPr>
              </w:pPrChange>
            </w:pPr>
            <w:del w:id="101" w:author="Aparecida Ferreira" w:date="2024-03-05T10:13:00Z"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2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6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3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.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4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 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5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C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6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o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7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n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8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c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09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l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10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u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11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s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12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ã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13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o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14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>: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15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 </w:delText>
              </w:r>
              <w:r w:rsidRPr="00524B1D" w:rsidDel="00524B1D">
                <w:rPr>
                  <w:rFonts w:ascii="Arial" w:eastAsia="Calibri" w:hAnsi="Arial" w:cs="Arial"/>
                  <w:b/>
                  <w:sz w:val="22"/>
                  <w:rPrChange w:id="116" w:author="Aparecida Ferreira" w:date="2024-03-05T10:12:00Z">
                    <w:rPr>
                      <w:rFonts w:ascii="Calibri" w:eastAsia="Calibri" w:hAnsi="Calibri" w:cs="Calibri"/>
                      <w:b/>
                      <w:sz w:val="28"/>
                    </w:rPr>
                  </w:rPrChange>
                </w:rPr>
                <w:delText xml:space="preserve">  </w:delText>
              </w:r>
            </w:del>
            <w:r w:rsidRPr="00524B1D">
              <w:rPr>
                <w:rFonts w:ascii="Arial" w:eastAsia="Calibri" w:hAnsi="Arial" w:cs="Arial"/>
                <w:sz w:val="22"/>
                <w:rPrChange w:id="117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O projeto visa preencher uma lacuna no mercado de comércio eletrônico de cosméticos e joias, fornecendo uma plata</w:t>
            </w:r>
            <w:r w:rsidRPr="00524B1D">
              <w:rPr>
                <w:rFonts w:ascii="Arial" w:eastAsia="Calibri" w:hAnsi="Arial" w:cs="Arial"/>
                <w:sz w:val="22"/>
                <w:rPrChange w:id="118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forma online abrangente e confiável para os consumidores adquirirem produtos de beleza e </w:t>
            </w:r>
            <w:del w:id="119" w:author="Aparecida Ferreira" w:date="2024-03-05T10:12:00Z">
              <w:r w:rsidRPr="00524B1D" w:rsidDel="00524B1D">
                <w:rPr>
                  <w:rFonts w:ascii="Arial" w:eastAsia="Calibri" w:hAnsi="Arial" w:cs="Arial"/>
                  <w:sz w:val="22"/>
                  <w:rPrChange w:id="120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acessorios</w:delText>
              </w:r>
            </w:del>
            <w:ins w:id="121" w:author="Aparecida Ferreira" w:date="2024-03-05T10:12:00Z">
              <w:r w:rsidR="00524B1D" w:rsidRPr="00524B1D">
                <w:rPr>
                  <w:rFonts w:ascii="Arial" w:eastAsia="Calibri" w:hAnsi="Arial" w:cs="Arial"/>
                  <w:sz w:val="22"/>
                  <w:rPrChange w:id="122" w:author="Aparecida Ferreira" w:date="2024-03-05T10:12:00Z">
                    <w:rPr>
                      <w:rFonts w:ascii="Arial" w:eastAsia="Calibri" w:hAnsi="Arial" w:cs="Arial"/>
                      <w:sz w:val="22"/>
                    </w:rPr>
                  </w:rPrChange>
                </w:rPr>
                <w:t>acessórios</w:t>
              </w:r>
            </w:ins>
            <w:r w:rsidRPr="00524B1D">
              <w:rPr>
                <w:rFonts w:ascii="Arial" w:eastAsia="Calibri" w:hAnsi="Arial" w:cs="Arial"/>
                <w:sz w:val="22"/>
                <w:rPrChange w:id="123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(</w:t>
            </w:r>
            <w:del w:id="124" w:author="Aparecida Ferreira" w:date="2024-03-05T10:12:00Z">
              <w:r w:rsidRPr="00524B1D" w:rsidDel="00524B1D">
                <w:rPr>
                  <w:rFonts w:ascii="Arial" w:eastAsia="Calibri" w:hAnsi="Arial" w:cs="Arial"/>
                  <w:sz w:val="22"/>
                  <w:rPrChange w:id="125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Joias)  de</w:delText>
              </w:r>
            </w:del>
            <w:ins w:id="126" w:author="Aparecida Ferreira" w:date="2024-03-05T10:12:00Z">
              <w:r w:rsidR="00524B1D" w:rsidRPr="00524B1D">
                <w:rPr>
                  <w:rFonts w:ascii="Arial" w:eastAsia="Calibri" w:hAnsi="Arial" w:cs="Arial"/>
                  <w:sz w:val="22"/>
                  <w:rPrChange w:id="127" w:author="Aparecida Ferreira" w:date="2024-03-05T10:12:00Z">
                    <w:rPr>
                      <w:rFonts w:ascii="Arial" w:eastAsia="Calibri" w:hAnsi="Arial" w:cs="Arial"/>
                      <w:sz w:val="22"/>
                    </w:rPr>
                  </w:rPrChange>
                </w:rPr>
                <w:t>Joias) de</w:t>
              </w:r>
            </w:ins>
            <w:r w:rsidRPr="00524B1D">
              <w:rPr>
                <w:rFonts w:ascii="Arial" w:eastAsia="Calibri" w:hAnsi="Arial" w:cs="Arial"/>
                <w:sz w:val="22"/>
                <w:rPrChange w:id="128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forma conveniente e personalizada. A implementação dessas estratégias garantirá o sucesso do site, atendendo às expectativas dos clientes e cons</w:t>
            </w:r>
            <w:r w:rsidRPr="00524B1D">
              <w:rPr>
                <w:rFonts w:ascii="Arial" w:eastAsia="Calibri" w:hAnsi="Arial" w:cs="Arial"/>
                <w:sz w:val="22"/>
                <w:rPrChange w:id="129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truindo uma marca sólida no setor de cosméticos e </w:t>
            </w:r>
            <w:del w:id="130" w:author="Aparecida Ferreira" w:date="2024-03-05T10:12:00Z">
              <w:r w:rsidRPr="00524B1D" w:rsidDel="00524B1D">
                <w:rPr>
                  <w:rFonts w:ascii="Arial" w:eastAsia="Calibri" w:hAnsi="Arial" w:cs="Arial"/>
                  <w:sz w:val="22"/>
                  <w:rPrChange w:id="131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>acessorios</w:delText>
              </w:r>
            </w:del>
            <w:ins w:id="132" w:author="Aparecida Ferreira" w:date="2024-03-05T10:12:00Z">
              <w:r w:rsidR="00524B1D" w:rsidRPr="00524B1D">
                <w:rPr>
                  <w:rFonts w:ascii="Arial" w:eastAsia="Calibri" w:hAnsi="Arial" w:cs="Arial"/>
                  <w:sz w:val="22"/>
                  <w:rPrChange w:id="133" w:author="Aparecida Ferreira" w:date="2024-03-05T10:12:00Z">
                    <w:rPr>
                      <w:rFonts w:ascii="Arial" w:eastAsia="Calibri" w:hAnsi="Arial" w:cs="Arial"/>
                      <w:sz w:val="22"/>
                    </w:rPr>
                  </w:rPrChange>
                </w:rPr>
                <w:t>acessórios</w:t>
              </w:r>
            </w:ins>
            <w:r w:rsidRPr="00524B1D">
              <w:rPr>
                <w:rFonts w:ascii="Arial" w:eastAsia="Calibri" w:hAnsi="Arial" w:cs="Arial"/>
                <w:sz w:val="22"/>
                <w:rPrChange w:id="134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 xml:space="preserve"> (Joias)</w:t>
            </w:r>
            <w:del w:id="135" w:author="Aparecida Ferreira" w:date="2024-03-05T10:13:00Z">
              <w:r w:rsidRPr="00524B1D" w:rsidDel="00524B1D">
                <w:rPr>
                  <w:rFonts w:ascii="Arial" w:eastAsia="Calibri" w:hAnsi="Arial" w:cs="Arial"/>
                  <w:sz w:val="22"/>
                  <w:rPrChange w:id="136" w:author="Aparecida Ferreira" w:date="2024-03-05T10:12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delText xml:space="preserve"> </w:delText>
              </w:r>
            </w:del>
            <w:r w:rsidRPr="00524B1D">
              <w:rPr>
                <w:rFonts w:ascii="Arial" w:eastAsia="Calibri" w:hAnsi="Arial" w:cs="Arial"/>
                <w:sz w:val="22"/>
                <w:rPrChange w:id="137" w:author="Aparecida Ferreira" w:date="2024-03-05T10:12:00Z">
                  <w:rPr>
                    <w:rFonts w:ascii="Calibri" w:eastAsia="Calibri" w:hAnsi="Calibri" w:cs="Calibri"/>
                    <w:sz w:val="28"/>
                  </w:rPr>
                </w:rPrChange>
              </w:rPr>
              <w:t>.</w:t>
            </w:r>
          </w:p>
        </w:tc>
      </w:tr>
    </w:tbl>
    <w:p w14:paraId="30CAE3C3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HIPÓTESE / SOLUÇÃO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5EAFD20F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08375" w14:textId="77777777" w:rsidR="00FA38E6" w:rsidRPr="00524B1D" w:rsidDel="00524B1D" w:rsidRDefault="00FA38E6" w:rsidP="00524B1D">
            <w:pPr>
              <w:suppressAutoHyphens/>
              <w:spacing w:after="160" w:line="360" w:lineRule="auto"/>
              <w:jc w:val="both"/>
              <w:rPr>
                <w:del w:id="138" w:author="Aparecida Ferreira" w:date="2024-03-05T10:14:00Z"/>
                <w:rFonts w:ascii="Arial" w:eastAsia="Arial" w:hAnsi="Arial" w:cs="Arial"/>
                <w:sz w:val="22"/>
                <w:rPrChange w:id="139" w:author="Aparecida Ferreira" w:date="2024-03-05T10:14:00Z">
                  <w:rPr>
                    <w:del w:id="140" w:author="Aparecida Ferreira" w:date="2024-03-05T10:14:00Z"/>
                    <w:rFonts w:ascii="Arial" w:eastAsia="Arial" w:hAnsi="Arial" w:cs="Arial"/>
                    <w:sz w:val="28"/>
                  </w:rPr>
                </w:rPrChange>
              </w:rPr>
              <w:pPrChange w:id="141" w:author="Aparecida Ferreira" w:date="2024-03-05T10:14:00Z">
                <w:pPr>
                  <w:suppressAutoHyphens/>
                  <w:spacing w:after="160" w:line="259" w:lineRule="auto"/>
                </w:pPr>
              </w:pPrChange>
            </w:pPr>
          </w:p>
          <w:p w14:paraId="2D10149E" w14:textId="77777777" w:rsidR="00FA38E6" w:rsidRPr="00524B1D" w:rsidDel="00524B1D" w:rsidRDefault="002B6707" w:rsidP="00524B1D">
            <w:pPr>
              <w:suppressAutoHyphens/>
              <w:spacing w:after="160" w:line="360" w:lineRule="auto"/>
              <w:jc w:val="both"/>
              <w:rPr>
                <w:del w:id="142" w:author="Aparecida Ferreira" w:date="2024-03-05T10:15:00Z"/>
                <w:rFonts w:ascii="Arial" w:eastAsia="Arial" w:hAnsi="Arial" w:cs="Arial"/>
                <w:sz w:val="22"/>
                <w:rPrChange w:id="143" w:author="Aparecida Ferreira" w:date="2024-03-05T10:14:00Z">
                  <w:rPr>
                    <w:del w:id="144" w:author="Aparecida Ferreira" w:date="2024-03-05T10:15:00Z"/>
                    <w:rFonts w:ascii="Arial" w:eastAsia="Arial" w:hAnsi="Arial" w:cs="Arial"/>
                    <w:sz w:val="28"/>
                  </w:rPr>
                </w:rPrChange>
              </w:rPr>
              <w:pPrChange w:id="145" w:author="Aparecida Ferreira" w:date="2024-03-05T10:14:00Z">
                <w:pPr>
                  <w:suppressAutoHyphens/>
                  <w:spacing w:after="160" w:line="259" w:lineRule="auto"/>
                </w:pPr>
              </w:pPrChange>
            </w:pPr>
            <w:del w:id="146" w:author="Aparecida Ferreira" w:date="2024-03-05T10:14:00Z">
              <w:r w:rsidRPr="00524B1D" w:rsidDel="00524B1D">
                <w:rPr>
                  <w:rFonts w:ascii="Arial" w:eastAsia="Arial" w:hAnsi="Arial" w:cs="Arial"/>
                  <w:sz w:val="22"/>
                  <w:rPrChange w:id="147" w:author="Aparecida Ferreira" w:date="2024-03-05T10:14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 xml:space="preserve"> </w:delText>
              </w:r>
              <w:r w:rsidRPr="00524B1D" w:rsidDel="00524B1D">
                <w:rPr>
                  <w:rFonts w:ascii="Arial" w:eastAsia="Arial" w:hAnsi="Arial" w:cs="Arial"/>
                  <w:sz w:val="22"/>
                  <w:rPrChange w:id="148" w:author="Aparecida Ferreira" w:date="2024-03-05T10:14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 xml:space="preserve"> </w:delText>
              </w:r>
            </w:del>
            <w:r w:rsidRPr="00524B1D">
              <w:rPr>
                <w:rFonts w:ascii="Arial" w:eastAsia="Arial" w:hAnsi="Arial" w:cs="Arial"/>
                <w:sz w:val="22"/>
                <w:rPrChange w:id="149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Uma das motivações para a criação do site, foi para facilitar a revenda de </w:t>
            </w:r>
            <w:del w:id="150" w:author="Aparecida Ferreira" w:date="2024-03-05T10:15:00Z">
              <w:r w:rsidRPr="00524B1D" w:rsidDel="002B6707">
                <w:rPr>
                  <w:rFonts w:ascii="Arial" w:eastAsia="Arial" w:hAnsi="Arial" w:cs="Arial"/>
                  <w:sz w:val="22"/>
                  <w:rPrChange w:id="151" w:author="Aparecida Ferreira" w:date="2024-03-05T10:14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>cosmeticos</w:delText>
              </w:r>
            </w:del>
            <w:ins w:id="152" w:author="Aparecida Ferreira" w:date="2024-03-05T10:15:00Z">
              <w:r w:rsidRPr="00524B1D">
                <w:rPr>
                  <w:rFonts w:ascii="Arial" w:eastAsia="Arial" w:hAnsi="Arial" w:cs="Arial"/>
                  <w:sz w:val="22"/>
                  <w:rPrChange w:id="153" w:author="Aparecida Ferreira" w:date="2024-03-05T10:14:00Z">
                    <w:rPr>
                      <w:rFonts w:ascii="Arial" w:eastAsia="Arial" w:hAnsi="Arial" w:cs="Arial"/>
                      <w:sz w:val="22"/>
                    </w:rPr>
                  </w:rPrChange>
                </w:rPr>
                <w:t>cosméticos</w:t>
              </w:r>
            </w:ins>
            <w:r w:rsidRPr="00524B1D">
              <w:rPr>
                <w:rFonts w:ascii="Arial" w:eastAsia="Arial" w:hAnsi="Arial" w:cs="Arial"/>
                <w:sz w:val="22"/>
                <w:rPrChange w:id="154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e joias da Franciele mãe do Eduardo.</w:t>
            </w:r>
            <w:ins w:id="155" w:author="Aparecida Ferreira" w:date="2024-03-05T10:15:00Z">
              <w:r w:rsidR="00524B1D">
                <w:rPr>
                  <w:rFonts w:ascii="Arial" w:eastAsia="Arial" w:hAnsi="Arial" w:cs="Arial"/>
                  <w:sz w:val="22"/>
                </w:rPr>
                <w:t xml:space="preserve"> </w:t>
              </w:r>
            </w:ins>
          </w:p>
          <w:p w14:paraId="5CF3C7A4" w14:textId="77777777" w:rsidR="00FA38E6" w:rsidRPr="00524B1D" w:rsidRDefault="002B6707" w:rsidP="00524B1D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156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157" w:author="Aparecida Ferreira" w:date="2024-03-05T10:14:00Z">
                <w:pPr>
                  <w:suppressAutoHyphens/>
                  <w:spacing w:after="160" w:line="259" w:lineRule="auto"/>
                </w:pPr>
              </w:pPrChange>
            </w:pPr>
            <w:del w:id="158" w:author="Aparecida Ferreira" w:date="2024-03-05T10:15:00Z">
              <w:r w:rsidRPr="00524B1D" w:rsidDel="00524B1D">
                <w:rPr>
                  <w:rFonts w:ascii="Arial" w:eastAsia="Arial" w:hAnsi="Arial" w:cs="Arial"/>
                  <w:sz w:val="22"/>
                  <w:rPrChange w:id="159" w:author="Aparecida Ferreira" w:date="2024-03-05T10:14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 xml:space="preserve">  </w:delText>
              </w:r>
            </w:del>
            <w:r w:rsidRPr="00524B1D">
              <w:rPr>
                <w:rFonts w:ascii="Arial" w:eastAsia="Arial" w:hAnsi="Arial" w:cs="Arial"/>
                <w:sz w:val="22"/>
                <w:rPrChange w:id="160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Um dos problemas que </w:t>
            </w:r>
            <w:del w:id="161" w:author="Aparecida Ferreira" w:date="2024-03-05T10:15:00Z">
              <w:r w:rsidRPr="00524B1D" w:rsidDel="00524B1D">
                <w:rPr>
                  <w:rFonts w:ascii="Arial" w:eastAsia="Arial" w:hAnsi="Arial" w:cs="Arial"/>
                  <w:sz w:val="22"/>
                  <w:rPrChange w:id="162" w:author="Aparecida Ferreira" w:date="2024-03-05T10:14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>ira</w:delText>
              </w:r>
            </w:del>
            <w:ins w:id="163" w:author="Aparecida Ferreira" w:date="2024-03-05T10:15:00Z">
              <w:r w:rsidR="00524B1D" w:rsidRPr="00524B1D">
                <w:rPr>
                  <w:rFonts w:ascii="Arial" w:eastAsia="Arial" w:hAnsi="Arial" w:cs="Arial"/>
                  <w:sz w:val="22"/>
                  <w:rPrChange w:id="164" w:author="Aparecida Ferreira" w:date="2024-03-05T10:14:00Z">
                    <w:rPr>
                      <w:rFonts w:ascii="Arial" w:eastAsia="Arial" w:hAnsi="Arial" w:cs="Arial"/>
                      <w:sz w:val="22"/>
                    </w:rPr>
                  </w:rPrChange>
                </w:rPr>
                <w:t>irá</w:t>
              </w:r>
            </w:ins>
            <w:r w:rsidRPr="00524B1D">
              <w:rPr>
                <w:rFonts w:ascii="Arial" w:eastAsia="Arial" w:hAnsi="Arial" w:cs="Arial"/>
                <w:sz w:val="22"/>
                <w:rPrChange w:id="165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resolver ser</w:t>
            </w:r>
            <w:r w:rsidRPr="00524B1D">
              <w:rPr>
                <w:rFonts w:ascii="Arial" w:eastAsia="Arial" w:hAnsi="Arial" w:cs="Arial"/>
                <w:sz w:val="22"/>
                <w:rPrChange w:id="166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t>á,</w:t>
            </w:r>
            <w:del w:id="167" w:author="Aparecida Ferreira" w:date="2024-03-05T10:15:00Z">
              <w:r w:rsidRPr="00524B1D" w:rsidDel="00524B1D">
                <w:rPr>
                  <w:rFonts w:ascii="Arial" w:eastAsia="Arial" w:hAnsi="Arial" w:cs="Arial"/>
                  <w:sz w:val="22"/>
                  <w:rPrChange w:id="168" w:author="Aparecida Ferreira" w:date="2024-03-05T10:14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 xml:space="preserve"> </w:delText>
              </w:r>
            </w:del>
            <w:r w:rsidRPr="00524B1D">
              <w:rPr>
                <w:rFonts w:ascii="Arial" w:eastAsia="Arial" w:hAnsi="Arial" w:cs="Arial"/>
                <w:sz w:val="22"/>
                <w:rPrChange w:id="169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facilidade na hora da venda, o cliente ira conseguir ver os produtos que temos com mais facilidade e será mais </w:t>
            </w:r>
            <w:del w:id="170" w:author="Aparecida Ferreira" w:date="2024-03-05T10:15:00Z">
              <w:r w:rsidRPr="00524B1D" w:rsidDel="00524B1D">
                <w:rPr>
                  <w:rFonts w:ascii="Arial" w:eastAsia="Arial" w:hAnsi="Arial" w:cs="Arial"/>
                  <w:sz w:val="22"/>
                  <w:rPrChange w:id="171" w:author="Aparecida Ferreira" w:date="2024-03-05T10:14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>rapido</w:delText>
              </w:r>
            </w:del>
            <w:ins w:id="172" w:author="Aparecida Ferreira" w:date="2024-03-05T10:15:00Z">
              <w:r w:rsidR="00524B1D" w:rsidRPr="00524B1D">
                <w:rPr>
                  <w:rFonts w:ascii="Arial" w:eastAsia="Arial" w:hAnsi="Arial" w:cs="Arial"/>
                  <w:sz w:val="22"/>
                  <w:rPrChange w:id="173" w:author="Aparecida Ferreira" w:date="2024-03-05T10:14:00Z">
                    <w:rPr>
                      <w:rFonts w:ascii="Arial" w:eastAsia="Arial" w:hAnsi="Arial" w:cs="Arial"/>
                      <w:sz w:val="22"/>
                    </w:rPr>
                  </w:rPrChange>
                </w:rPr>
                <w:t>rápido</w:t>
              </w:r>
            </w:ins>
            <w:r w:rsidRPr="00524B1D">
              <w:rPr>
                <w:rFonts w:ascii="Arial" w:eastAsia="Arial" w:hAnsi="Arial" w:cs="Arial"/>
                <w:sz w:val="22"/>
                <w:rPrChange w:id="174" w:author="Aparecida Ferreira" w:date="2024-03-05T10:14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em ambos os lados.</w:t>
            </w:r>
          </w:p>
          <w:p w14:paraId="0F3EBB0B" w14:textId="77777777" w:rsidR="00FA38E6" w:rsidDel="002B6707" w:rsidRDefault="00FA38E6">
            <w:pPr>
              <w:suppressAutoHyphens/>
              <w:spacing w:after="160" w:line="259" w:lineRule="auto"/>
              <w:rPr>
                <w:del w:id="175" w:author="Aparecida Ferreira" w:date="2024-03-05T10:15:00Z"/>
                <w:rFonts w:ascii="Arial" w:eastAsia="Arial" w:hAnsi="Arial" w:cs="Arial"/>
                <w:sz w:val="22"/>
              </w:rPr>
            </w:pPr>
          </w:p>
          <w:p w14:paraId="749A4E03" w14:textId="77777777" w:rsidR="00FA38E6" w:rsidRDefault="00FA38E6">
            <w:pPr>
              <w:suppressAutoHyphens/>
              <w:spacing w:after="160" w:line="259" w:lineRule="auto"/>
            </w:pPr>
          </w:p>
        </w:tc>
      </w:tr>
    </w:tbl>
    <w:p w14:paraId="1A1A64CA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01995CF9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739069C9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0637401B" w14:textId="77777777" w:rsidR="00FA38E6" w:rsidRDefault="002B6707">
      <w:pPr>
        <w:suppressAutoHyphens/>
        <w:spacing w:after="160" w:line="259" w:lineRule="auto"/>
        <w:ind w:right="1134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DISCIPLINAS ENVOLVIDAS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7259B517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30309" w14:textId="77777777" w:rsidR="00FA38E6" w:rsidRPr="002B6707" w:rsidDel="002B6707" w:rsidRDefault="002B6707" w:rsidP="002B6707">
            <w:pPr>
              <w:suppressAutoHyphens/>
              <w:spacing w:after="160" w:line="360" w:lineRule="auto"/>
              <w:jc w:val="both"/>
              <w:rPr>
                <w:del w:id="176" w:author="Aparecida Ferreira" w:date="2024-03-05T10:15:00Z"/>
                <w:rFonts w:ascii="Arial" w:eastAsia="Arial" w:hAnsi="Arial" w:cs="Arial"/>
                <w:sz w:val="22"/>
                <w:rPrChange w:id="177" w:author="Aparecida Ferreira" w:date="2024-03-05T10:15:00Z">
                  <w:rPr>
                    <w:del w:id="178" w:author="Aparecida Ferreira" w:date="2024-03-05T10:15:00Z"/>
                    <w:rFonts w:ascii="Arial" w:eastAsia="Arial" w:hAnsi="Arial" w:cs="Arial"/>
                    <w:sz w:val="28"/>
                  </w:rPr>
                </w:rPrChange>
              </w:rPr>
              <w:pPrChange w:id="179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del w:id="180" w:author="Aparecida Ferreira" w:date="2024-03-05T10:15:00Z">
              <w:r w:rsidRPr="002B6707" w:rsidDel="002B6707">
                <w:rPr>
                  <w:rFonts w:ascii="Arial" w:eastAsia="Arial" w:hAnsi="Arial" w:cs="Arial"/>
                  <w:sz w:val="22"/>
                  <w:rPrChange w:id="181" w:author="Aparecida Ferreira" w:date="2024-03-05T10:15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>Descrição das três disciplinas.</w:delText>
              </w:r>
            </w:del>
          </w:p>
          <w:p w14:paraId="58B81EB9" w14:textId="77777777" w:rsidR="00FA38E6" w:rsidRPr="002B6707" w:rsidDel="002B6707" w:rsidRDefault="002B6707" w:rsidP="002B6707">
            <w:pPr>
              <w:suppressAutoHyphens/>
              <w:spacing w:after="160" w:line="360" w:lineRule="auto"/>
              <w:jc w:val="both"/>
              <w:rPr>
                <w:del w:id="182" w:author="Aparecida Ferreira" w:date="2024-03-05T10:17:00Z"/>
                <w:rFonts w:ascii="Arial" w:eastAsia="Arial" w:hAnsi="Arial" w:cs="Arial"/>
                <w:sz w:val="22"/>
                <w:rPrChange w:id="183" w:author="Aparecida Ferreira" w:date="2024-03-05T10:17:00Z">
                  <w:rPr>
                    <w:del w:id="184" w:author="Aparecida Ferreira" w:date="2024-03-05T10:17:00Z"/>
                    <w:rFonts w:ascii="Arial" w:eastAsia="Arial" w:hAnsi="Arial" w:cs="Arial"/>
                    <w:sz w:val="28"/>
                  </w:rPr>
                </w:rPrChange>
              </w:rPr>
              <w:pPrChange w:id="185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b/>
                <w:sz w:val="22"/>
                <w:rPrChange w:id="186" w:author="Aparecida Ferreira" w:date="2024-03-05T10:15:00Z">
                  <w:rPr>
                    <w:rFonts w:ascii="Arial" w:eastAsia="Arial" w:hAnsi="Arial" w:cs="Arial"/>
                    <w:b/>
                    <w:sz w:val="28"/>
                  </w:rPr>
                </w:rPrChange>
              </w:rPr>
              <w:t xml:space="preserve">Análise de projetos e sistemas:  </w:t>
            </w:r>
            <w:r w:rsidRPr="002B6707">
              <w:rPr>
                <w:rFonts w:ascii="Arial" w:eastAsia="Arial" w:hAnsi="Arial" w:cs="Arial"/>
                <w:sz w:val="22"/>
                <w:rPrChange w:id="187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A análise de projetos</w:t>
            </w:r>
            <w:r w:rsidRPr="002B6707">
              <w:rPr>
                <w:rFonts w:ascii="Arial" w:eastAsia="Arial" w:hAnsi="Arial" w:cs="Arial"/>
                <w:sz w:val="22"/>
                <w:rPrChange w:id="188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e sistemas é uma etapa crucial no ciclo de vida do desenvolvimento de software, onde os requisitos, objetivos e restrições de um projeto são cuidadosamente examinados e definidos. Esta análise é conduzida para garantir que o sistema a ser desenvolvido ate</w:t>
            </w:r>
            <w:r w:rsidRPr="002B6707">
              <w:rPr>
                <w:rFonts w:ascii="Arial" w:eastAsia="Arial" w:hAnsi="Arial" w:cs="Arial"/>
                <w:sz w:val="22"/>
                <w:rPrChange w:id="189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nda às necessidades dos usuários finais e seja viável dentro dos recursos disponíveis.</w:t>
            </w:r>
            <w:ins w:id="190" w:author="Aparecida Ferreira" w:date="2024-03-05T10:17:00Z">
              <w:r>
                <w:rPr>
                  <w:rFonts w:ascii="Arial" w:eastAsia="Arial" w:hAnsi="Arial" w:cs="Arial"/>
                  <w:sz w:val="22"/>
                </w:rPr>
                <w:t xml:space="preserve"> </w:t>
              </w:r>
            </w:ins>
          </w:p>
          <w:p w14:paraId="2A7F90BA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191" w:author="Aparecida Ferreira" w:date="2024-03-05T10:17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192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193" w:author="Aparecida Ferreira" w:date="2024-03-05T10:17:00Z">
                  <w:rPr>
                    <w:rFonts w:ascii="Arial" w:eastAsia="Arial" w:hAnsi="Arial" w:cs="Arial"/>
                    <w:b/>
                    <w:sz w:val="28"/>
                  </w:rPr>
                </w:rPrChange>
              </w:rPr>
              <w:t>Importância da Análise de Projetos e Sistemas:</w:t>
            </w:r>
          </w:p>
          <w:p w14:paraId="7ADFEA29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194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195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196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Garante que o sistema atenda às necessidades dos usuários e aos objetivos do negócio.</w:t>
            </w:r>
          </w:p>
          <w:p w14:paraId="7B2728BE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197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198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199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Ajuda a identificar potenciais p</w:t>
            </w:r>
            <w:r w:rsidRPr="002B6707">
              <w:rPr>
                <w:rFonts w:ascii="Arial" w:eastAsia="Arial" w:hAnsi="Arial" w:cs="Arial"/>
                <w:sz w:val="22"/>
                <w:rPrChange w:id="200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roblemas e desafios antes do desenvolvimento completo do sistema.</w:t>
            </w:r>
          </w:p>
          <w:p w14:paraId="2852F8FC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01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02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03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Permite uma alocação eficiente de recursos e um planejamento adequado do projeto.</w:t>
            </w:r>
          </w:p>
          <w:p w14:paraId="1226AE0C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04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05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06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Minimiza os riscos e aumenta as chances de sucesso do projeto.</w:t>
            </w:r>
          </w:p>
          <w:p w14:paraId="70EFB54F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07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08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09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lastRenderedPageBreak/>
              <w:t>- Proporciona uma base sólida para o dese</w:t>
            </w:r>
            <w:r w:rsidRPr="002B6707">
              <w:rPr>
                <w:rFonts w:ascii="Arial" w:eastAsia="Arial" w:hAnsi="Arial" w:cs="Arial"/>
                <w:sz w:val="22"/>
                <w:rPrChange w:id="210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nvolvimento e implementação eficazes do sistema.</w:t>
            </w:r>
          </w:p>
          <w:p w14:paraId="370B8552" w14:textId="77777777" w:rsidR="00FA38E6" w:rsidRPr="002B6707" w:rsidDel="002B6707" w:rsidRDefault="002B6707" w:rsidP="002B6707">
            <w:pPr>
              <w:suppressAutoHyphens/>
              <w:spacing w:after="160" w:line="360" w:lineRule="auto"/>
              <w:jc w:val="both"/>
              <w:rPr>
                <w:del w:id="211" w:author="Aparecida Ferreira" w:date="2024-03-05T10:17:00Z"/>
                <w:rFonts w:ascii="Arial" w:eastAsia="Arial" w:hAnsi="Arial" w:cs="Arial"/>
                <w:sz w:val="22"/>
                <w:rPrChange w:id="212" w:author="Aparecida Ferreira" w:date="2024-03-05T10:17:00Z">
                  <w:rPr>
                    <w:del w:id="213" w:author="Aparecida Ferreira" w:date="2024-03-05T10:17:00Z"/>
                    <w:rFonts w:ascii="Arial" w:eastAsia="Arial" w:hAnsi="Arial" w:cs="Arial"/>
                    <w:sz w:val="28"/>
                  </w:rPr>
                </w:rPrChange>
              </w:rPr>
              <w:pPrChange w:id="214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b/>
                <w:sz w:val="22"/>
                <w:rPrChange w:id="215" w:author="Aparecida Ferreira" w:date="2024-03-05T10:15:00Z">
                  <w:rPr>
                    <w:rFonts w:ascii="Arial" w:eastAsia="Arial" w:hAnsi="Arial" w:cs="Arial"/>
                    <w:b/>
                    <w:sz w:val="28"/>
                  </w:rPr>
                </w:rPrChange>
              </w:rPr>
              <w:t xml:space="preserve">Banco de dados: </w:t>
            </w:r>
            <w:r w:rsidRPr="002B6707">
              <w:rPr>
                <w:rFonts w:ascii="Arial" w:eastAsia="Arial" w:hAnsi="Arial" w:cs="Arial"/>
                <w:sz w:val="22"/>
                <w:rPrChange w:id="216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Um banco de dados é uma coleção organizada e estruturada de dados que são armazenados eletronicamente em um sistema de computador. Esses dados são organizados de forma a permitir a recuperaçã</w:t>
            </w:r>
            <w:r w:rsidRPr="002B6707">
              <w:rPr>
                <w:rFonts w:ascii="Arial" w:eastAsia="Arial" w:hAnsi="Arial" w:cs="Arial"/>
                <w:sz w:val="22"/>
                <w:rPrChange w:id="217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o, atualização e gerenciamento eficiente das informações armazenadas. Os bancos de dados desempenham um papel fundamental em uma ampla variedade de aplicações e sistemas de informação, desde aplicativos empresariais até sites e sistemas de gerenciamento de</w:t>
            </w:r>
            <w:r w:rsidRPr="002B6707">
              <w:rPr>
                <w:rFonts w:ascii="Arial" w:eastAsia="Arial" w:hAnsi="Arial" w:cs="Arial"/>
                <w:sz w:val="22"/>
                <w:rPrChange w:id="218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conteúdo.</w:t>
            </w:r>
            <w:ins w:id="219" w:author="Aparecida Ferreira" w:date="2024-03-05T10:17:00Z">
              <w:r>
                <w:rPr>
                  <w:rFonts w:ascii="Arial" w:eastAsia="Arial" w:hAnsi="Arial" w:cs="Arial"/>
                  <w:sz w:val="22"/>
                </w:rPr>
                <w:t xml:space="preserve"> </w:t>
              </w:r>
            </w:ins>
          </w:p>
          <w:p w14:paraId="50066ABD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20" w:author="Aparecida Ferreira" w:date="2024-03-05T10:17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21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22" w:author="Aparecida Ferreira" w:date="2024-03-05T10:17:00Z">
                  <w:rPr>
                    <w:rFonts w:ascii="Arial" w:eastAsia="Arial" w:hAnsi="Arial" w:cs="Arial"/>
                    <w:b/>
                    <w:sz w:val="28"/>
                  </w:rPr>
                </w:rPrChange>
              </w:rPr>
              <w:t>Importância dos Bancos de Dados:</w:t>
            </w:r>
          </w:p>
          <w:p w14:paraId="2139A73C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23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24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25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Facilitam o armazenamento eficiente e organizado de grandes volumes de dados.</w:t>
            </w:r>
          </w:p>
          <w:p w14:paraId="3BD162B8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26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27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28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Permitem o compartilhamento e o acesso seguro às informações entre diferentes usuários e sistemas.</w:t>
            </w:r>
          </w:p>
          <w:p w14:paraId="6AC4EFFA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29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30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31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Facilitam a integração e anál</w:t>
            </w:r>
            <w:r w:rsidRPr="002B6707">
              <w:rPr>
                <w:rFonts w:ascii="Arial" w:eastAsia="Arial" w:hAnsi="Arial" w:cs="Arial"/>
                <w:sz w:val="22"/>
                <w:rPrChange w:id="232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ise de dados para tomada de decisões informadas.</w:t>
            </w:r>
          </w:p>
          <w:p w14:paraId="2037406F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33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34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35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Melhoram a eficiência operacional e a produtividade em diversas áreas, como negócios, pesquisa e governo.</w:t>
            </w:r>
          </w:p>
          <w:p w14:paraId="02AFAA7C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36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37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38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Contribuem para a segurança e integridade dos dados, garantindo que as informações sejam precisas</w:t>
            </w:r>
            <w:r w:rsidRPr="002B6707">
              <w:rPr>
                <w:rFonts w:ascii="Arial" w:eastAsia="Arial" w:hAnsi="Arial" w:cs="Arial"/>
                <w:sz w:val="22"/>
                <w:rPrChange w:id="239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e confiáveis.</w:t>
            </w:r>
          </w:p>
          <w:p w14:paraId="282C0774" w14:textId="77777777" w:rsidR="00FA38E6" w:rsidRPr="002B6707" w:rsidDel="002B6707" w:rsidRDefault="00FA38E6" w:rsidP="002B6707">
            <w:pPr>
              <w:suppressAutoHyphens/>
              <w:spacing w:after="160" w:line="360" w:lineRule="auto"/>
              <w:jc w:val="both"/>
              <w:rPr>
                <w:del w:id="240" w:author="Aparecida Ferreira" w:date="2024-03-05T10:16:00Z"/>
                <w:rFonts w:ascii="Arial" w:eastAsia="Arial" w:hAnsi="Arial" w:cs="Arial"/>
                <w:sz w:val="22"/>
                <w:rPrChange w:id="241" w:author="Aparecida Ferreira" w:date="2024-03-05T10:15:00Z">
                  <w:rPr>
                    <w:del w:id="242" w:author="Aparecida Ferreira" w:date="2024-03-05T10:16:00Z"/>
                    <w:rFonts w:ascii="Arial" w:eastAsia="Arial" w:hAnsi="Arial" w:cs="Arial"/>
                    <w:sz w:val="28"/>
                  </w:rPr>
                </w:rPrChange>
              </w:rPr>
              <w:pPrChange w:id="243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</w:p>
          <w:p w14:paraId="3C26ADA8" w14:textId="77777777" w:rsidR="00FA38E6" w:rsidRPr="002B6707" w:rsidDel="002B6707" w:rsidRDefault="002B6707" w:rsidP="002B6707">
            <w:pPr>
              <w:suppressAutoHyphens/>
              <w:spacing w:after="160" w:line="360" w:lineRule="auto"/>
              <w:jc w:val="both"/>
              <w:rPr>
                <w:del w:id="244" w:author="Aparecida Ferreira" w:date="2024-03-05T10:16:00Z"/>
                <w:rFonts w:ascii="Arial" w:eastAsia="Arial" w:hAnsi="Arial" w:cs="Arial"/>
                <w:sz w:val="22"/>
                <w:rPrChange w:id="245" w:author="Aparecida Ferreira" w:date="2024-03-05T10:17:00Z">
                  <w:rPr>
                    <w:del w:id="246" w:author="Aparecida Ferreira" w:date="2024-03-05T10:16:00Z"/>
                    <w:rFonts w:ascii="Arial" w:eastAsia="Arial" w:hAnsi="Arial" w:cs="Arial"/>
                    <w:sz w:val="28"/>
                  </w:rPr>
                </w:rPrChange>
              </w:rPr>
              <w:pPrChange w:id="247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b/>
                <w:sz w:val="22"/>
                <w:rPrChange w:id="248" w:author="Aparecida Ferreira" w:date="2024-03-05T10:15:00Z">
                  <w:rPr>
                    <w:rFonts w:ascii="Arial" w:eastAsia="Arial" w:hAnsi="Arial" w:cs="Arial"/>
                    <w:b/>
                    <w:sz w:val="28"/>
                  </w:rPr>
                </w:rPrChange>
              </w:rPr>
              <w:t xml:space="preserve">Web design: </w:t>
            </w:r>
            <w:proofErr w:type="gramStart"/>
            <w:r w:rsidRPr="002B6707">
              <w:rPr>
                <w:rFonts w:ascii="Arial" w:eastAsia="Arial" w:hAnsi="Arial" w:cs="Arial"/>
                <w:sz w:val="22"/>
                <w:rPrChange w:id="249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O web</w:t>
            </w:r>
            <w:proofErr w:type="gramEnd"/>
            <w:r w:rsidRPr="002B6707">
              <w:rPr>
                <w:rFonts w:ascii="Arial" w:eastAsia="Arial" w:hAnsi="Arial" w:cs="Arial"/>
                <w:sz w:val="22"/>
                <w:rPrChange w:id="250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design é uma disciplina que engloba várias habilidades e técnicas utilizadas na criação e manutenção de websites. Ele abrange desde o layout visual até a funcionalidade e usabilidade do site. O objetivo </w:t>
            </w:r>
            <w:proofErr w:type="gramStart"/>
            <w:r w:rsidRPr="002B6707">
              <w:rPr>
                <w:rFonts w:ascii="Arial" w:eastAsia="Arial" w:hAnsi="Arial" w:cs="Arial"/>
                <w:sz w:val="22"/>
                <w:rPrChange w:id="251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do web</w:t>
            </w:r>
            <w:proofErr w:type="gramEnd"/>
            <w:r w:rsidRPr="002B6707">
              <w:rPr>
                <w:rFonts w:ascii="Arial" w:eastAsia="Arial" w:hAnsi="Arial" w:cs="Arial"/>
                <w:sz w:val="22"/>
                <w:rPrChange w:id="252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design é cri</w:t>
            </w:r>
            <w:r w:rsidRPr="002B6707">
              <w:rPr>
                <w:rFonts w:ascii="Arial" w:eastAsia="Arial" w:hAnsi="Arial" w:cs="Arial"/>
                <w:sz w:val="22"/>
                <w:rPrChange w:id="253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ar uma experiência atraente e intuitiva para os usuários, ao mesmo tempo em que atende aos objetivos do site e da empresa por trás dele</w:t>
            </w:r>
            <w:r w:rsidRPr="002B6707">
              <w:rPr>
                <w:rFonts w:ascii="Arial" w:eastAsia="Arial" w:hAnsi="Arial" w:cs="Arial"/>
                <w:sz w:val="22"/>
                <w:rPrChange w:id="254" w:author="Aparecida Ferreira" w:date="2024-03-05T10:17:00Z">
                  <w:rPr>
                    <w:rFonts w:ascii="Arial" w:eastAsia="Arial" w:hAnsi="Arial" w:cs="Arial"/>
                    <w:sz w:val="28"/>
                  </w:rPr>
                </w:rPrChange>
              </w:rPr>
              <w:t>.</w:t>
            </w:r>
            <w:ins w:id="255" w:author="Aparecida Ferreira" w:date="2024-03-05T10:16:00Z">
              <w:r w:rsidRPr="002B6707">
                <w:rPr>
                  <w:rFonts w:ascii="Arial" w:eastAsia="Arial" w:hAnsi="Arial" w:cs="Arial"/>
                  <w:sz w:val="22"/>
                  <w:rPrChange w:id="256" w:author="Aparecida Ferreira" w:date="2024-03-05T10:17:00Z">
                    <w:rPr>
                      <w:rFonts w:ascii="Arial" w:eastAsia="Arial" w:hAnsi="Arial" w:cs="Arial"/>
                      <w:sz w:val="22"/>
                    </w:rPr>
                  </w:rPrChange>
                </w:rPr>
                <w:t xml:space="preserve"> </w:t>
              </w:r>
            </w:ins>
          </w:p>
          <w:p w14:paraId="32E0DF92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57" w:author="Aparecida Ferreira" w:date="2024-03-05T10:17:00Z">
                  <w:rPr>
                    <w:rFonts w:ascii="Arial" w:eastAsia="Arial" w:hAnsi="Arial" w:cs="Arial"/>
                    <w:b/>
                    <w:sz w:val="28"/>
                  </w:rPr>
                </w:rPrChange>
              </w:rPr>
              <w:pPrChange w:id="258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59" w:author="Aparecida Ferreira" w:date="2024-03-05T10:17:00Z">
                  <w:rPr>
                    <w:rFonts w:ascii="Arial" w:eastAsia="Arial" w:hAnsi="Arial" w:cs="Arial"/>
                    <w:b/>
                    <w:sz w:val="28"/>
                  </w:rPr>
                </w:rPrChange>
              </w:rPr>
              <w:t>Importância do Web Design:</w:t>
            </w:r>
          </w:p>
          <w:p w14:paraId="77EDC033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60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61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62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Cria uma primeira impressão positiva para os usuários.</w:t>
            </w:r>
          </w:p>
          <w:p w14:paraId="76F34E66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63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64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65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Influencia a usabilidade e eficác</w:t>
            </w:r>
            <w:r w:rsidRPr="002B6707">
              <w:rPr>
                <w:rFonts w:ascii="Arial" w:eastAsia="Arial" w:hAnsi="Arial" w:cs="Arial"/>
                <w:sz w:val="22"/>
                <w:rPrChange w:id="266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ia do site.</w:t>
            </w:r>
          </w:p>
          <w:p w14:paraId="6F139238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67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68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69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Reflete a identidade e os valores da marca.</w:t>
            </w:r>
          </w:p>
          <w:p w14:paraId="5CDD4F39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70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71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72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Contribui para o sucesso do marketing digital e SEO.</w:t>
            </w:r>
          </w:p>
          <w:p w14:paraId="313538AA" w14:textId="77777777" w:rsidR="00FA38E6" w:rsidRPr="002B6707" w:rsidRDefault="002B6707" w:rsidP="002B6707">
            <w:pPr>
              <w:suppressAutoHyphens/>
              <w:spacing w:after="160" w:line="360" w:lineRule="auto"/>
              <w:jc w:val="both"/>
              <w:rPr>
                <w:rFonts w:ascii="Arial" w:eastAsia="Arial" w:hAnsi="Arial" w:cs="Arial"/>
                <w:sz w:val="22"/>
                <w:rPrChange w:id="273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pPrChange w:id="274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75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Promove a fidelidade do usuário e a retenção.</w:t>
            </w:r>
          </w:p>
          <w:p w14:paraId="61CBAE5E" w14:textId="77777777" w:rsidR="00FA38E6" w:rsidRPr="002B6707" w:rsidDel="002B6707" w:rsidRDefault="002B6707" w:rsidP="002B6707">
            <w:pPr>
              <w:suppressAutoHyphens/>
              <w:spacing w:after="160" w:line="360" w:lineRule="auto"/>
              <w:jc w:val="both"/>
              <w:rPr>
                <w:del w:id="276" w:author="Aparecida Ferreira" w:date="2024-03-05T10:16:00Z"/>
                <w:rFonts w:ascii="Arial" w:eastAsia="Arial" w:hAnsi="Arial" w:cs="Arial"/>
                <w:sz w:val="22"/>
                <w:rPrChange w:id="277" w:author="Aparecida Ferreira" w:date="2024-03-05T10:15:00Z">
                  <w:rPr>
                    <w:del w:id="278" w:author="Aparecida Ferreira" w:date="2024-03-05T10:16:00Z"/>
                    <w:rFonts w:ascii="Arial" w:eastAsia="Arial" w:hAnsi="Arial" w:cs="Arial"/>
                    <w:sz w:val="28"/>
                  </w:rPr>
                </w:rPrChange>
              </w:rPr>
              <w:pPrChange w:id="279" w:author="Aparecida Ferreira" w:date="2024-03-05T10:15:00Z">
                <w:pPr>
                  <w:suppressAutoHyphens/>
                  <w:spacing w:after="160" w:line="259" w:lineRule="auto"/>
                </w:pPr>
              </w:pPrChange>
            </w:pPr>
            <w:r w:rsidRPr="002B6707">
              <w:rPr>
                <w:rFonts w:ascii="Arial" w:eastAsia="Arial" w:hAnsi="Arial" w:cs="Arial"/>
                <w:sz w:val="22"/>
                <w:rPrChange w:id="280" w:author="Aparecida Ferreira" w:date="2024-03-05T10:15:00Z">
                  <w:rPr>
                    <w:rFonts w:ascii="Arial" w:eastAsia="Arial" w:hAnsi="Arial" w:cs="Arial"/>
                    <w:sz w:val="28"/>
                  </w:rPr>
                </w:rPrChange>
              </w:rPr>
              <w:t>- Aumenta a conversão e o engajamento do usuário.</w:t>
            </w:r>
          </w:p>
          <w:p w14:paraId="5DED3978" w14:textId="77777777" w:rsidR="00FA38E6" w:rsidRPr="002B6707" w:rsidDel="002B6707" w:rsidRDefault="00FA38E6" w:rsidP="002B6707">
            <w:pPr>
              <w:suppressAutoHyphens/>
              <w:spacing w:after="160" w:line="360" w:lineRule="auto"/>
              <w:jc w:val="both"/>
              <w:rPr>
                <w:del w:id="281" w:author="Aparecida Ferreira" w:date="2024-03-05T10:16:00Z"/>
                <w:rFonts w:ascii="Arial" w:eastAsia="Arial" w:hAnsi="Arial" w:cs="Arial"/>
                <w:sz w:val="22"/>
                <w:rPrChange w:id="282" w:author="Aparecida Ferreira" w:date="2024-03-05T10:15:00Z">
                  <w:rPr>
                    <w:del w:id="283" w:author="Aparecida Ferreira" w:date="2024-03-05T10:16:00Z"/>
                    <w:rFonts w:ascii="Arial" w:eastAsia="Arial" w:hAnsi="Arial" w:cs="Arial"/>
                    <w:sz w:val="28"/>
                  </w:rPr>
                </w:rPrChange>
              </w:rPr>
              <w:pPrChange w:id="284" w:author="Aparecida Ferreira" w:date="2024-03-05T10:16:00Z">
                <w:pPr>
                  <w:suppressAutoHyphens/>
                  <w:spacing w:after="160" w:line="259" w:lineRule="auto"/>
                </w:pPr>
              </w:pPrChange>
            </w:pPr>
          </w:p>
          <w:p w14:paraId="70C28AF4" w14:textId="77777777" w:rsidR="00FA38E6" w:rsidRDefault="00FA38E6">
            <w:pPr>
              <w:suppressAutoHyphens/>
              <w:spacing w:after="160" w:line="259" w:lineRule="auto"/>
              <w:rPr>
                <w:sz w:val="28"/>
              </w:rPr>
            </w:pPr>
          </w:p>
        </w:tc>
      </w:tr>
    </w:tbl>
    <w:p w14:paraId="76851655" w14:textId="77777777" w:rsidR="00FA38E6" w:rsidRDefault="00FA38E6">
      <w:pPr>
        <w:suppressAutoHyphens/>
        <w:spacing w:after="160" w:line="259" w:lineRule="auto"/>
        <w:rPr>
          <w:ins w:id="285" w:author="Aparecida Ferreira" w:date="2024-03-05T10:17:00Z"/>
          <w:rFonts w:ascii="Arial" w:eastAsia="Arial" w:hAnsi="Arial" w:cs="Arial"/>
          <w:sz w:val="22"/>
        </w:rPr>
      </w:pPr>
    </w:p>
    <w:p w14:paraId="6AB6B921" w14:textId="77777777" w:rsidR="002B6707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7EE929BC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OBJETIVO GERAL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00DEEE75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31013" w14:textId="77777777" w:rsidR="00524B1D" w:rsidRPr="002B6707" w:rsidRDefault="00524B1D" w:rsidP="00524B1D">
            <w:pPr>
              <w:suppressAutoHyphens/>
              <w:spacing w:after="160" w:line="259" w:lineRule="auto"/>
              <w:jc w:val="both"/>
              <w:rPr>
                <w:ins w:id="286" w:author="Aparecida Ferreira" w:date="2024-03-05T10:09:00Z"/>
                <w:rFonts w:ascii="Arial" w:eastAsia="Calibri" w:hAnsi="Arial" w:cs="Arial"/>
                <w:sz w:val="22"/>
                <w:rPrChange w:id="287" w:author="Aparecida Ferreira" w:date="2024-03-05T10:17:00Z">
                  <w:rPr>
                    <w:ins w:id="288" w:author="Aparecida Ferreira" w:date="2024-03-05T10:09:00Z"/>
                    <w:rFonts w:ascii="Calibri" w:eastAsia="Calibri" w:hAnsi="Calibri" w:cs="Calibri"/>
                    <w:sz w:val="28"/>
                  </w:rPr>
                </w:rPrChange>
              </w:rPr>
            </w:pPr>
            <w:ins w:id="289" w:author="Aparecida Ferreira" w:date="2024-03-05T10:09:00Z">
              <w:r w:rsidRPr="002B6707">
                <w:rPr>
                  <w:rFonts w:ascii="Arial" w:eastAsia="Calibri" w:hAnsi="Arial" w:cs="Arial"/>
                  <w:sz w:val="22"/>
                  <w:rPrChange w:id="290" w:author="Aparecida Ferreira" w:date="2024-03-05T10:17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>O objetivo principal do projeto é criar uma plataforma digital que ofereça uma ampla gama de cosméticos, desde maquiagem e cuidados com a pele até produtos para cabelo e fragrâncias, proporcionando aos clientes uma experiência de compra conveniente, segura e satisfatória.</w:t>
              </w:r>
            </w:ins>
          </w:p>
          <w:p w14:paraId="74BC8FA0" w14:textId="77777777" w:rsidR="00FA38E6" w:rsidRDefault="00524B1D" w:rsidP="00524B1D">
            <w:pPr>
              <w:suppressAutoHyphens/>
              <w:spacing w:after="160" w:line="259" w:lineRule="auto"/>
              <w:rPr>
                <w:sz w:val="28"/>
              </w:rPr>
              <w:pPrChange w:id="291" w:author="Aparecida Ferreira" w:date="2024-03-05T10:09:00Z">
                <w:pPr>
                  <w:suppressAutoHyphens/>
                  <w:spacing w:after="160" w:line="259" w:lineRule="auto"/>
                </w:pPr>
              </w:pPrChange>
            </w:pPr>
            <w:ins w:id="292" w:author="Aparecida Ferreira" w:date="2024-03-05T10:09:00Z">
              <w:r w:rsidRPr="002B6707">
                <w:rPr>
                  <w:rFonts w:ascii="Arial" w:eastAsia="Calibri" w:hAnsi="Arial" w:cs="Arial"/>
                  <w:sz w:val="22"/>
                  <w:rPrChange w:id="293" w:author="Aparecida Ferreira" w:date="2024-03-05T10:17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 xml:space="preserve"> O objetivo principal do projeto é criar uma plataforma digital que ofereça uma ampla gama de joias, desde correntes, pulseiras, </w:t>
              </w:r>
              <w:proofErr w:type="spellStart"/>
              <w:r w:rsidRPr="002B6707">
                <w:rPr>
                  <w:rFonts w:ascii="Arial" w:eastAsia="Calibri" w:hAnsi="Arial" w:cs="Arial"/>
                  <w:sz w:val="22"/>
                  <w:rPrChange w:id="294" w:author="Aparecida Ferreira" w:date="2024-03-05T10:17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>tornozeleiras</w:t>
              </w:r>
              <w:proofErr w:type="spellEnd"/>
              <w:r w:rsidRPr="002B6707">
                <w:rPr>
                  <w:rFonts w:ascii="Arial" w:eastAsia="Calibri" w:hAnsi="Arial" w:cs="Arial"/>
                  <w:sz w:val="22"/>
                  <w:rPrChange w:id="295" w:author="Aparecida Ferreira" w:date="2024-03-05T10:17:00Z">
                    <w:rPr>
                      <w:rFonts w:ascii="Calibri" w:eastAsia="Calibri" w:hAnsi="Calibri" w:cs="Calibri"/>
                      <w:sz w:val="28"/>
                    </w:rPr>
                  </w:rPrChange>
                </w:rPr>
                <w:t xml:space="preserve"> e brincos em prata e ouro</w:t>
              </w:r>
              <w:r>
                <w:rPr>
                  <w:rFonts w:ascii="Calibri" w:eastAsia="Calibri" w:hAnsi="Calibri" w:cs="Calibri"/>
                  <w:sz w:val="28"/>
                </w:rPr>
                <w:t xml:space="preserve"> </w:t>
              </w:r>
            </w:ins>
            <w:del w:id="296" w:author="Aparecida Ferreira" w:date="2024-03-05T10:09:00Z">
              <w:r w:rsidR="002B6707" w:rsidDel="00524B1D">
                <w:rPr>
                  <w:rFonts w:ascii="Arial" w:eastAsia="Arial" w:hAnsi="Arial" w:cs="Arial"/>
                  <w:sz w:val="28"/>
                </w:rPr>
                <w:delText xml:space="preserve">A ideia do trabalho e facilitar a venda dos produtos e para os cliente, e saberem quais os produtos nós temos em estoque </w:delText>
              </w:r>
            </w:del>
          </w:p>
        </w:tc>
      </w:tr>
    </w:tbl>
    <w:p w14:paraId="036E9F67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OBJETIVOS ESPECÍFICOS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1E331090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5DBEE" w14:textId="77777777" w:rsidR="00FA38E6" w:rsidRPr="002B6707" w:rsidRDefault="002B6707">
            <w:pPr>
              <w:suppressAutoHyphens/>
              <w:spacing w:after="160" w:line="259" w:lineRule="auto"/>
              <w:rPr>
                <w:sz w:val="22"/>
                <w:rPrChange w:id="297" w:author="Aparecida Ferreira" w:date="2024-03-05T10:17:00Z">
                  <w:rPr>
                    <w:sz w:val="28"/>
                  </w:rPr>
                </w:rPrChange>
              </w:rPr>
            </w:pPr>
            <w:del w:id="298" w:author="Aparecida Ferreira" w:date="2024-03-05T10:18:00Z">
              <w:r w:rsidRPr="002B6707" w:rsidDel="002B6707">
                <w:rPr>
                  <w:rFonts w:ascii="Arial" w:eastAsia="Arial" w:hAnsi="Arial" w:cs="Arial"/>
                  <w:sz w:val="22"/>
                  <w:rPrChange w:id="299" w:author="Aparecida Ferreira" w:date="2024-03-05T10:17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>Sera</w:delText>
              </w:r>
            </w:del>
            <w:ins w:id="300" w:author="Aparecida Ferreira" w:date="2024-03-05T10:18:00Z">
              <w:r w:rsidRPr="002B6707">
                <w:rPr>
                  <w:rFonts w:ascii="Arial" w:eastAsia="Arial" w:hAnsi="Arial" w:cs="Arial"/>
                  <w:sz w:val="22"/>
                  <w:rPrChange w:id="301" w:author="Aparecida Ferreira" w:date="2024-03-05T10:17:00Z">
                    <w:rPr>
                      <w:rFonts w:ascii="Arial" w:eastAsia="Arial" w:hAnsi="Arial" w:cs="Arial"/>
                      <w:sz w:val="22"/>
                    </w:rPr>
                  </w:rPrChange>
                </w:rPr>
                <w:t>Será</w:t>
              </w:r>
            </w:ins>
            <w:r w:rsidRPr="002B6707">
              <w:rPr>
                <w:rFonts w:ascii="Arial" w:eastAsia="Arial" w:hAnsi="Arial" w:cs="Arial"/>
                <w:sz w:val="22"/>
                <w:rPrChange w:id="302" w:author="Aparecida Ferreira" w:date="2024-03-05T10:17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um site de vendas de </w:t>
            </w:r>
            <w:del w:id="303" w:author="Aparecida Ferreira" w:date="2024-03-05T10:18:00Z">
              <w:r w:rsidRPr="002B6707" w:rsidDel="002B6707">
                <w:rPr>
                  <w:rFonts w:ascii="Arial" w:eastAsia="Arial" w:hAnsi="Arial" w:cs="Arial"/>
                  <w:sz w:val="22"/>
                  <w:rPrChange w:id="304" w:author="Aparecida Ferreira" w:date="2024-03-05T10:17:00Z">
                    <w:rPr>
                      <w:rFonts w:ascii="Arial" w:eastAsia="Arial" w:hAnsi="Arial" w:cs="Arial"/>
                      <w:sz w:val="28"/>
                    </w:rPr>
                  </w:rPrChange>
                </w:rPr>
                <w:delText>cosmeticos</w:delText>
              </w:r>
            </w:del>
            <w:ins w:id="305" w:author="Aparecida Ferreira" w:date="2024-03-05T10:18:00Z">
              <w:r w:rsidRPr="002B6707">
                <w:rPr>
                  <w:rFonts w:ascii="Arial" w:eastAsia="Arial" w:hAnsi="Arial" w:cs="Arial"/>
                  <w:sz w:val="22"/>
                  <w:rPrChange w:id="306" w:author="Aparecida Ferreira" w:date="2024-03-05T10:17:00Z">
                    <w:rPr>
                      <w:rFonts w:ascii="Arial" w:eastAsia="Arial" w:hAnsi="Arial" w:cs="Arial"/>
                      <w:sz w:val="22"/>
                    </w:rPr>
                  </w:rPrChange>
                </w:rPr>
                <w:t>cosméticos</w:t>
              </w:r>
            </w:ins>
            <w:r w:rsidRPr="002B6707">
              <w:rPr>
                <w:rFonts w:ascii="Arial" w:eastAsia="Arial" w:hAnsi="Arial" w:cs="Arial"/>
                <w:sz w:val="22"/>
                <w:rPrChange w:id="307" w:author="Aparecida Ferreira" w:date="2024-03-05T10:17:00Z">
                  <w:rPr>
                    <w:rFonts w:ascii="Arial" w:eastAsia="Arial" w:hAnsi="Arial" w:cs="Arial"/>
                    <w:sz w:val="28"/>
                  </w:rPr>
                </w:rPrChange>
              </w:rPr>
              <w:t xml:space="preserve"> e joias </w:t>
            </w:r>
          </w:p>
        </w:tc>
      </w:tr>
    </w:tbl>
    <w:p w14:paraId="280F2966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68B3F3A9" w14:textId="77777777" w:rsidR="00FA38E6" w:rsidRDefault="002B6707">
      <w:pPr>
        <w:suppressAutoHyphens/>
        <w:spacing w:after="160" w:line="36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5A9790C8" w14:textId="77777777" w:rsidR="00FA38E6" w:rsidRDefault="002B6707">
      <w:pPr>
        <w:suppressAutoHyphens/>
        <w:spacing w:after="160" w:line="36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PROCEDIMENTOS METODOLÓGICOS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20813EF3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A2233" w14:textId="77777777" w:rsidR="00524B1D" w:rsidRDefault="00524B1D" w:rsidP="00524B1D">
            <w:pPr>
              <w:suppressAutoHyphens/>
              <w:spacing w:after="160" w:line="360" w:lineRule="auto"/>
              <w:jc w:val="both"/>
              <w:rPr>
                <w:ins w:id="308" w:author="Aparecida Ferreira" w:date="2024-03-05T10:19:00Z"/>
                <w:rFonts w:ascii="Arial" w:eastAsia="Calibri" w:hAnsi="Arial" w:cs="Arial"/>
                <w:sz w:val="22"/>
              </w:rPr>
            </w:pPr>
            <w:ins w:id="309" w:author="Aparecida Ferreira" w:date="2024-03-05T10:13:00Z">
              <w:r w:rsidRPr="00F45B4B">
                <w:rPr>
                  <w:rFonts w:ascii="Arial" w:eastAsia="Calibri" w:hAnsi="Arial" w:cs="Arial"/>
                  <w:sz w:val="22"/>
                </w:rPr>
                <w:t xml:space="preserve">O desenvolvimento do site será conduzido utilizando as melhores práticas de desenvolvimento web, incluindo análise de requisitos, design responsivo, integração de sistemas de pagamento seguro e testes extensivos para garantir a funcionalidade e usabilidade </w:t>
              </w:r>
              <w:commentRangeStart w:id="310"/>
              <w:r w:rsidRPr="00F45B4B">
                <w:rPr>
                  <w:rFonts w:ascii="Arial" w:eastAsia="Calibri" w:hAnsi="Arial" w:cs="Arial"/>
                  <w:sz w:val="22"/>
                </w:rPr>
                <w:t>adequadas</w:t>
              </w:r>
            </w:ins>
            <w:commentRangeEnd w:id="310"/>
            <w:ins w:id="311" w:author="Aparecida Ferreira" w:date="2024-03-05T10:19:00Z">
              <w:r w:rsidR="002B6707">
                <w:rPr>
                  <w:rStyle w:val="Refdecomentrio"/>
                </w:rPr>
                <w:commentReference w:id="310"/>
              </w:r>
            </w:ins>
            <w:ins w:id="313" w:author="Aparecida Ferreira" w:date="2024-03-05T10:13:00Z">
              <w:r w:rsidRPr="00F45B4B">
                <w:rPr>
                  <w:rFonts w:ascii="Arial" w:eastAsia="Calibri" w:hAnsi="Arial" w:cs="Arial"/>
                  <w:sz w:val="22"/>
                </w:rPr>
                <w:t>.</w:t>
              </w:r>
            </w:ins>
          </w:p>
          <w:p w14:paraId="4B1EB453" w14:textId="77777777" w:rsidR="002B6707" w:rsidRPr="00F45B4B" w:rsidRDefault="002B6707" w:rsidP="00524B1D">
            <w:pPr>
              <w:suppressAutoHyphens/>
              <w:spacing w:after="160" w:line="360" w:lineRule="auto"/>
              <w:jc w:val="both"/>
              <w:rPr>
                <w:ins w:id="314" w:author="Aparecida Ferreira" w:date="2024-03-05T10:13:00Z"/>
                <w:rFonts w:ascii="Arial" w:eastAsia="Calibri" w:hAnsi="Arial" w:cs="Arial"/>
                <w:sz w:val="22"/>
              </w:rPr>
            </w:pPr>
          </w:p>
          <w:p w14:paraId="73F8BE06" w14:textId="77777777" w:rsidR="00FA38E6" w:rsidDel="00524B1D" w:rsidRDefault="002B6707" w:rsidP="00524B1D">
            <w:pPr>
              <w:suppressAutoHyphens/>
              <w:spacing w:after="160" w:line="360" w:lineRule="auto"/>
              <w:rPr>
                <w:del w:id="315" w:author="Aparecida Ferreira" w:date="2024-03-05T10:13:00Z"/>
                <w:rFonts w:ascii="Arial" w:eastAsia="Arial" w:hAnsi="Arial" w:cs="Arial"/>
                <w:sz w:val="22"/>
              </w:rPr>
              <w:pPrChange w:id="316" w:author="Aparecida Ferreira" w:date="2024-03-05T10:13:00Z">
                <w:pPr>
                  <w:suppressAutoHyphens/>
                  <w:spacing w:after="160" w:line="360" w:lineRule="auto"/>
                </w:pPr>
              </w:pPrChange>
            </w:pPr>
            <w:del w:id="317" w:author="Aparecida Ferreira" w:date="2024-03-05T10:13:00Z">
              <w:r w:rsidDel="00524B1D">
                <w:rPr>
                  <w:rFonts w:ascii="Arial" w:eastAsia="Arial" w:hAnsi="Arial" w:cs="Arial"/>
                  <w:sz w:val="22"/>
                </w:rPr>
                <w:delText xml:space="preserve">nortearão a busca de informações para responder o problema de pesquisa:Descrição dos métodos e procedimentos que </w:delText>
              </w:r>
            </w:del>
          </w:p>
          <w:p w14:paraId="289EDF45" w14:textId="77777777" w:rsidR="00FA38E6" w:rsidDel="00524B1D" w:rsidRDefault="002B6707" w:rsidP="00524B1D">
            <w:pPr>
              <w:tabs>
                <w:tab w:val="left" w:pos="0"/>
              </w:tabs>
              <w:suppressAutoHyphens/>
              <w:spacing w:after="160" w:line="360" w:lineRule="auto"/>
              <w:rPr>
                <w:del w:id="318" w:author="Aparecida Ferreira" w:date="2024-03-05T10:13:00Z"/>
                <w:rFonts w:ascii="Arial" w:eastAsia="Arial" w:hAnsi="Arial" w:cs="Arial"/>
                <w:sz w:val="22"/>
              </w:rPr>
              <w:pPrChange w:id="319" w:author="Aparecida Ferreira" w:date="2024-03-05T10:13:00Z">
                <w:pPr>
                  <w:numPr>
                    <w:numId w:val="1"/>
                  </w:numPr>
                  <w:tabs>
                    <w:tab w:val="left" w:pos="0"/>
                  </w:tabs>
                  <w:suppressAutoHyphens/>
                  <w:spacing w:after="160" w:line="360" w:lineRule="auto"/>
                  <w:ind w:left="720" w:hanging="360"/>
                </w:pPr>
              </w:pPrChange>
            </w:pPr>
            <w:del w:id="320" w:author="Aparecida Ferreira" w:date="2024-03-05T10:13:00Z">
              <w:r w:rsidDel="00524B1D">
                <w:rPr>
                  <w:rFonts w:ascii="Arial" w:eastAsia="Arial" w:hAnsi="Arial" w:cs="Arial"/>
                  <w:sz w:val="22"/>
                </w:rPr>
                <w:delText>Pesquisa Bibliográfica</w:delText>
              </w:r>
            </w:del>
          </w:p>
          <w:p w14:paraId="71E833E7" w14:textId="77777777" w:rsidR="00FA38E6" w:rsidDel="00524B1D" w:rsidRDefault="002B6707" w:rsidP="00524B1D">
            <w:pPr>
              <w:tabs>
                <w:tab w:val="left" w:pos="0"/>
              </w:tabs>
              <w:suppressAutoHyphens/>
              <w:spacing w:after="160" w:line="360" w:lineRule="auto"/>
              <w:rPr>
                <w:del w:id="321" w:author="Aparecida Ferreira" w:date="2024-03-05T10:13:00Z"/>
                <w:rFonts w:ascii="Arial" w:eastAsia="Arial" w:hAnsi="Arial" w:cs="Arial"/>
                <w:sz w:val="22"/>
              </w:rPr>
              <w:pPrChange w:id="322" w:author="Aparecida Ferreira" w:date="2024-03-05T10:13:00Z">
                <w:pPr>
                  <w:numPr>
                    <w:numId w:val="1"/>
                  </w:numPr>
                  <w:tabs>
                    <w:tab w:val="left" w:pos="0"/>
                  </w:tabs>
                  <w:suppressAutoHyphens/>
                  <w:spacing w:after="160" w:line="360" w:lineRule="auto"/>
                  <w:ind w:left="720" w:hanging="360"/>
                </w:pPr>
              </w:pPrChange>
            </w:pPr>
            <w:del w:id="323" w:author="Aparecida Ferreira" w:date="2024-03-05T10:13:00Z">
              <w:r w:rsidDel="00524B1D">
                <w:rPr>
                  <w:rFonts w:ascii="Arial" w:eastAsia="Arial" w:hAnsi="Arial" w:cs="Arial"/>
                  <w:sz w:val="22"/>
                </w:rPr>
                <w:delText>Pesquisa de campo</w:delText>
              </w:r>
            </w:del>
          </w:p>
          <w:p w14:paraId="741C1CF3" w14:textId="77777777" w:rsidR="00FA38E6" w:rsidDel="00524B1D" w:rsidRDefault="002B6707" w:rsidP="00524B1D">
            <w:pPr>
              <w:tabs>
                <w:tab w:val="left" w:pos="0"/>
              </w:tabs>
              <w:suppressAutoHyphens/>
              <w:spacing w:after="160" w:line="360" w:lineRule="auto"/>
              <w:rPr>
                <w:del w:id="324" w:author="Aparecida Ferreira" w:date="2024-03-05T10:13:00Z"/>
                <w:rFonts w:ascii="Arial" w:eastAsia="Arial" w:hAnsi="Arial" w:cs="Arial"/>
                <w:sz w:val="22"/>
              </w:rPr>
              <w:pPrChange w:id="325" w:author="Aparecida Ferreira" w:date="2024-03-05T10:13:00Z">
                <w:pPr>
                  <w:numPr>
                    <w:numId w:val="1"/>
                  </w:numPr>
                  <w:tabs>
                    <w:tab w:val="left" w:pos="0"/>
                  </w:tabs>
                  <w:suppressAutoHyphens/>
                  <w:spacing w:after="160" w:line="360" w:lineRule="auto"/>
                  <w:ind w:left="720" w:hanging="360"/>
                </w:pPr>
              </w:pPrChange>
            </w:pPr>
            <w:del w:id="326" w:author="Aparecida Ferreira" w:date="2024-03-05T10:13:00Z">
              <w:r w:rsidDel="00524B1D">
                <w:rPr>
                  <w:rFonts w:ascii="Arial" w:eastAsia="Arial" w:hAnsi="Arial" w:cs="Arial"/>
                  <w:sz w:val="22"/>
                </w:rPr>
                <w:delText>Entrevista</w:delText>
              </w:r>
            </w:del>
          </w:p>
          <w:p w14:paraId="758F962D" w14:textId="77777777" w:rsidR="00FA38E6" w:rsidRDefault="002B6707" w:rsidP="00524B1D">
            <w:pPr>
              <w:tabs>
                <w:tab w:val="left" w:pos="0"/>
              </w:tabs>
              <w:suppressAutoHyphens/>
              <w:spacing w:after="160" w:line="360" w:lineRule="auto"/>
              <w:rPr>
                <w:sz w:val="22"/>
              </w:rPr>
              <w:pPrChange w:id="327" w:author="Aparecida Ferreira" w:date="2024-03-05T10:13:00Z">
                <w:pPr>
                  <w:numPr>
                    <w:numId w:val="1"/>
                  </w:numPr>
                  <w:tabs>
                    <w:tab w:val="left" w:pos="0"/>
                  </w:tabs>
                  <w:suppressAutoHyphens/>
                  <w:spacing w:after="160" w:line="360" w:lineRule="auto"/>
                  <w:ind w:left="720" w:hanging="360"/>
                </w:pPr>
              </w:pPrChange>
            </w:pPr>
            <w:del w:id="328" w:author="Aparecida Ferreira" w:date="2024-03-05T10:13:00Z">
              <w:r w:rsidDel="00524B1D">
                <w:rPr>
                  <w:rFonts w:ascii="Arial" w:eastAsia="Arial" w:hAnsi="Arial" w:cs="Arial"/>
                  <w:sz w:val="22"/>
                </w:rPr>
                <w:delText>Levantamento das necessidades</w:delText>
              </w:r>
            </w:del>
          </w:p>
        </w:tc>
      </w:tr>
    </w:tbl>
    <w:p w14:paraId="1958BAD5" w14:textId="77777777" w:rsidR="00FA38E6" w:rsidRDefault="00FA38E6">
      <w:pPr>
        <w:suppressAutoHyphens/>
        <w:spacing w:after="160" w:line="360" w:lineRule="auto"/>
        <w:rPr>
          <w:rFonts w:ascii="Arial" w:eastAsia="Arial" w:hAnsi="Arial" w:cs="Arial"/>
          <w:sz w:val="22"/>
        </w:rPr>
      </w:pPr>
    </w:p>
    <w:p w14:paraId="7C044CF3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C0902BC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10BAB4E6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BIBLIOGRAFIA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0"/>
      </w:tblGrid>
      <w:tr w:rsidR="00FA38E6" w14:paraId="67BB0EEC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AA3C9" w14:textId="77777777" w:rsidR="00FA38E6" w:rsidRDefault="002B6707">
            <w:pPr>
              <w:suppressAutoHyphens/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Listar os principais LIVROS a serem </w:t>
            </w:r>
            <w:r>
              <w:rPr>
                <w:rFonts w:ascii="Arial" w:eastAsia="Arial" w:hAnsi="Arial" w:cs="Arial"/>
                <w:sz w:val="22"/>
              </w:rPr>
              <w:t>pesquisados. (Mínimo 03 Bibliografias para cada disciplina, preferencialmente da biblioteca do CEEP)</w:t>
            </w:r>
          </w:p>
          <w:p w14:paraId="442A33C1" w14:textId="77777777" w:rsidR="00FA38E6" w:rsidRDefault="002B6707">
            <w:pPr>
              <w:suppressAutoHyphens/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Usar </w:t>
            </w:r>
            <w:commentRangeStart w:id="329"/>
            <w:r>
              <w:rPr>
                <w:rFonts w:ascii="Arial" w:eastAsia="Arial" w:hAnsi="Arial" w:cs="Arial"/>
                <w:sz w:val="22"/>
              </w:rPr>
              <w:t>artigos</w:t>
            </w:r>
            <w:commentRangeEnd w:id="329"/>
            <w:r>
              <w:rPr>
                <w:rStyle w:val="Refdecomentrio"/>
              </w:rPr>
              <w:commentReference w:id="329"/>
            </w:r>
            <w:r>
              <w:rPr>
                <w:rFonts w:ascii="Arial" w:eastAsia="Arial" w:hAnsi="Arial" w:cs="Arial"/>
                <w:sz w:val="22"/>
              </w:rPr>
              <w:t>:</w:t>
            </w:r>
          </w:p>
          <w:p w14:paraId="221055DF" w14:textId="77777777" w:rsidR="00FA38E6" w:rsidRDefault="002B6707">
            <w:pPr>
              <w:suppressAutoHyphens/>
              <w:spacing w:after="160" w:line="259" w:lineRule="auto"/>
              <w:rPr>
                <w:sz w:val="22"/>
              </w:rPr>
            </w:pPr>
            <w:hyperlink r:id="rId8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Google Acadêmico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9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Portal da CAPES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10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SciELO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11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Academia.Edu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12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 HYPERLINK "https://www.unit.br/blog/melhores-sites-para-pesquisa-academica" HYPERLINK "https://www.unit.br/blog/melhores-sites-para-pesquisa-academica" HYPERLINK "https://www</w:t>
              </w:r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.unit.br/blog/melhores-sites-para-pesquisa-academica"BDTD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13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Science.gov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14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Eric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15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 xml:space="preserve"> E- HYPERLINK "https://www.unit.br/blog/melhores-sites-para-pesquisa-academica" </w:t>
              </w:r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lastRenderedPageBreak/>
                <w:t>HYPERLINK "https://www.unit.br/blog/melhores-sites-para-pesquisa-academica" HYPERLINK "https://www.unit.br</w:t>
              </w:r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/blog/melhores-sites-para-pesquisa-academica"Journals</w:t>
              </w:r>
            </w:hyperlink>
            <w:r>
              <w:rPr>
                <w:rFonts w:ascii="Arial" w:eastAsia="Arial" w:hAnsi="Arial" w:cs="Arial"/>
                <w:color w:val="000000"/>
                <w:sz w:val="22"/>
              </w:rPr>
              <w:br/>
            </w:r>
            <w:hyperlink r:id="rId16"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  HYPERLINK "https://www.unit.br/blog/melhores-sites-para-pesquisa-academica" HYPERLINK "https://www.unit.br/blog/melho</w:t>
              </w:r>
              <w:r>
                <w:rPr>
                  <w:rFonts w:ascii="Arial" w:eastAsia="Arial" w:hAnsi="Arial" w:cs="Arial"/>
                  <w:color w:val="2D93EE"/>
                  <w:sz w:val="22"/>
                  <w:u w:val="single"/>
                </w:rPr>
                <w:t>res-sites-para-pesquisa-academica" HYPERLINK "https://www.unit.br/blog/melhores-sites-para-pesquisa-academica"Redalyc</w:t>
              </w:r>
            </w:hyperlink>
            <w:r>
              <w:rPr>
                <w:rFonts w:ascii="Arial" w:eastAsia="Arial" w:hAnsi="Arial" w:cs="Arial"/>
                <w:color w:val="000000"/>
                <w:sz w:val="22"/>
                <w:shd w:val="clear" w:color="auto" w:fill="F5F5F5"/>
              </w:rPr>
              <w:t> </w:t>
            </w:r>
          </w:p>
        </w:tc>
      </w:tr>
    </w:tbl>
    <w:p w14:paraId="0E385572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2232A47F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0BDD6AD1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48577CC3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5F5A1E74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1F4F2B46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3B3BDBD2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026CD465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241CD6A6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01635B61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5BB53DC7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530FD535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2173365C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5BF934AC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02668EBE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337EC3D9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212C37D9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38674C69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</w:p>
    <w:p w14:paraId="6DEB240B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CRONOGRAMA DE ATIVIDADES</w:t>
      </w:r>
    </w:p>
    <w:p w14:paraId="70D2BA45" w14:textId="77777777" w:rsidR="00FA38E6" w:rsidRDefault="002B6707">
      <w:pPr>
        <w:suppressAutoHyphens/>
        <w:spacing w:after="160" w:line="259" w:lineRule="auto"/>
        <w:rPr>
          <w:rFonts w:ascii="Arial" w:eastAsia="Arial" w:hAnsi="Arial" w:cs="Arial"/>
          <w:sz w:val="22"/>
        </w:rPr>
      </w:pPr>
      <w:r>
        <w:object w:dxaOrig="8807" w:dyaOrig="8099" w14:anchorId="7C471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40.25pt;height:405pt" o:ole="">
            <v:imagedata r:id="rId17" o:title=""/>
          </v:shape>
          <o:OLEObject Type="Embed" ProgID="StaticMetafile" ShapeID="rectole0000000000" DrawAspect="Content" ObjectID="_1771139134" r:id="rId18"/>
        </w:objec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2437"/>
        <w:gridCol w:w="1692"/>
      </w:tblGrid>
      <w:tr w:rsidR="00FA38E6" w14:paraId="22101899" w14:textId="77777777"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0E811" w14:textId="77777777" w:rsidR="00FA38E6" w:rsidRDefault="002B6707"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3CFE2" w14:textId="77777777" w:rsidR="00FA38E6" w:rsidRDefault="002B6707">
            <w:pPr>
              <w:suppressAutoHyphens/>
              <w:spacing w:after="160" w:line="259" w:lineRule="auto"/>
              <w:rPr>
                <w:sz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sz w:val="22"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AE6AC" w14:textId="77777777" w:rsidR="00FA38E6" w:rsidRDefault="002B6707"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Data</w:t>
            </w:r>
          </w:p>
        </w:tc>
      </w:tr>
      <w:tr w:rsidR="00FA38E6" w14:paraId="5566ABD2" w14:textId="77777777"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C5D54" w14:textId="77777777" w:rsidR="00FA38E6" w:rsidRDefault="002B6707">
            <w:pPr>
              <w:suppressAutoHyphens/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Análise de projetos e sistemas:</w:t>
            </w:r>
          </w:p>
          <w:p w14:paraId="49E53EC0" w14:textId="77777777" w:rsidR="00FA38E6" w:rsidRDefault="002B6707">
            <w:pPr>
              <w:suppressAutoHyphens/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Banco de dados:</w:t>
            </w:r>
          </w:p>
          <w:p w14:paraId="7AA5206A" w14:textId="77777777" w:rsidR="00FA38E6" w:rsidRDefault="002B6707">
            <w:pPr>
              <w:suppressAutoHyphens/>
              <w:spacing w:after="16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Web design:</w:t>
            </w:r>
          </w:p>
          <w:p w14:paraId="2BD98C74" w14:textId="77777777" w:rsidR="00FA38E6" w:rsidRDefault="00FA38E6">
            <w:pPr>
              <w:suppressAutoHyphens/>
              <w:spacing w:after="160" w:line="259" w:lineRule="auto"/>
              <w:rPr>
                <w:sz w:val="22"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E010D" w14:textId="77777777" w:rsidR="00FA38E6" w:rsidRDefault="002B6707">
            <w:pPr>
              <w:suppressAutoHyphens/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Aparecida</w:t>
            </w:r>
          </w:p>
          <w:p w14:paraId="6CAB316D" w14:textId="77777777" w:rsidR="00FA38E6" w:rsidRDefault="00FA38E6">
            <w:pPr>
              <w:suppressAutoHyphens/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7E941D67" w14:textId="77777777" w:rsidR="00FA38E6" w:rsidRDefault="00FA38E6">
            <w:pPr>
              <w:suppressAutoHyphens/>
              <w:spacing w:after="160" w:line="259" w:lineRule="auto"/>
              <w:rPr>
                <w:sz w:val="22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8ED89" w14:textId="77777777" w:rsidR="00FA38E6" w:rsidRDefault="00FA38E6">
            <w:pPr>
              <w:suppressAutoHyphens/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09FD50A7" w14:textId="77777777" w:rsidR="00FA38E6" w:rsidRDefault="00FA38E6">
            <w:pPr>
              <w:suppressAutoHyphens/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560BCCC4" w14:textId="77777777" w:rsidR="00FA38E6" w:rsidRDefault="00FA38E6">
            <w:pPr>
              <w:suppressAutoHyphens/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1DBB5A97" w14:textId="77777777" w:rsidR="00FA38E6" w:rsidRDefault="00FA38E6">
            <w:pPr>
              <w:suppressAutoHyphens/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378F0F19" w14:textId="77777777" w:rsidR="00FA38E6" w:rsidRDefault="00FA38E6">
            <w:pPr>
              <w:suppressAutoHyphens/>
              <w:spacing w:after="160" w:line="259" w:lineRule="auto"/>
              <w:rPr>
                <w:rFonts w:ascii="Arial" w:eastAsia="Arial" w:hAnsi="Arial" w:cs="Arial"/>
                <w:b/>
                <w:sz w:val="22"/>
              </w:rPr>
            </w:pPr>
          </w:p>
          <w:p w14:paraId="06430D6C" w14:textId="77777777" w:rsidR="00FA38E6" w:rsidRDefault="00FA38E6">
            <w:pPr>
              <w:suppressAutoHyphens/>
              <w:spacing w:after="160" w:line="259" w:lineRule="auto"/>
              <w:rPr>
                <w:sz w:val="22"/>
              </w:rPr>
            </w:pPr>
          </w:p>
        </w:tc>
      </w:tr>
    </w:tbl>
    <w:p w14:paraId="5EDA6AFB" w14:textId="77777777" w:rsidR="00FA38E6" w:rsidRDefault="00FA38E6">
      <w:pPr>
        <w:suppressAutoHyphens/>
        <w:spacing w:after="160" w:line="259" w:lineRule="auto"/>
        <w:rPr>
          <w:rFonts w:ascii="Arial" w:eastAsia="Arial" w:hAnsi="Arial" w:cs="Arial"/>
          <w:b/>
          <w:sz w:val="22"/>
        </w:rPr>
      </w:pPr>
    </w:p>
    <w:sectPr w:rsidR="00FA38E6">
      <w:pgSz w:w="11906" w:h="16838"/>
      <w:pgMar w:top="1417" w:right="1701" w:bottom="1417" w:left="1701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05T10:08:00Z" w:initials="AF">
    <w:p w14:paraId="0CA8DC66" w14:textId="77777777" w:rsidR="00524B1D" w:rsidRDefault="00524B1D">
      <w:pPr>
        <w:pStyle w:val="Textodecomentrio"/>
      </w:pPr>
      <w:r>
        <w:rPr>
          <w:rStyle w:val="Refdecomentrio"/>
        </w:rPr>
        <w:annotationRef/>
      </w:r>
      <w:r>
        <w:t>COLOCAR O PROTÓTIPO</w:t>
      </w:r>
    </w:p>
  </w:comment>
  <w:comment w:id="11" w:author="Aparecida Ferreira" w:date="2024-03-05T10:14:00Z" w:initials="AF">
    <w:p w14:paraId="451BDEA4" w14:textId="77777777" w:rsidR="00524B1D" w:rsidRDefault="00524B1D">
      <w:pPr>
        <w:pStyle w:val="Textodecomentrio"/>
      </w:pPr>
      <w:r>
        <w:rPr>
          <w:rStyle w:val="Refdecomentrio"/>
        </w:rPr>
        <w:annotationRef/>
      </w:r>
      <w:r>
        <w:t>PRECISA DAS REFERÊNCIAS. DUVIDAS PERGUNTE A PROFESSORA.</w:t>
      </w:r>
    </w:p>
  </w:comment>
  <w:comment w:id="310" w:author="Aparecida Ferreira" w:date="2024-03-05T10:19:00Z" w:initials="AF">
    <w:p w14:paraId="59390C26" w14:textId="77777777" w:rsidR="002B6707" w:rsidRDefault="002B6707">
      <w:pPr>
        <w:pStyle w:val="Textodecomentrio"/>
      </w:pPr>
      <w:r>
        <w:rPr>
          <w:rStyle w:val="Refdecomentrio"/>
        </w:rPr>
        <w:annotationRef/>
      </w:r>
      <w:r>
        <w:t xml:space="preserve">COMPLETAR ESSA ATIVIDADE. </w:t>
      </w:r>
      <w:r>
        <w:t xml:space="preserve">DÊ UMA OLHADA NO </w:t>
      </w:r>
      <w:r>
        <w:t>CLASSROOM.</w:t>
      </w:r>
      <w:bookmarkStart w:id="312" w:name="_GoBack"/>
      <w:bookmarkEnd w:id="312"/>
    </w:p>
  </w:comment>
  <w:comment w:id="329" w:author="Aparecida Ferreira" w:date="2024-03-05T10:18:00Z" w:initials="AF">
    <w:p w14:paraId="7C93EE16" w14:textId="77777777" w:rsidR="002B6707" w:rsidRDefault="002B6707">
      <w:pPr>
        <w:pStyle w:val="Textodecomentrio"/>
      </w:pPr>
      <w:r>
        <w:rPr>
          <w:rStyle w:val="Refdecomentrio"/>
        </w:rPr>
        <w:annotationRef/>
      </w:r>
      <w:r>
        <w:t>PRECISA REFAZER TODAS AS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A8DC66" w15:done="0"/>
  <w15:commentEx w15:paraId="451BDEA4" w15:done="0"/>
  <w15:commentEx w15:paraId="59390C26" w15:done="0"/>
  <w15:commentEx w15:paraId="7C93EE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E6"/>
    <w:rsid w:val="002B6707"/>
    <w:rsid w:val="00524B1D"/>
    <w:rsid w:val="00FA38E6"/>
    <w:rsid w:val="223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B9B43"/>
  <w15:docId w15:val="{2DF58D62-726E-469C-9B39-BF8DBA8F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rsid w:val="00524B1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24B1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24B1D"/>
  </w:style>
  <w:style w:type="paragraph" w:styleId="Assuntodocomentrio">
    <w:name w:val="annotation subject"/>
    <w:basedOn w:val="Textodecomentrio"/>
    <w:next w:val="Textodecomentrio"/>
    <w:link w:val="AssuntodocomentrioChar"/>
    <w:rsid w:val="00524B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24B1D"/>
    <w:rPr>
      <w:b/>
      <w:bCs/>
    </w:rPr>
  </w:style>
  <w:style w:type="paragraph" w:styleId="Textodebalo">
    <w:name w:val="Balloon Text"/>
    <w:basedOn w:val="Normal"/>
    <w:link w:val="TextodebaloChar"/>
    <w:rsid w:val="00524B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524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1424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</dc:creator>
  <cp:lastModifiedBy>Aparecida Ferreira</cp:lastModifiedBy>
  <cp:revision>2</cp:revision>
  <dcterms:created xsi:type="dcterms:W3CDTF">2024-03-05T12:52:00Z</dcterms:created>
  <dcterms:modified xsi:type="dcterms:W3CDTF">2024-03-05T13:19:00Z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9D197E864921403193F0F29D5406E45B_13</vt:lpwstr>
  </property>
</Properties>
</file>