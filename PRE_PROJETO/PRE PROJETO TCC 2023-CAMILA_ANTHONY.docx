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40424" w14:textId="77777777" w:rsidR="00570A9B" w:rsidRDefault="00570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06EEB2C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8150" w14:textId="77777777" w:rsidR="00570A9B" w:rsidRDefault="00570A9B">
            <w:pPr>
              <w:rPr>
                <w:rFonts w:ascii="Arial" w:eastAsia="Arial" w:hAnsi="Arial" w:cs="Arial"/>
              </w:rPr>
            </w:pPr>
          </w:p>
          <w:p w14:paraId="0810C8A9" w14:textId="77777777" w:rsidR="00570A9B" w:rsidRDefault="005D70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E4CEBF6" w14:textId="77777777" w:rsidR="00570A9B" w:rsidRDefault="00570A9B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32C2288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FF47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proofErr w:type="spellStart"/>
            <w:r>
              <w:rPr>
                <w:rFonts w:ascii="Arial" w:eastAsia="Arial" w:hAnsi="Arial" w:cs="Arial"/>
              </w:rPr>
              <w:t>Camile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Gabriella</w:t>
            </w:r>
            <w:proofErr w:type="spellEnd"/>
            <w:r>
              <w:rPr>
                <w:rFonts w:ascii="Arial" w:eastAsia="Arial" w:hAnsi="Arial" w:cs="Arial"/>
              </w:rPr>
              <w:t xml:space="preserve"> Fernandes                                           Nº 04</w:t>
            </w:r>
          </w:p>
        </w:tc>
      </w:tr>
      <w:tr w:rsidR="00570A9B" w14:paraId="4017349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8AF1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</w:t>
            </w:r>
            <w:r>
              <w:rPr>
                <w:rFonts w:ascii="Arial" w:eastAsia="Arial" w:hAnsi="Arial" w:cs="Arial"/>
              </w:rPr>
              <w:t xml:space="preserve">Anthony Guilherme </w:t>
            </w:r>
            <w:proofErr w:type="spellStart"/>
            <w:r>
              <w:rPr>
                <w:rFonts w:ascii="Arial" w:eastAsia="Arial" w:hAnsi="Arial" w:cs="Arial"/>
              </w:rPr>
              <w:t>Mucelini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                      Nº 02</w:t>
            </w:r>
          </w:p>
        </w:tc>
      </w:tr>
      <w:tr w:rsidR="00570A9B" w14:paraId="792A76B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540E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</w:t>
            </w:r>
          </w:p>
        </w:tc>
      </w:tr>
      <w:tr w:rsidR="00570A9B" w14:paraId="62F8A85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9428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fernandes.camile@escola.pr.gov.br</w:t>
            </w:r>
          </w:p>
        </w:tc>
      </w:tr>
      <w:tr w:rsidR="00570A9B" w14:paraId="085F84D8" w14:textId="77777777">
        <w:trPr>
          <w:cantSplit/>
          <w:trHeight w:val="227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A590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 desenvolvimento de sistemas</w:t>
            </w:r>
          </w:p>
        </w:tc>
      </w:tr>
      <w:tr w:rsidR="00570A9B" w14:paraId="3F6EDC3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0BF0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TURMA: </w:t>
            </w:r>
            <w:proofErr w:type="gramStart"/>
            <w:r>
              <w:rPr>
                <w:rFonts w:ascii="Arial" w:eastAsia="Arial" w:hAnsi="Arial" w:cs="Arial"/>
              </w:rPr>
              <w:t>3 ano</w:t>
            </w:r>
            <w:proofErr w:type="gramEnd"/>
          </w:p>
        </w:tc>
      </w:tr>
    </w:tbl>
    <w:p w14:paraId="1B03F923" w14:textId="77777777" w:rsidR="00570A9B" w:rsidRDefault="00570A9B">
      <w:pPr>
        <w:rPr>
          <w:rFonts w:ascii="Arial" w:eastAsia="Arial" w:hAnsi="Arial" w:cs="Arial"/>
          <w:b/>
        </w:rPr>
      </w:pPr>
    </w:p>
    <w:p w14:paraId="0279798D" w14:textId="77777777" w:rsidR="00570A9B" w:rsidRDefault="005D708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eastAsia="Arial" w:hAnsi="Arial" w:cs="Arial"/>
          <w:b/>
        </w:rPr>
        <w:t>PROJETO</w:t>
      </w:r>
      <w:commentRangeEnd w:id="0"/>
      <w:r w:rsidR="00900F39">
        <w:rPr>
          <w:rStyle w:val="Refdecomentrio"/>
        </w:rPr>
        <w:commentReference w:id="0"/>
      </w:r>
      <w:r>
        <w:rPr>
          <w:rFonts w:ascii="Arial" w:eastAsia="Arial" w:hAnsi="Arial" w:cs="Arial"/>
          <w:b/>
        </w:rPr>
        <w:t>.</w:t>
      </w:r>
    </w:p>
    <w:p w14:paraId="0938D4CB" w14:textId="77777777" w:rsidR="00570A9B" w:rsidRDefault="00570A9B">
      <w:pPr>
        <w:rPr>
          <w:rFonts w:ascii="Arial" w:eastAsia="Arial" w:hAnsi="Arial" w:cs="Arial"/>
          <w:b/>
        </w:rPr>
      </w:pPr>
    </w:p>
    <w:p w14:paraId="6448168F" w14:textId="77777777" w:rsidR="00570A9B" w:rsidRDefault="005D7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6FF67E6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03B" w14:textId="77777777" w:rsidR="00570A9B" w:rsidRDefault="005D708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</w:t>
            </w:r>
            <w:r w:rsidR="00900F39">
              <w:rPr>
                <w:rFonts w:ascii="Arial" w:eastAsia="Arial" w:hAnsi="Arial" w:cs="Arial"/>
              </w:rPr>
              <w:t>PAPER ART’S</w:t>
            </w:r>
          </w:p>
        </w:tc>
      </w:tr>
    </w:tbl>
    <w:p w14:paraId="5E5B9CB1" w14:textId="77777777" w:rsidR="00570A9B" w:rsidRDefault="00570A9B">
      <w:pPr>
        <w:rPr>
          <w:rFonts w:ascii="Arial" w:eastAsia="Arial" w:hAnsi="Arial" w:cs="Arial"/>
        </w:rPr>
      </w:pPr>
    </w:p>
    <w:p w14:paraId="7B970E89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45" w:type="dxa"/>
        <w:tblInd w:w="-83" w:type="dxa"/>
        <w:tblLayout w:type="fixed"/>
        <w:tblLook w:val="0400" w:firstRow="0" w:lastRow="0" w:firstColumn="0" w:lastColumn="0" w:noHBand="0" w:noVBand="1"/>
      </w:tblPr>
      <w:tblGrid>
        <w:gridCol w:w="9045"/>
      </w:tblGrid>
      <w:tr w:rsidR="00570A9B" w14:paraId="59A29EA4" w14:textId="77777777">
        <w:trPr>
          <w:trHeight w:val="1221"/>
        </w:trPr>
        <w:tc>
          <w:tcPr>
            <w:tcW w:w="9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8E9C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 xml:space="preserve">A história do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papel:A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história do papel é uma narrativa fascinante que remonta à necessidade ancestral de registrar pensamentos. Desde as pinturas rupestres até a era digital, essa evolução t</w:t>
            </w:r>
            <w:r>
              <w:rPr>
                <w:rFonts w:ascii="Arial" w:eastAsia="Arial" w:hAnsi="Arial" w:cs="Arial"/>
              </w:rPr>
              <w:t xml:space="preserve">estemunhou diversas formas de expressão. Os primórdios do registro remontam aos neandertais, </w:t>
            </w:r>
            <w:proofErr w:type="gramStart"/>
            <w:r>
              <w:rPr>
                <w:rFonts w:ascii="Arial" w:eastAsia="Arial" w:hAnsi="Arial" w:cs="Arial"/>
              </w:rPr>
              <w:t>extintos</w:t>
            </w:r>
            <w:proofErr w:type="gramEnd"/>
            <w:r>
              <w:rPr>
                <w:rFonts w:ascii="Arial" w:eastAsia="Arial" w:hAnsi="Arial" w:cs="Arial"/>
              </w:rPr>
              <w:t xml:space="preserve"> mas pioneiros na pintura rupestre.</w:t>
            </w:r>
          </w:p>
          <w:p w14:paraId="6F0CE5CA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Antes do papel, inúmeras formas de registro foram exploradas, incluindo tabletes de argila, tabuletas de madeira, tiras</w:t>
            </w:r>
            <w:r>
              <w:rPr>
                <w:rFonts w:ascii="Arial" w:eastAsia="Arial" w:hAnsi="Arial" w:cs="Arial"/>
              </w:rPr>
              <w:t xml:space="preserve"> de palmeira, metais, cascas de árvores, até chegar a materiais semelhantes ao papel, como papiro e pergaminho. Essa evolução não é linear, pois cada cultura desenvolveu métodos únicos de registro com base nos materiais disponíveis.</w:t>
            </w:r>
          </w:p>
          <w:p w14:paraId="5CD85E9B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3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O papiro, derivado de u</w:t>
            </w:r>
            <w:r>
              <w:rPr>
                <w:rFonts w:ascii="Arial" w:eastAsia="Arial" w:hAnsi="Arial" w:cs="Arial"/>
              </w:rPr>
              <w:t xml:space="preserve">ma planta egípcia, tornou-se essencial para a escrita, destacando-se pela maleabilidade e sensibilidade à tinta. Sua exportação pelo Egito levou à competição </w:t>
            </w:r>
            <w:r>
              <w:rPr>
                <w:rFonts w:ascii="Arial" w:eastAsia="Arial" w:hAnsi="Arial" w:cs="Arial"/>
              </w:rPr>
              <w:lastRenderedPageBreak/>
              <w:t xml:space="preserve">entre a biblioteca de Alexandria e a de </w:t>
            </w:r>
            <w:proofErr w:type="spellStart"/>
            <w:r>
              <w:rPr>
                <w:rFonts w:ascii="Arial" w:eastAsia="Arial" w:hAnsi="Arial" w:cs="Arial"/>
              </w:rPr>
              <w:t>Pérgamo</w:t>
            </w:r>
            <w:proofErr w:type="spellEnd"/>
            <w:r>
              <w:rPr>
                <w:rFonts w:ascii="Arial" w:eastAsia="Arial" w:hAnsi="Arial" w:cs="Arial"/>
              </w:rPr>
              <w:t xml:space="preserve">, na Grécia. A escassez no século II d.C. resultou </w:t>
            </w:r>
            <w:r>
              <w:rPr>
                <w:rFonts w:ascii="Arial" w:eastAsia="Arial" w:hAnsi="Arial" w:cs="Arial"/>
              </w:rPr>
              <w:t>na proibição da exportação de papiro pelos egípcios.</w:t>
            </w:r>
          </w:p>
          <w:p w14:paraId="73B2539F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4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 xml:space="preserve">Diante da falta de papiro, </w:t>
            </w:r>
            <w:proofErr w:type="spellStart"/>
            <w:r>
              <w:rPr>
                <w:rFonts w:ascii="Arial" w:eastAsia="Arial" w:hAnsi="Arial" w:cs="Arial"/>
              </w:rPr>
              <w:t>Pérgamo</w:t>
            </w:r>
            <w:proofErr w:type="spellEnd"/>
            <w:r>
              <w:rPr>
                <w:rFonts w:ascii="Arial" w:eastAsia="Arial" w:hAnsi="Arial" w:cs="Arial"/>
              </w:rPr>
              <w:t xml:space="preserve"> desenvolveu o pergaminho, produzido a partir do tratamento do couro de carneiro, vitelo e bezerros. Embora demorado e caro, o pergaminho era mais resistente que o papir</w:t>
            </w:r>
            <w:r>
              <w:rPr>
                <w:rFonts w:ascii="Arial" w:eastAsia="Arial" w:hAnsi="Arial" w:cs="Arial"/>
              </w:rPr>
              <w:t>o.</w:t>
            </w:r>
          </w:p>
          <w:p w14:paraId="1B3EE982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5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 xml:space="preserve">Na China, onde a escrita era fluida, T’sai </w:t>
            </w:r>
            <w:proofErr w:type="spellStart"/>
            <w:r>
              <w:rPr>
                <w:rFonts w:ascii="Arial" w:eastAsia="Arial" w:hAnsi="Arial" w:cs="Arial"/>
              </w:rPr>
              <w:t>Lun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commentRangeStart w:id="6"/>
            <w:r>
              <w:rPr>
                <w:rFonts w:ascii="Arial" w:eastAsia="Arial" w:hAnsi="Arial" w:cs="Arial"/>
              </w:rPr>
              <w:t>em</w:t>
            </w:r>
            <w:commentRangeEnd w:id="6"/>
            <w:r w:rsidR="00636CF9">
              <w:rPr>
                <w:rStyle w:val="Refdecomentrio"/>
              </w:rPr>
              <w:commentReference w:id="6"/>
            </w:r>
            <w:r>
              <w:rPr>
                <w:rFonts w:ascii="Arial" w:eastAsia="Arial" w:hAnsi="Arial" w:cs="Arial"/>
              </w:rPr>
              <w:t xml:space="preserve"> 105 d.C., revolucionou ao descobrir o papel, feito de fibras maceradas em uma tela de pano esticada no bambu. Exclusivo dos chineses por quase 600 anos, a difusão global do papel incentivou o uso do for</w:t>
            </w:r>
            <w:r>
              <w:rPr>
                <w:rFonts w:ascii="Arial" w:eastAsia="Arial" w:hAnsi="Arial" w:cs="Arial"/>
              </w:rPr>
              <w:t>mato de códice, abandonando o volume antigo. Isso catalisou o desenvolvimento da imprensa e democratizou o acesso ao conhecimento, contribuindo para a forma linear de pensamento atual.</w:t>
            </w:r>
          </w:p>
          <w:p w14:paraId="5790E5AF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7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A exposição "Demasiado Humano" no Espaço do Conhecimento UFMG destaca a</w:t>
            </w:r>
            <w:r>
              <w:rPr>
                <w:rFonts w:ascii="Arial" w:eastAsia="Arial" w:hAnsi="Arial" w:cs="Arial"/>
              </w:rPr>
              <w:t xml:space="preserve"> história do papel na seção "Fábrica da Letra", oferecendo uma perspectiva abrangente da evolução da escrita até o formato de livro contemporâneo. O texto sobre impressão tipográfica no blog também complementa essa exploração histórica.</w:t>
            </w:r>
          </w:p>
          <w:p w14:paraId="6CC85306" w14:textId="77777777" w:rsidR="00570A9B" w:rsidDel="00900F39" w:rsidRDefault="00570A9B" w:rsidP="00900F39">
            <w:pPr>
              <w:spacing w:line="360" w:lineRule="auto"/>
              <w:jc w:val="both"/>
              <w:rPr>
                <w:del w:id="8" w:author="Aparecida Ferreira" w:date="2024-03-12T09:34:00Z"/>
                <w:rFonts w:ascii="Arial" w:eastAsia="Arial" w:hAnsi="Arial" w:cs="Arial"/>
              </w:rPr>
              <w:pPrChange w:id="9" w:author="Aparecida Ferreira" w:date="2024-03-12T09:33:00Z">
                <w:pPr/>
              </w:pPrChange>
            </w:pPr>
          </w:p>
          <w:p w14:paraId="5C25EEF6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0" w:author="Aparecida Ferreira" w:date="2024-03-12T09:33:00Z">
                <w:pPr/>
              </w:pPrChange>
            </w:pPr>
            <w:proofErr w:type="spellStart"/>
            <w:r>
              <w:rPr>
                <w:rFonts w:ascii="Arial" w:eastAsia="Arial" w:hAnsi="Arial" w:cs="Arial"/>
              </w:rPr>
              <w:t>E-</w:t>
            </w:r>
            <w:proofErr w:type="gramStart"/>
            <w:r>
              <w:rPr>
                <w:rFonts w:ascii="Arial" w:eastAsia="Arial" w:hAnsi="Arial" w:cs="Arial"/>
              </w:rPr>
              <w:t>commerce:O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artig</w:t>
            </w:r>
            <w:r>
              <w:rPr>
                <w:rFonts w:ascii="Arial" w:eastAsia="Arial" w:hAnsi="Arial" w:cs="Arial"/>
              </w:rPr>
              <w:t xml:space="preserve">o destaca a evolução e impacto do e-commerce, ressaltando a predominância nos Estados Unidos devido à alta penetração de computadores pessoais e custos baixos de internet, enquanto o maior consumo ocorre na Europa, conforme </w:t>
            </w:r>
            <w:proofErr w:type="spellStart"/>
            <w:r>
              <w:rPr>
                <w:rFonts w:ascii="Arial" w:eastAsia="Arial" w:hAnsi="Arial" w:cs="Arial"/>
              </w:rPr>
              <w:t>Cateora</w:t>
            </w:r>
            <w:proofErr w:type="spellEnd"/>
            <w:r>
              <w:rPr>
                <w:rFonts w:ascii="Arial" w:eastAsia="Arial" w:hAnsi="Arial" w:cs="Arial"/>
              </w:rPr>
              <w:t xml:space="preserve"> (2007). </w:t>
            </w:r>
            <w:commentRangeStart w:id="11"/>
            <w:r>
              <w:rPr>
                <w:rFonts w:ascii="Arial" w:eastAsia="Arial" w:hAnsi="Arial" w:cs="Arial"/>
              </w:rPr>
              <w:t>Além</w:t>
            </w:r>
            <w:commentRangeEnd w:id="11"/>
            <w:r w:rsidR="00636CF9">
              <w:rPr>
                <w:rStyle w:val="Refdecomentrio"/>
              </w:rPr>
              <w:commentReference w:id="11"/>
            </w:r>
            <w:r>
              <w:rPr>
                <w:rFonts w:ascii="Arial" w:eastAsia="Arial" w:hAnsi="Arial" w:cs="Arial"/>
              </w:rPr>
              <w:t xml:space="preserve"> de simples </w:t>
            </w:r>
            <w:r>
              <w:rPr>
                <w:rFonts w:ascii="Arial" w:eastAsia="Arial" w:hAnsi="Arial" w:cs="Arial"/>
              </w:rPr>
              <w:t xml:space="preserve">transações, o e-commerce, segundo </w:t>
            </w:r>
            <w:proofErr w:type="spellStart"/>
            <w:r>
              <w:rPr>
                <w:rFonts w:ascii="Arial" w:eastAsia="Arial" w:hAnsi="Arial" w:cs="Arial"/>
              </w:rPr>
              <w:t>Rowsom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commentRangeStart w:id="12"/>
            <w:r>
              <w:rPr>
                <w:rFonts w:ascii="Arial" w:eastAsia="Arial" w:hAnsi="Arial" w:cs="Arial"/>
              </w:rPr>
              <w:t>1998</w:t>
            </w:r>
            <w:commentRangeEnd w:id="12"/>
            <w:r w:rsidR="00900F39">
              <w:rPr>
                <w:rStyle w:val="Refdecomentrio"/>
              </w:rPr>
              <w:commentReference w:id="12"/>
            </w:r>
            <w:r>
              <w:rPr>
                <w:rFonts w:ascii="Arial" w:eastAsia="Arial" w:hAnsi="Arial" w:cs="Arial"/>
              </w:rPr>
              <w:t xml:space="preserve">) e Graham (2000), engloba esforços </w:t>
            </w:r>
            <w:proofErr w:type="spellStart"/>
            <w:r>
              <w:rPr>
                <w:rFonts w:ascii="Arial" w:eastAsia="Arial" w:hAnsi="Arial" w:cs="Arial"/>
              </w:rPr>
              <w:t>pré</w:t>
            </w:r>
            <w:proofErr w:type="spellEnd"/>
            <w:r>
              <w:rPr>
                <w:rFonts w:ascii="Arial" w:eastAsia="Arial" w:hAnsi="Arial" w:cs="Arial"/>
              </w:rPr>
              <w:t xml:space="preserve"> e pós-venda, pesquisa de mercado, geração de vendas qualificadas, anúncios, suporte ao cliente e distribuição de conhecimento.</w:t>
            </w:r>
          </w:p>
          <w:p w14:paraId="364D2EDB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3" w:author="Aparecida Ferreira" w:date="2024-03-12T09:33:00Z">
                <w:pPr/>
              </w:pPrChange>
            </w:pPr>
            <w:proofErr w:type="spellStart"/>
            <w:r>
              <w:rPr>
                <w:rFonts w:ascii="Arial" w:eastAsia="Arial" w:hAnsi="Arial" w:cs="Arial"/>
              </w:rPr>
              <w:t>McCune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commentRangeStart w:id="14"/>
            <w:r>
              <w:rPr>
                <w:rFonts w:ascii="Arial" w:eastAsia="Arial" w:hAnsi="Arial" w:cs="Arial"/>
              </w:rPr>
              <w:t>2000</w:t>
            </w:r>
            <w:commentRangeEnd w:id="14"/>
            <w:r w:rsidR="00900F39">
              <w:rPr>
                <w:rStyle w:val="Refdecomentrio"/>
              </w:rPr>
              <w:commentReference w:id="14"/>
            </w:r>
            <w:r>
              <w:rPr>
                <w:rFonts w:ascii="Arial" w:eastAsia="Arial" w:hAnsi="Arial" w:cs="Arial"/>
              </w:rPr>
              <w:t>) destaca a transformação nas r</w:t>
            </w:r>
            <w:r>
              <w:rPr>
                <w:rFonts w:ascii="Arial" w:eastAsia="Arial" w:hAnsi="Arial" w:cs="Arial"/>
              </w:rPr>
              <w:t xml:space="preserve">elações entre fabricantes e consumidores, eliminando intermediários em algumas situações. A linha do tempo abrange marcos desde transações EDI e EFT nos anos 1970 até os recentes avanços em compras móveis, coletivas, social </w:t>
            </w:r>
            <w:proofErr w:type="spellStart"/>
            <w:r>
              <w:rPr>
                <w:rFonts w:ascii="Arial" w:eastAsia="Arial" w:hAnsi="Arial" w:cs="Arial"/>
              </w:rPr>
              <w:t>commerce</w:t>
            </w:r>
            <w:proofErr w:type="spellEnd"/>
            <w:r>
              <w:rPr>
                <w:rFonts w:ascii="Arial" w:eastAsia="Arial" w:hAnsi="Arial" w:cs="Arial"/>
              </w:rPr>
              <w:t xml:space="preserve"> e compras privadas.</w:t>
            </w:r>
          </w:p>
          <w:p w14:paraId="4A0B5915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5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Qua</w:t>
            </w:r>
            <w:r>
              <w:rPr>
                <w:rFonts w:ascii="Arial" w:eastAsia="Arial" w:hAnsi="Arial" w:cs="Arial"/>
              </w:rPr>
              <w:t xml:space="preserve">nto aos tipos de e-commerce, a segmentação inclui B2B, B2C, B2E, B2G, C2B e C2C, indicando a diversidade de relações comerciais online. </w:t>
            </w:r>
            <w:proofErr w:type="spellStart"/>
            <w:r>
              <w:rPr>
                <w:rFonts w:ascii="Arial" w:eastAsia="Arial" w:hAnsi="Arial" w:cs="Arial"/>
              </w:rPr>
              <w:t>Keltner</w:t>
            </w:r>
            <w:proofErr w:type="spellEnd"/>
            <w:r>
              <w:rPr>
                <w:rFonts w:ascii="Arial" w:eastAsia="Arial" w:hAnsi="Arial" w:cs="Arial"/>
              </w:rPr>
              <w:t xml:space="preserve"> (2000) destaca a redução de custos como fator atrativo, mencionando que a liberação de pedidos pela Web não apen</w:t>
            </w:r>
            <w:r>
              <w:rPr>
                <w:rFonts w:ascii="Arial" w:eastAsia="Arial" w:hAnsi="Arial" w:cs="Arial"/>
              </w:rPr>
              <w:t>as reduz custos, mas também auxilia consumidores a entenderem suas organizações de compras.</w:t>
            </w:r>
          </w:p>
          <w:p w14:paraId="30654615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16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lastRenderedPageBreak/>
              <w:t xml:space="preserve">No cenário brasileiro, a Magazine Luiza desponta como pioneira em um modelo semelhante ao comércio eletrônico desde 1992, enquanto a </w:t>
            </w:r>
            <w:proofErr w:type="spellStart"/>
            <w:r>
              <w:rPr>
                <w:rFonts w:ascii="Arial" w:eastAsia="Arial" w:hAnsi="Arial" w:cs="Arial"/>
              </w:rPr>
              <w:t>Brasoftware</w:t>
            </w:r>
            <w:proofErr w:type="spellEnd"/>
            <w:r>
              <w:rPr>
                <w:rFonts w:ascii="Arial" w:eastAsia="Arial" w:hAnsi="Arial" w:cs="Arial"/>
              </w:rPr>
              <w:t xml:space="preserve"> foi a primeira loja</w:t>
            </w:r>
            <w:r>
              <w:rPr>
                <w:rFonts w:ascii="Arial" w:eastAsia="Arial" w:hAnsi="Arial" w:cs="Arial"/>
              </w:rPr>
              <w:t xml:space="preserve"> virtual do Brasil em 1996, desenvolvida por Ricardo Jordão </w:t>
            </w:r>
            <w:commentRangeStart w:id="17"/>
            <w:r>
              <w:rPr>
                <w:rFonts w:ascii="Arial" w:eastAsia="Arial" w:hAnsi="Arial" w:cs="Arial"/>
              </w:rPr>
              <w:t>Magalhães</w:t>
            </w:r>
            <w:commentRangeEnd w:id="17"/>
            <w:r w:rsidR="00900F39">
              <w:rPr>
                <w:rStyle w:val="Refdecomentrio"/>
              </w:rPr>
              <w:commentReference w:id="17"/>
            </w:r>
            <w:r>
              <w:rPr>
                <w:rFonts w:ascii="Arial" w:eastAsia="Arial" w:hAnsi="Arial" w:cs="Arial"/>
              </w:rPr>
              <w:t>. A e-Bit começou a contabilizar o faturamento do e-commerce brasileiro em 2001, revelando crescimento previsto de 16% mesmo em meio à crise, impulsionado pela confiança crescente dos usu</w:t>
            </w:r>
            <w:r>
              <w:rPr>
                <w:rFonts w:ascii="Arial" w:eastAsia="Arial" w:hAnsi="Arial" w:cs="Arial"/>
              </w:rPr>
              <w:t>ários em realizar compras via internet.</w:t>
            </w:r>
          </w:p>
          <w:p w14:paraId="383E6A19" w14:textId="77777777" w:rsidR="00570A9B" w:rsidDel="00900F39" w:rsidRDefault="00570A9B" w:rsidP="00900F39">
            <w:pPr>
              <w:spacing w:line="360" w:lineRule="auto"/>
              <w:jc w:val="both"/>
              <w:rPr>
                <w:del w:id="18" w:author="Aparecida Ferreira" w:date="2024-03-12T09:36:00Z"/>
                <w:rFonts w:ascii="Arial" w:eastAsia="Arial" w:hAnsi="Arial" w:cs="Arial"/>
              </w:rPr>
              <w:pPrChange w:id="19" w:author="Aparecida Ferreira" w:date="2024-03-12T09:33:00Z">
                <w:pPr/>
              </w:pPrChange>
            </w:pPr>
          </w:p>
          <w:p w14:paraId="4D790C16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0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 xml:space="preserve">Sobre o </w:t>
            </w:r>
            <w:commentRangeStart w:id="21"/>
            <w:r>
              <w:rPr>
                <w:rFonts w:ascii="Arial" w:eastAsia="Arial" w:hAnsi="Arial" w:cs="Arial"/>
              </w:rPr>
              <w:t>site</w:t>
            </w:r>
            <w:commentRangeEnd w:id="21"/>
            <w:r w:rsidR="00900F39">
              <w:rPr>
                <w:rStyle w:val="Refdecomentrio"/>
              </w:rPr>
              <w:commentReference w:id="21"/>
            </w:r>
            <w:r>
              <w:rPr>
                <w:rFonts w:ascii="Arial" w:eastAsia="Arial" w:hAnsi="Arial" w:cs="Arial"/>
              </w:rPr>
              <w:t>: A papelaria desempenha um papel crucial na sociedade, sendo um elemento essencial na comunicação escrita e na organização pessoal e profissional. Ao longo da história, a evolução da papelaria acompanho</w:t>
            </w:r>
            <w:r>
              <w:rPr>
                <w:rFonts w:ascii="Arial" w:eastAsia="Arial" w:hAnsi="Arial" w:cs="Arial"/>
              </w:rPr>
              <w:t>u o desenvolvimento da escrita, desde os primórdios dos manuscritos até os modernos instrumentos de escrita e papel impresso. No contexto contemporâneo, a papelaria transcende sua função básica, tornando-se um setor diversificado e inovador que abrange uma</w:t>
            </w:r>
            <w:r>
              <w:rPr>
                <w:rFonts w:ascii="Arial" w:eastAsia="Arial" w:hAnsi="Arial" w:cs="Arial"/>
              </w:rPr>
              <w:t xml:space="preserve"> ampla gama de produtos e serviços.</w:t>
            </w:r>
          </w:p>
          <w:p w14:paraId="37D17B03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2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 xml:space="preserve">A importância da papelaria vai além do simples fornecimento de materiais de escrita. Ela desempenha um papel fundamental na expressão da identidade pessoal e corporativa, com itens como papel timbrado, cartões de visita </w:t>
            </w:r>
            <w:r>
              <w:rPr>
                <w:rFonts w:ascii="Arial" w:eastAsia="Arial" w:hAnsi="Arial" w:cs="Arial"/>
              </w:rPr>
              <w:t xml:space="preserve">e envelopes refletindo a estética e a </w:t>
            </w:r>
            <w:proofErr w:type="spellStart"/>
            <w:r>
              <w:rPr>
                <w:rFonts w:ascii="Arial" w:eastAsia="Arial" w:hAnsi="Arial" w:cs="Arial"/>
              </w:rPr>
              <w:t>profissionalidade</w:t>
            </w:r>
            <w:proofErr w:type="spellEnd"/>
            <w:r>
              <w:rPr>
                <w:rFonts w:ascii="Arial" w:eastAsia="Arial" w:hAnsi="Arial" w:cs="Arial"/>
              </w:rPr>
              <w:t xml:space="preserve"> de uma pessoa ou empresa. Além disso, a papelaria também está ligada à criatividade, com produtos como cadernos e material de desenho sendo ferramentas essenciais para artistas, escritores e estudante</w:t>
            </w:r>
            <w:r>
              <w:rPr>
                <w:rFonts w:ascii="Arial" w:eastAsia="Arial" w:hAnsi="Arial" w:cs="Arial"/>
              </w:rPr>
              <w:t>s explorarem suas ideias.</w:t>
            </w:r>
          </w:p>
          <w:p w14:paraId="7A6905D1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3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No cenário empresarial, a papelaria é um componente vital para a gestão eficiente de escritórios e empresas. Organizadores, pastas, bloco de notas e outros acessórios desempenham um papel crucial na manutenção da ordem e na promoç</w:t>
            </w:r>
            <w:r>
              <w:rPr>
                <w:rFonts w:ascii="Arial" w:eastAsia="Arial" w:hAnsi="Arial" w:cs="Arial"/>
              </w:rPr>
              <w:t>ão da produtividade. Ao mesmo tempo, a evolução digital não elimina a relevância da papelaria, mas sim a complementa, adaptando-se às demandas de um mundo cada vez mais tecnológico.</w:t>
            </w:r>
          </w:p>
          <w:p w14:paraId="2A111A10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4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A sustentabilidade tornou-se uma preocupação central na sociedade moderna,</w:t>
            </w:r>
            <w:r>
              <w:rPr>
                <w:rFonts w:ascii="Arial" w:eastAsia="Arial" w:hAnsi="Arial" w:cs="Arial"/>
              </w:rPr>
              <w:t xml:space="preserve"> e a papelaria não está isenta desse movimento. A busca por materiais </w:t>
            </w:r>
            <w:proofErr w:type="spellStart"/>
            <w:r>
              <w:rPr>
                <w:rFonts w:ascii="Arial" w:eastAsia="Arial" w:hAnsi="Arial" w:cs="Arial"/>
              </w:rPr>
              <w:t>eco-friendly</w:t>
            </w:r>
            <w:proofErr w:type="spellEnd"/>
            <w:r>
              <w:rPr>
                <w:rFonts w:ascii="Arial" w:eastAsia="Arial" w:hAnsi="Arial" w:cs="Arial"/>
              </w:rPr>
              <w:t xml:space="preserve"> e práticas sustentáveis molda a indústria, promovendo a utilização responsável de recursos naturais e a redução do impacto ambiental. Essa consciência ambiental tem levado a</w:t>
            </w:r>
            <w:r>
              <w:rPr>
                <w:rFonts w:ascii="Arial" w:eastAsia="Arial" w:hAnsi="Arial" w:cs="Arial"/>
              </w:rPr>
              <w:t xml:space="preserve"> inovações na produção de papel e materiais de escrita, alinhando-se a uma perspectiva mais ecológica.</w:t>
            </w:r>
          </w:p>
          <w:p w14:paraId="6D21AA75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5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A globalização e a tecnologia têm permitido uma acessibilidade sem precedentes a produtos de papelaria de diversas partes do mundo. A troca de influência</w:t>
            </w:r>
            <w:r>
              <w:rPr>
                <w:rFonts w:ascii="Arial" w:eastAsia="Arial" w:hAnsi="Arial" w:cs="Arial"/>
              </w:rPr>
              <w:t xml:space="preserve">s culturais resulta em uma ampla variedade de estilos e designs, proporcionando opções diversificadas para </w:t>
            </w:r>
            <w:r>
              <w:rPr>
                <w:rFonts w:ascii="Arial" w:eastAsia="Arial" w:hAnsi="Arial" w:cs="Arial"/>
              </w:rPr>
              <w:lastRenderedPageBreak/>
              <w:t>consumidores. Além disso, a facilidade de compra online transformou a forma como as pessoas adquirem produtos de papelaria, tornando o setor ainda ma</w:t>
            </w:r>
            <w:r>
              <w:rPr>
                <w:rFonts w:ascii="Arial" w:eastAsia="Arial" w:hAnsi="Arial" w:cs="Arial"/>
              </w:rPr>
              <w:t>is acessível e dinâmico.</w:t>
            </w:r>
          </w:p>
          <w:p w14:paraId="3F9531C1" w14:textId="77777777" w:rsidR="00570A9B" w:rsidRDefault="005D7080" w:rsidP="00900F3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26" w:author="Aparecida Ferreira" w:date="2024-03-12T09:33:00Z">
                <w:pPr/>
              </w:pPrChange>
            </w:pPr>
            <w:r>
              <w:rPr>
                <w:rFonts w:ascii="Arial" w:eastAsia="Arial" w:hAnsi="Arial" w:cs="Arial"/>
              </w:rPr>
              <w:t>Ao explorar a papelaria como tema de pesquisa, é fundamental considerar não apenas os aspectos comerciais, mas também os socioculturais e ambientais. A análise da evolução histórica, das tendências contemporâneas e das inovações fu</w:t>
            </w:r>
            <w:r>
              <w:rPr>
                <w:rFonts w:ascii="Arial" w:eastAsia="Arial" w:hAnsi="Arial" w:cs="Arial"/>
              </w:rPr>
              <w:t>turas oferece uma visão abrangente de um setor que vai além do simples fornecimento de materiais, desempenhando um papel significativo na vida cotidiana e na expressão individual.</w:t>
            </w:r>
          </w:p>
        </w:tc>
      </w:tr>
    </w:tbl>
    <w:p w14:paraId="4EACD823" w14:textId="77777777" w:rsidR="00570A9B" w:rsidRDefault="00570A9B">
      <w:pPr>
        <w:rPr>
          <w:rFonts w:ascii="Arial" w:eastAsia="Arial" w:hAnsi="Arial" w:cs="Arial"/>
        </w:rPr>
      </w:pPr>
    </w:p>
    <w:p w14:paraId="57EC9965" w14:textId="77777777" w:rsidR="00570A9B" w:rsidRDefault="00570A9B">
      <w:pPr>
        <w:rPr>
          <w:rFonts w:ascii="Arial" w:eastAsia="Arial" w:hAnsi="Arial" w:cs="Arial"/>
        </w:rPr>
      </w:pPr>
    </w:p>
    <w:p w14:paraId="2AC59A00" w14:textId="77777777" w:rsidR="00570A9B" w:rsidRDefault="00570A9B">
      <w:pPr>
        <w:rPr>
          <w:rFonts w:ascii="Arial" w:eastAsia="Arial" w:hAnsi="Arial" w:cs="Arial"/>
        </w:rPr>
      </w:pPr>
    </w:p>
    <w:p w14:paraId="79B1B176" w14:textId="77777777" w:rsidR="00570A9B" w:rsidRDefault="00570A9B">
      <w:pPr>
        <w:rPr>
          <w:rFonts w:ascii="Arial" w:eastAsia="Arial" w:hAnsi="Arial" w:cs="Arial"/>
        </w:rPr>
      </w:pPr>
    </w:p>
    <w:p w14:paraId="30F1F64D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HIPÓTESE / SOLUÇÃO</w:t>
      </w:r>
    </w:p>
    <w:tbl>
      <w:tblPr>
        <w:tblStyle w:val="a3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5805E61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BA51" w14:textId="77777777" w:rsidR="00570A9B" w:rsidRDefault="005D7080" w:rsidP="00636CF9">
            <w:pPr>
              <w:spacing w:after="0" w:line="360" w:lineRule="auto"/>
              <w:jc w:val="both"/>
              <w:rPr>
                <w:rFonts w:ascii="Arial" w:eastAsia="Arial" w:hAnsi="Arial" w:cs="Arial"/>
              </w:rPr>
              <w:pPrChange w:id="27" w:author="Aparecida Ferreira" w:date="2024-03-12T10:03:00Z">
                <w:pPr/>
              </w:pPrChange>
            </w:pPr>
            <w:r>
              <w:rPr>
                <w:rFonts w:ascii="Arial" w:eastAsia="Arial" w:hAnsi="Arial" w:cs="Arial"/>
              </w:rPr>
              <w:t>A papelaria tem um papel muito importante no mundo, sendo crucial para todo o tipo de pessoas, fornecendo uma diversidade gigantesca de material para todo tipo de ambiente.</w:t>
            </w:r>
          </w:p>
          <w:p w14:paraId="2B32A72B" w14:textId="77777777" w:rsidR="00570A9B" w:rsidDel="00636CF9" w:rsidRDefault="005D7080" w:rsidP="00636CF9">
            <w:pPr>
              <w:spacing w:after="0" w:line="360" w:lineRule="auto"/>
              <w:jc w:val="both"/>
              <w:rPr>
                <w:del w:id="28" w:author="Aparecida Ferreira" w:date="2024-03-12T10:02:00Z"/>
                <w:rFonts w:ascii="Arial" w:eastAsia="Arial" w:hAnsi="Arial" w:cs="Arial"/>
              </w:rPr>
              <w:pPrChange w:id="29" w:author="Aparecida Ferreira" w:date="2024-03-12T10:03:00Z">
                <w:pPr/>
              </w:pPrChange>
            </w:pPr>
            <w:r>
              <w:rPr>
                <w:rFonts w:ascii="Arial" w:eastAsia="Arial" w:hAnsi="Arial" w:cs="Arial"/>
              </w:rPr>
              <w:t>Como por exemplo:</w:t>
            </w:r>
            <w:ins w:id="30" w:author="Aparecida Ferreira" w:date="2024-03-12T10:02:00Z">
              <w:r w:rsidR="00636CF9">
                <w:rPr>
                  <w:rFonts w:ascii="Arial" w:eastAsia="Arial" w:hAnsi="Arial" w:cs="Arial"/>
                </w:rPr>
                <w:t xml:space="preserve"> </w:t>
              </w:r>
            </w:ins>
          </w:p>
          <w:p w14:paraId="5143EC1F" w14:textId="77777777" w:rsidR="00570A9B" w:rsidDel="00636CF9" w:rsidRDefault="005D7080" w:rsidP="00636CF9">
            <w:pPr>
              <w:spacing w:after="0" w:line="360" w:lineRule="auto"/>
              <w:jc w:val="both"/>
              <w:rPr>
                <w:del w:id="31" w:author="Aparecida Ferreira" w:date="2024-03-12T10:02:00Z"/>
                <w:rFonts w:ascii="Arial" w:eastAsia="Arial" w:hAnsi="Arial" w:cs="Arial"/>
              </w:rPr>
              <w:pPrChange w:id="32" w:author="Aparecida Ferreira" w:date="2024-03-12T10:03:00Z">
                <w:pPr/>
              </w:pPrChange>
            </w:pPr>
            <w:r>
              <w:rPr>
                <w:rFonts w:ascii="Arial" w:eastAsia="Arial" w:hAnsi="Arial" w:cs="Arial"/>
              </w:rPr>
              <w:t>Escolas, Escritórios e Diversos ambientes como Mercados Industria</w:t>
            </w:r>
            <w:r>
              <w:rPr>
                <w:rFonts w:ascii="Arial" w:eastAsia="Arial" w:hAnsi="Arial" w:cs="Arial"/>
              </w:rPr>
              <w:t>s e etc.</w:t>
            </w:r>
            <w:ins w:id="33" w:author="Aparecida Ferreira" w:date="2024-03-12T10:02:00Z">
              <w:r w:rsidR="00636CF9">
                <w:rPr>
                  <w:rFonts w:ascii="Arial" w:eastAsia="Arial" w:hAnsi="Arial" w:cs="Arial"/>
                </w:rPr>
                <w:t xml:space="preserve"> </w:t>
              </w:r>
            </w:ins>
          </w:p>
          <w:p w14:paraId="35C63063" w14:textId="77777777" w:rsidR="00570A9B" w:rsidDel="00636CF9" w:rsidRDefault="005D7080" w:rsidP="00636CF9">
            <w:pPr>
              <w:spacing w:line="360" w:lineRule="auto"/>
              <w:jc w:val="both"/>
              <w:rPr>
                <w:del w:id="34" w:author="Aparecida Ferreira" w:date="2024-03-12T10:02:00Z"/>
                <w:rFonts w:ascii="Arial" w:eastAsia="Arial" w:hAnsi="Arial" w:cs="Arial"/>
              </w:rPr>
              <w:pPrChange w:id="35" w:author="Aparecida Ferreira" w:date="2024-03-12T10:01:00Z">
                <w:pPr/>
              </w:pPrChange>
            </w:pPr>
            <w:r>
              <w:rPr>
                <w:rFonts w:ascii="Arial" w:eastAsia="Arial" w:hAnsi="Arial" w:cs="Arial"/>
              </w:rPr>
              <w:t>Sendo</w:t>
            </w:r>
            <w:del w:id="36" w:author="Aparecida Ferreira" w:date="2024-03-12T10:02:00Z">
              <w:r w:rsidDel="00636CF9">
                <w:rPr>
                  <w:rFonts w:ascii="Arial" w:eastAsia="Arial" w:hAnsi="Arial" w:cs="Arial"/>
                </w:rPr>
                <w:delText xml:space="preserve"> </w:delText>
              </w:r>
              <w:r w:rsidDel="00636CF9">
                <w:rPr>
                  <w:rFonts w:ascii="Arial" w:eastAsia="Arial" w:hAnsi="Arial" w:cs="Arial"/>
                </w:rPr>
                <w:delText>M</w:delText>
              </w:r>
              <w:r w:rsidDel="00636CF9">
                <w:rPr>
                  <w:rFonts w:ascii="Arial" w:eastAsia="Arial" w:hAnsi="Arial" w:cs="Arial"/>
                </w:rPr>
                <w:delText>u</w:delText>
              </w:r>
              <w:r w:rsidDel="00636CF9">
                <w:rPr>
                  <w:rFonts w:ascii="Arial" w:eastAsia="Arial" w:hAnsi="Arial" w:cs="Arial"/>
                </w:rPr>
                <w:delText>i</w:delText>
              </w:r>
              <w:r w:rsidDel="00636CF9">
                <w:rPr>
                  <w:rFonts w:ascii="Arial" w:eastAsia="Arial" w:hAnsi="Arial" w:cs="Arial"/>
                </w:rPr>
                <w:delText>t</w:delText>
              </w:r>
              <w:r w:rsidDel="00636CF9">
                <w:rPr>
                  <w:rFonts w:ascii="Arial" w:eastAsia="Arial" w:hAnsi="Arial" w:cs="Arial"/>
                </w:rPr>
                <w:delText>o</w:delText>
              </w:r>
            </w:del>
            <w:r>
              <w:rPr>
                <w:rFonts w:ascii="Arial" w:eastAsia="Arial" w:hAnsi="Arial" w:cs="Arial"/>
              </w:rPr>
              <w:t xml:space="preserve"> requisitado</w:t>
            </w:r>
            <w:del w:id="37" w:author="Aparecida Ferreira" w:date="2024-03-12T10:02:00Z">
              <w:r w:rsidDel="00636CF9">
                <w:rPr>
                  <w:rFonts w:ascii="Arial" w:eastAsia="Arial" w:hAnsi="Arial" w:cs="Arial"/>
                </w:rPr>
                <w:delText>s</w:delText>
              </w:r>
            </w:del>
            <w:r>
              <w:rPr>
                <w:rFonts w:ascii="Arial" w:eastAsia="Arial" w:hAnsi="Arial" w:cs="Arial"/>
              </w:rPr>
              <w:t xml:space="preserve"> em todos os lugares do mundo para diversas atividades.</w:t>
            </w:r>
            <w:ins w:id="38" w:author="Aparecida Ferreira" w:date="2024-03-12T10:02:00Z">
              <w:r w:rsidR="00636CF9">
                <w:rPr>
                  <w:rFonts w:ascii="Arial" w:eastAsia="Arial" w:hAnsi="Arial" w:cs="Arial"/>
                </w:rPr>
                <w:t xml:space="preserve"> </w:t>
              </w:r>
            </w:ins>
          </w:p>
          <w:p w14:paraId="0F3B189D" w14:textId="77777777" w:rsidR="00570A9B" w:rsidDel="00636CF9" w:rsidRDefault="005D7080" w:rsidP="00636CF9">
            <w:pPr>
              <w:spacing w:line="360" w:lineRule="auto"/>
              <w:jc w:val="both"/>
              <w:rPr>
                <w:del w:id="39" w:author="Aparecida Ferreira" w:date="2024-03-12T10:03:00Z"/>
                <w:rFonts w:ascii="Arial" w:eastAsia="Arial" w:hAnsi="Arial" w:cs="Arial"/>
              </w:rPr>
              <w:pPrChange w:id="40" w:author="Aparecida Ferreira" w:date="2024-03-12T10:03:00Z">
                <w:pPr/>
              </w:pPrChange>
            </w:pPr>
            <w:r>
              <w:rPr>
                <w:rFonts w:ascii="Arial" w:eastAsia="Arial" w:hAnsi="Arial" w:cs="Arial"/>
              </w:rPr>
              <w:t>Ajudando uma grande variedade de pessoas, estimulando crianças e deficientes, aumentando muito a criatividade das crianças, aumentando a organização de escritórios.</w:t>
            </w:r>
            <w:ins w:id="41" w:author="Aparecida Ferreira" w:date="2024-03-12T10:02:00Z">
              <w:r w:rsidR="00636CF9">
                <w:rPr>
                  <w:rFonts w:ascii="Arial" w:eastAsia="Arial" w:hAnsi="Arial" w:cs="Arial"/>
                </w:rPr>
                <w:t xml:space="preserve"> </w:t>
              </w:r>
            </w:ins>
          </w:p>
          <w:p w14:paraId="692BFFEC" w14:textId="77777777" w:rsidR="00570A9B" w:rsidRDefault="005D7080" w:rsidP="00636CF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42" w:author="Aparecida Ferreira" w:date="2024-03-12T10:03:00Z">
                <w:pPr/>
              </w:pPrChange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>m contar o grande auxílio que ela fornece para as pessoas mais velhas que não são muito ligadas as tecnologias, proporcionando um rápido atendimento e facilitando a impressão de documentos em geral.</w:t>
            </w:r>
          </w:p>
        </w:tc>
      </w:tr>
    </w:tbl>
    <w:p w14:paraId="7559B728" w14:textId="77777777" w:rsidR="00570A9B" w:rsidRDefault="00570A9B">
      <w:pPr>
        <w:rPr>
          <w:rFonts w:ascii="Arial" w:eastAsia="Arial" w:hAnsi="Arial" w:cs="Arial"/>
        </w:rPr>
      </w:pPr>
    </w:p>
    <w:p w14:paraId="0DD46475" w14:textId="77777777" w:rsidR="00570A9B" w:rsidRDefault="005D7080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60" w:type="dxa"/>
        <w:tblInd w:w="-98" w:type="dxa"/>
        <w:tblLayout w:type="fixed"/>
        <w:tblLook w:val="0400" w:firstRow="0" w:lastRow="0" w:firstColumn="0" w:lastColumn="0" w:noHBand="0" w:noVBand="1"/>
      </w:tblPr>
      <w:tblGrid>
        <w:gridCol w:w="9060"/>
      </w:tblGrid>
      <w:tr w:rsidR="00570A9B" w14:paraId="7488C2A5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97C6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das três </w:t>
            </w:r>
            <w:commentRangeStart w:id="43"/>
            <w:r>
              <w:rPr>
                <w:rFonts w:ascii="Arial" w:eastAsia="Arial" w:hAnsi="Arial" w:cs="Arial"/>
              </w:rPr>
              <w:t>disciplinas</w:t>
            </w:r>
            <w:commentRangeEnd w:id="43"/>
            <w:r w:rsidR="00636CF9">
              <w:rPr>
                <w:rStyle w:val="Refdecomentrio"/>
              </w:rPr>
              <w:commentReference w:id="43"/>
            </w:r>
            <w:r>
              <w:rPr>
                <w:rFonts w:ascii="Arial" w:eastAsia="Arial" w:hAnsi="Arial" w:cs="Arial"/>
              </w:rPr>
              <w:t>.</w:t>
            </w:r>
          </w:p>
          <w:p w14:paraId="38B15468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05FFEC95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Banco de dados: </w:t>
            </w:r>
          </w:p>
          <w:p w14:paraId="4623B897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design: </w:t>
            </w:r>
          </w:p>
          <w:p w14:paraId="636D55FD" w14:textId="77777777" w:rsidR="00570A9B" w:rsidRDefault="00570A9B">
            <w:pPr>
              <w:rPr>
                <w:rFonts w:ascii="Arial" w:eastAsia="Arial" w:hAnsi="Arial" w:cs="Arial"/>
              </w:rPr>
            </w:pPr>
          </w:p>
        </w:tc>
      </w:tr>
    </w:tbl>
    <w:p w14:paraId="3DA017D2" w14:textId="77777777" w:rsidR="00570A9B" w:rsidRDefault="00570A9B">
      <w:pPr>
        <w:rPr>
          <w:rFonts w:ascii="Arial" w:eastAsia="Arial" w:hAnsi="Arial" w:cs="Arial"/>
        </w:rPr>
      </w:pPr>
    </w:p>
    <w:p w14:paraId="41BEB213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79D7781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5420" w14:textId="77777777" w:rsidR="00570A9B" w:rsidDel="00636CF9" w:rsidRDefault="00570A9B">
            <w:pPr>
              <w:rPr>
                <w:del w:id="44" w:author="Aparecida Ferreira" w:date="2024-03-12T10:04:00Z"/>
                <w:rFonts w:ascii="Arial" w:eastAsia="Arial" w:hAnsi="Arial" w:cs="Arial"/>
              </w:rPr>
            </w:pPr>
          </w:p>
          <w:p w14:paraId="79222591" w14:textId="77777777" w:rsidR="00570A9B" w:rsidDel="00636CF9" w:rsidRDefault="005D7080" w:rsidP="00636CF9">
            <w:pPr>
              <w:spacing w:line="360" w:lineRule="auto"/>
              <w:jc w:val="both"/>
              <w:rPr>
                <w:del w:id="45" w:author="Aparecida Ferreira" w:date="2024-03-12T10:04:00Z"/>
                <w:rFonts w:ascii="Arial" w:eastAsia="Arial" w:hAnsi="Arial" w:cs="Arial"/>
              </w:rPr>
              <w:pPrChange w:id="46" w:author="Aparecida Ferreira" w:date="2024-03-12T10:04:00Z">
                <w:pPr/>
              </w:pPrChange>
            </w:pPr>
            <w:del w:id="47" w:author="Aparecida Ferreira" w:date="2024-03-12T10:04:00Z">
              <w:r w:rsidDel="00636CF9">
                <w:rPr>
                  <w:rFonts w:ascii="Arial" w:eastAsia="Arial" w:hAnsi="Arial" w:cs="Arial"/>
                </w:rPr>
                <w:delText>Determina o que se pretende realizar para obter resposta ao problema proposto, de um ponto de vista. O objetivo geral deve ser amplo e passível de ser desmembrado em objetivos</w:delText>
              </w:r>
              <w:r w:rsidDel="00636CF9">
                <w:rPr>
                  <w:rFonts w:ascii="Arial" w:eastAsia="Arial" w:hAnsi="Arial" w:cs="Arial"/>
                </w:rPr>
                <w:delText xml:space="preserve"> específicos.</w:delText>
              </w:r>
            </w:del>
          </w:p>
          <w:p w14:paraId="2E0812A1" w14:textId="77777777" w:rsidR="00570A9B" w:rsidDel="00636CF9" w:rsidRDefault="005D7080" w:rsidP="00636CF9">
            <w:pPr>
              <w:spacing w:line="360" w:lineRule="auto"/>
              <w:jc w:val="both"/>
              <w:rPr>
                <w:del w:id="48" w:author="Aparecida Ferreira" w:date="2024-03-12T10:04:00Z"/>
                <w:rFonts w:ascii="Arial" w:eastAsia="Arial" w:hAnsi="Arial" w:cs="Arial"/>
              </w:rPr>
              <w:pPrChange w:id="49" w:author="Aparecida Ferreira" w:date="2024-03-12T10:04:00Z">
                <w:pPr/>
              </w:pPrChange>
            </w:pPr>
            <w:r>
              <w:rPr>
                <w:rFonts w:ascii="Arial" w:eastAsia="Arial" w:hAnsi="Arial" w:cs="Arial"/>
              </w:rPr>
              <w:t>O site tem o objetivo de vender materiais de papelaria mais divertidos, com o intuito de influenciar as pessoas a saírem de um material simples, para um mais decorado e menos entediante.</w:t>
            </w:r>
          </w:p>
          <w:p w14:paraId="06BF7426" w14:textId="77777777" w:rsidR="00570A9B" w:rsidRDefault="00570A9B" w:rsidP="00636CF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50" w:author="Aparecida Ferreira" w:date="2024-03-12T10:04:00Z">
                <w:pPr/>
              </w:pPrChange>
            </w:pPr>
          </w:p>
        </w:tc>
      </w:tr>
    </w:tbl>
    <w:p w14:paraId="5A281E71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024C584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OBJETIVOS ESPECÍFICOS</w:t>
      </w:r>
    </w:p>
    <w:tbl>
      <w:tblPr>
        <w:tblStyle w:val="a6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5EED1CD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4B72" w14:textId="77777777" w:rsidR="00570A9B" w:rsidRDefault="005D7080" w:rsidP="00636CF9">
            <w:pPr>
              <w:spacing w:line="360" w:lineRule="auto"/>
              <w:jc w:val="both"/>
              <w:rPr>
                <w:rFonts w:ascii="Arial" w:eastAsia="Arial" w:hAnsi="Arial" w:cs="Arial"/>
              </w:rPr>
              <w:pPrChange w:id="51" w:author="Aparecida Ferreira" w:date="2024-03-12T10:04:00Z">
                <w:pPr/>
              </w:pPrChange>
            </w:pPr>
            <w:r>
              <w:rPr>
                <w:rFonts w:ascii="Arial" w:eastAsia="Arial" w:hAnsi="Arial" w:cs="Arial"/>
              </w:rPr>
              <w:t>Os desenvolvedores buscarão d</w:t>
            </w:r>
            <w:r>
              <w:rPr>
                <w:rFonts w:ascii="Arial" w:eastAsia="Arial" w:hAnsi="Arial" w:cs="Arial"/>
              </w:rPr>
              <w:t>ar a melhor experiência possível para o cliente: ter um espaço onde o cliente possa conversar com o vendedor sem complicações, um carrinho de compras simples, uma interface fácil de navegar, envios rápidos dos produtos, etc.</w:t>
            </w:r>
          </w:p>
        </w:tc>
      </w:tr>
    </w:tbl>
    <w:p w14:paraId="4979634A" w14:textId="77777777" w:rsidR="00570A9B" w:rsidRDefault="00570A9B">
      <w:pPr>
        <w:spacing w:line="360" w:lineRule="auto"/>
        <w:rPr>
          <w:rFonts w:ascii="Arial" w:eastAsia="Arial" w:hAnsi="Arial" w:cs="Arial"/>
        </w:rPr>
      </w:pPr>
    </w:p>
    <w:p w14:paraId="50E2E446" w14:textId="77777777" w:rsidR="00570A9B" w:rsidRDefault="005D708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PROCEDIMENTOS </w:t>
      </w:r>
      <w:commentRangeStart w:id="52"/>
      <w:commentRangeStart w:id="53"/>
      <w:r>
        <w:rPr>
          <w:rFonts w:ascii="Arial" w:eastAsia="Arial" w:hAnsi="Arial" w:cs="Arial"/>
        </w:rPr>
        <w:t>METODOLÓGICOS</w:t>
      </w:r>
      <w:commentRangeEnd w:id="52"/>
      <w:r w:rsidR="00900F39">
        <w:rPr>
          <w:rStyle w:val="Refdecomentrio"/>
        </w:rPr>
        <w:commentReference w:id="52"/>
      </w:r>
      <w:commentRangeEnd w:id="53"/>
      <w:r w:rsidR="00636CF9">
        <w:rPr>
          <w:rStyle w:val="Refdecomentrio"/>
        </w:rPr>
        <w:commentReference w:id="53"/>
      </w:r>
    </w:p>
    <w:tbl>
      <w:tblPr>
        <w:tblStyle w:val="a7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1FA4723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3BD4" w14:textId="77777777" w:rsidR="00570A9B" w:rsidDel="00900F39" w:rsidRDefault="005D7080" w:rsidP="00900F39">
            <w:pPr>
              <w:spacing w:line="360" w:lineRule="auto"/>
              <w:rPr>
                <w:del w:id="54" w:author="Aparecida Ferreira" w:date="2024-03-12T09:34:00Z"/>
                <w:rFonts w:ascii="Arial" w:eastAsia="Arial" w:hAnsi="Arial" w:cs="Arial"/>
              </w:rPr>
              <w:pPrChange w:id="55" w:author="Aparecida Ferreira" w:date="2024-03-12T09:34:00Z">
                <w:pPr>
                  <w:spacing w:line="360" w:lineRule="auto"/>
                </w:pPr>
              </w:pPrChange>
            </w:pPr>
            <w:del w:id="56" w:author="Aparecida Ferreira" w:date="2024-03-12T09:34:00Z">
              <w:r w:rsidDel="00900F39">
                <w:rPr>
                  <w:rFonts w:ascii="Arial" w:eastAsia="Arial" w:hAnsi="Arial" w:cs="Arial"/>
                </w:rPr>
                <w:delText>Descrição dos métodos e procedimentos que nortearão a busca de informações para responder o problema de pesquisa:</w:delText>
              </w:r>
            </w:del>
          </w:p>
          <w:p w14:paraId="0C700B29" w14:textId="77777777" w:rsidR="00570A9B" w:rsidDel="00900F39" w:rsidRDefault="005D7080" w:rsidP="00900F39">
            <w:pPr>
              <w:spacing w:line="360" w:lineRule="auto"/>
              <w:rPr>
                <w:del w:id="57" w:author="Aparecida Ferreira" w:date="2024-03-12T09:34:00Z"/>
                <w:rFonts w:ascii="Arial" w:eastAsia="Arial" w:hAnsi="Arial" w:cs="Arial"/>
              </w:rPr>
              <w:pPrChange w:id="58" w:author="Aparecida Ferreira" w:date="2024-03-12T09:34:00Z">
                <w:pPr>
                  <w:numPr>
                    <w:numId w:val="1"/>
                  </w:numPr>
                  <w:spacing w:line="360" w:lineRule="auto"/>
                  <w:ind w:left="720" w:hanging="360"/>
                </w:pPr>
              </w:pPrChange>
            </w:pPr>
            <w:del w:id="59" w:author="Aparecida Ferreira" w:date="2024-03-12T09:34:00Z">
              <w:r w:rsidDel="00900F39">
                <w:rPr>
                  <w:rFonts w:ascii="Arial" w:eastAsia="Arial" w:hAnsi="Arial" w:cs="Arial"/>
                </w:rPr>
                <w:delText>Pesquisa Bibliográfica</w:delText>
              </w:r>
            </w:del>
          </w:p>
          <w:p w14:paraId="4168E0E3" w14:textId="77777777" w:rsidR="00570A9B" w:rsidDel="00900F39" w:rsidRDefault="005D7080" w:rsidP="00900F39">
            <w:pPr>
              <w:spacing w:line="360" w:lineRule="auto"/>
              <w:rPr>
                <w:del w:id="60" w:author="Aparecida Ferreira" w:date="2024-03-12T09:34:00Z"/>
                <w:rFonts w:ascii="Arial" w:eastAsia="Arial" w:hAnsi="Arial" w:cs="Arial"/>
              </w:rPr>
              <w:pPrChange w:id="61" w:author="Aparecida Ferreira" w:date="2024-03-12T09:34:00Z">
                <w:pPr>
                  <w:numPr>
                    <w:numId w:val="1"/>
                  </w:numPr>
                  <w:spacing w:line="360" w:lineRule="auto"/>
                  <w:ind w:left="720" w:hanging="360"/>
                </w:pPr>
              </w:pPrChange>
            </w:pPr>
            <w:del w:id="62" w:author="Aparecida Ferreira" w:date="2024-03-12T09:34:00Z">
              <w:r w:rsidDel="00900F39">
                <w:rPr>
                  <w:rFonts w:ascii="Arial" w:eastAsia="Arial" w:hAnsi="Arial" w:cs="Arial"/>
                </w:rPr>
                <w:delText>Pesquisa de campo</w:delText>
              </w:r>
            </w:del>
          </w:p>
          <w:p w14:paraId="6F8838C2" w14:textId="77777777" w:rsidR="00570A9B" w:rsidDel="00900F39" w:rsidRDefault="005D7080" w:rsidP="00900F39">
            <w:pPr>
              <w:spacing w:line="360" w:lineRule="auto"/>
              <w:rPr>
                <w:del w:id="63" w:author="Aparecida Ferreira" w:date="2024-03-12T09:34:00Z"/>
                <w:rFonts w:ascii="Arial" w:eastAsia="Arial" w:hAnsi="Arial" w:cs="Arial"/>
              </w:rPr>
              <w:pPrChange w:id="64" w:author="Aparecida Ferreira" w:date="2024-03-12T09:34:00Z">
                <w:pPr>
                  <w:numPr>
                    <w:numId w:val="1"/>
                  </w:numPr>
                  <w:spacing w:line="360" w:lineRule="auto"/>
                  <w:ind w:left="720" w:hanging="360"/>
                </w:pPr>
              </w:pPrChange>
            </w:pPr>
            <w:del w:id="65" w:author="Aparecida Ferreira" w:date="2024-03-12T09:34:00Z">
              <w:r w:rsidDel="00900F39">
                <w:rPr>
                  <w:rFonts w:ascii="Arial" w:eastAsia="Arial" w:hAnsi="Arial" w:cs="Arial"/>
                </w:rPr>
                <w:delText>Entrevista</w:delText>
              </w:r>
            </w:del>
          </w:p>
          <w:p w14:paraId="57F65194" w14:textId="77777777" w:rsidR="00570A9B" w:rsidRDefault="005D7080" w:rsidP="00900F39">
            <w:pPr>
              <w:spacing w:line="360" w:lineRule="auto"/>
              <w:rPr>
                <w:rFonts w:ascii="Arial" w:eastAsia="Arial" w:hAnsi="Arial" w:cs="Arial"/>
              </w:rPr>
              <w:pPrChange w:id="66" w:author="Aparecida Ferreira" w:date="2024-03-12T09:34:00Z">
                <w:pPr>
                  <w:numPr>
                    <w:numId w:val="1"/>
                  </w:numPr>
                  <w:spacing w:line="360" w:lineRule="auto"/>
                  <w:ind w:left="720" w:hanging="360"/>
                </w:pPr>
              </w:pPrChange>
            </w:pPr>
            <w:del w:id="67" w:author="Aparecida Ferreira" w:date="2024-03-12T09:34:00Z">
              <w:r w:rsidDel="00900F39">
                <w:rPr>
                  <w:rFonts w:ascii="Arial" w:eastAsia="Arial" w:hAnsi="Arial" w:cs="Arial"/>
                </w:rPr>
                <w:delText>Levantamento das necessidades</w:delText>
              </w:r>
            </w:del>
          </w:p>
        </w:tc>
      </w:tr>
    </w:tbl>
    <w:p w14:paraId="02BE341F" w14:textId="77777777" w:rsidR="00570A9B" w:rsidRDefault="00570A9B">
      <w:pPr>
        <w:spacing w:line="360" w:lineRule="auto"/>
        <w:rPr>
          <w:rFonts w:ascii="Arial" w:eastAsia="Arial" w:hAnsi="Arial" w:cs="Arial"/>
        </w:rPr>
      </w:pPr>
    </w:p>
    <w:p w14:paraId="55E24D12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5B39424" w14:textId="77777777" w:rsidR="00570A9B" w:rsidRDefault="00570A9B">
      <w:pPr>
        <w:rPr>
          <w:rFonts w:ascii="Arial" w:eastAsia="Arial" w:hAnsi="Arial" w:cs="Arial"/>
        </w:rPr>
      </w:pPr>
    </w:p>
    <w:p w14:paraId="35470970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70A9B" w14:paraId="165AD7E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D7CC" w14:textId="77777777" w:rsidR="00570A9B" w:rsidRPr="00636CF9" w:rsidDel="00636CF9" w:rsidRDefault="005D7080">
            <w:pPr>
              <w:rPr>
                <w:del w:id="68" w:author="Aparecida Ferreira" w:date="2024-03-12T10:05:00Z"/>
                <w:rFonts w:ascii="Arial" w:eastAsia="Arial" w:hAnsi="Arial" w:cs="Arial"/>
                <w:rPrChange w:id="69" w:author="Aparecida Ferreira" w:date="2024-03-12T10:05:00Z">
                  <w:rPr>
                    <w:del w:id="70" w:author="Aparecida Ferreira" w:date="2024-03-12T10:05:00Z"/>
                    <w:rFonts w:ascii="Arial" w:eastAsia="Arial" w:hAnsi="Arial" w:cs="Arial"/>
                  </w:rPr>
                </w:rPrChange>
              </w:rPr>
            </w:pPr>
            <w:del w:id="71" w:author="Aparecida Ferreira" w:date="2024-03-12T10:05:00Z">
              <w:r w:rsidRPr="00636CF9" w:rsidDel="00636CF9">
                <w:rPr>
                  <w:rFonts w:ascii="Arial" w:eastAsia="Arial" w:hAnsi="Arial" w:cs="Arial"/>
                  <w:rPrChange w:id="72" w:author="Aparecida Ferreira" w:date="2024-03-12T10:05:00Z">
                    <w:rPr>
                      <w:rFonts w:ascii="Arial" w:eastAsia="Arial" w:hAnsi="Arial" w:cs="Arial"/>
                    </w:rPr>
                  </w:rPrChange>
                </w:rPr>
                <w:delText>Listar os principais LIVROS a serem pesqui</w:delText>
              </w:r>
              <w:r w:rsidRPr="00636CF9" w:rsidDel="00636CF9">
                <w:rPr>
                  <w:rFonts w:ascii="Arial" w:eastAsia="Arial" w:hAnsi="Arial" w:cs="Arial"/>
                  <w:rPrChange w:id="73" w:author="Aparecida Ferreira" w:date="2024-03-12T10:05:00Z">
                    <w:rPr>
                      <w:rFonts w:ascii="Arial" w:eastAsia="Arial" w:hAnsi="Arial" w:cs="Arial"/>
                    </w:rPr>
                  </w:rPrChange>
                </w:rPr>
                <w:delText>sados. (Mínimo 03 Bibliografias para cada disciplina, preferencialmente da biblioteca do CEEP)</w:delText>
              </w:r>
            </w:del>
          </w:p>
          <w:p w14:paraId="560052DF" w14:textId="77777777" w:rsidR="00570A9B" w:rsidRPr="00636CF9" w:rsidDel="00636CF9" w:rsidRDefault="005D7080">
            <w:pPr>
              <w:rPr>
                <w:del w:id="74" w:author="Aparecida Ferreira" w:date="2024-03-12T10:05:00Z"/>
                <w:rFonts w:ascii="Arial" w:eastAsia="Arial" w:hAnsi="Arial" w:cs="Arial"/>
                <w:rPrChange w:id="75" w:author="Aparecida Ferreira" w:date="2024-03-12T10:05:00Z">
                  <w:rPr>
                    <w:del w:id="76" w:author="Aparecida Ferreira" w:date="2024-03-12T10:05:00Z"/>
                    <w:rFonts w:ascii="Arial" w:eastAsia="Arial" w:hAnsi="Arial" w:cs="Arial"/>
                  </w:rPr>
                </w:rPrChange>
              </w:rPr>
            </w:pPr>
            <w:del w:id="77" w:author="Aparecida Ferreira" w:date="2024-03-12T10:05:00Z">
              <w:r w:rsidRPr="00636CF9" w:rsidDel="00636CF9">
                <w:rPr>
                  <w:rFonts w:ascii="Arial" w:eastAsia="Arial" w:hAnsi="Arial" w:cs="Arial"/>
                  <w:rPrChange w:id="78" w:author="Aparecida Ferreira" w:date="2024-03-12T10:05:00Z">
                    <w:rPr>
                      <w:rFonts w:ascii="Arial" w:eastAsia="Arial" w:hAnsi="Arial" w:cs="Arial"/>
                    </w:rPr>
                  </w:rPrChange>
                </w:rPr>
                <w:delText>Usar artigos:</w:delText>
              </w:r>
            </w:del>
          </w:p>
          <w:p w14:paraId="657823D4" w14:textId="77777777" w:rsidR="00570A9B" w:rsidRPr="00636CF9" w:rsidRDefault="005D7080">
            <w:pPr>
              <w:rPr>
                <w:rFonts w:ascii="Arial" w:eastAsia="Roboto" w:hAnsi="Arial" w:cs="Arial"/>
                <w:color w:val="222222"/>
                <w:highlight w:val="white"/>
                <w:rPrChange w:id="79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</w:pPr>
            <w:r w:rsidRPr="00636CF9">
              <w:rPr>
                <w:rFonts w:ascii="Arial" w:eastAsia="Roboto" w:hAnsi="Arial" w:cs="Arial"/>
                <w:color w:val="222222"/>
                <w:highlight w:val="white"/>
                <w:rPrChange w:id="80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 xml:space="preserve">MACIEL, Júlia Lobato. </w:t>
            </w:r>
            <w:r w:rsidRPr="00636CF9">
              <w:rPr>
                <w:rFonts w:ascii="Arial" w:eastAsia="Roboto" w:hAnsi="Arial" w:cs="Arial"/>
                <w:b/>
                <w:color w:val="222222"/>
                <w:highlight w:val="white"/>
                <w:rPrChange w:id="81" w:author="Aparecida Ferreira" w:date="2024-03-12T10:05:00Z">
                  <w:rPr>
                    <w:rFonts w:ascii="Roboto" w:eastAsia="Roboto" w:hAnsi="Roboto" w:cs="Roboto"/>
                    <w:b/>
                    <w:color w:val="222222"/>
                    <w:sz w:val="24"/>
                    <w:szCs w:val="24"/>
                    <w:highlight w:val="white"/>
                  </w:rPr>
                </w:rPrChange>
              </w:rPr>
              <w:t>História sobre Papel</w:t>
            </w:r>
            <w:r w:rsidRPr="00636CF9">
              <w:rPr>
                <w:rFonts w:ascii="Arial" w:eastAsia="Roboto" w:hAnsi="Arial" w:cs="Arial"/>
                <w:color w:val="222222"/>
                <w:highlight w:val="white"/>
                <w:rPrChange w:id="82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 xml:space="preserve">. 2020. Disponível em: </w:t>
            </w:r>
            <w:proofErr w:type="gramStart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83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https://www.ufmg.br/espacodoconhecimento/historia-sobre-papel/#:~:text=No%20ano%20105%20d.C%2C%20o,chineses%2C%20por%20quase%20600%20anos..</w:t>
            </w:r>
            <w:proofErr w:type="gramEnd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84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 xml:space="preserve"> Acesso em: 29 fev. 2024.</w:t>
            </w:r>
            <w:bookmarkStart w:id="85" w:name="_GoBack"/>
            <w:bookmarkEnd w:id="85"/>
          </w:p>
          <w:p w14:paraId="4D037A1F" w14:textId="77777777" w:rsidR="00570A9B" w:rsidRPr="00636CF9" w:rsidRDefault="005D7080">
            <w:pPr>
              <w:rPr>
                <w:rFonts w:ascii="Arial" w:eastAsia="Roboto" w:hAnsi="Arial" w:cs="Arial"/>
                <w:color w:val="222222"/>
                <w:highlight w:val="white"/>
                <w:rPrChange w:id="86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</w:pPr>
            <w:proofErr w:type="spellStart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87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OpenAI</w:t>
            </w:r>
            <w:proofErr w:type="spellEnd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88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. "</w:t>
            </w:r>
            <w:proofErr w:type="spellStart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89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ChatGPT</w:t>
            </w:r>
            <w:proofErr w:type="spellEnd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90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 xml:space="preserve"> (GPT-3.5) - Modelo de Linguagem para Geração de Tex</w:t>
            </w:r>
            <w:r w:rsidRPr="00636CF9">
              <w:rPr>
                <w:rFonts w:ascii="Arial" w:eastAsia="Roboto" w:hAnsi="Arial" w:cs="Arial"/>
                <w:color w:val="222222"/>
                <w:highlight w:val="white"/>
                <w:rPrChange w:id="91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 xml:space="preserve">to." Desenvolvido pela </w:t>
            </w:r>
            <w:proofErr w:type="spellStart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92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OpenAI</w:t>
            </w:r>
            <w:proofErr w:type="spellEnd"/>
            <w:r w:rsidRPr="00636CF9">
              <w:rPr>
                <w:rFonts w:ascii="Arial" w:eastAsia="Roboto" w:hAnsi="Arial" w:cs="Arial"/>
                <w:color w:val="222222"/>
                <w:highlight w:val="white"/>
                <w:rPrChange w:id="93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 xml:space="preserve">, 2022. Disponível em: </w:t>
            </w:r>
            <w:r w:rsidRPr="00636CF9">
              <w:rPr>
                <w:rFonts w:ascii="Arial" w:eastAsia="Roboto" w:hAnsi="Arial" w:cs="Arial"/>
                <w:color w:val="1155CC"/>
                <w:highlight w:val="white"/>
                <w:u w:val="single"/>
                <w:rPrChange w:id="94" w:author="Aparecida Ferreira" w:date="2024-03-12T10:05:00Z">
                  <w:rPr>
                    <w:rFonts w:ascii="Roboto" w:eastAsia="Roboto" w:hAnsi="Roboto" w:cs="Roboto"/>
                    <w:color w:val="1155CC"/>
                    <w:sz w:val="24"/>
                    <w:szCs w:val="24"/>
                    <w:highlight w:val="white"/>
                    <w:u w:val="single"/>
                  </w:rPr>
                </w:rPrChange>
              </w:rPr>
              <w:fldChar w:fldCharType="begin"/>
            </w:r>
            <w:r w:rsidRPr="00636CF9">
              <w:rPr>
                <w:rFonts w:ascii="Arial" w:eastAsia="Roboto" w:hAnsi="Arial" w:cs="Arial"/>
                <w:color w:val="1155CC"/>
                <w:highlight w:val="white"/>
                <w:u w:val="single"/>
                <w:rPrChange w:id="95" w:author="Aparecida Ferreira" w:date="2024-03-12T10:05:00Z">
                  <w:rPr>
                    <w:rFonts w:ascii="Roboto" w:eastAsia="Roboto" w:hAnsi="Roboto" w:cs="Roboto"/>
                    <w:color w:val="1155CC"/>
                    <w:sz w:val="24"/>
                    <w:szCs w:val="24"/>
                    <w:highlight w:val="white"/>
                    <w:u w:val="single"/>
                  </w:rPr>
                </w:rPrChange>
              </w:rPr>
              <w:instrText xml:space="preserve"> HYPERLINK "https://www.openai.com" \h </w:instrText>
            </w:r>
            <w:r w:rsidRPr="00636CF9">
              <w:rPr>
                <w:rFonts w:ascii="Arial" w:eastAsia="Roboto" w:hAnsi="Arial" w:cs="Arial"/>
                <w:color w:val="1155CC"/>
                <w:highlight w:val="white"/>
                <w:u w:val="single"/>
                <w:rPrChange w:id="96" w:author="Aparecida Ferreira" w:date="2024-03-12T10:05:00Z">
                  <w:rPr>
                    <w:rFonts w:ascii="Roboto" w:eastAsia="Roboto" w:hAnsi="Roboto" w:cs="Roboto"/>
                    <w:color w:val="1155CC"/>
                    <w:sz w:val="24"/>
                    <w:szCs w:val="24"/>
                    <w:highlight w:val="white"/>
                    <w:u w:val="single"/>
                  </w:rPr>
                </w:rPrChange>
              </w:rPr>
              <w:fldChar w:fldCharType="separate"/>
            </w:r>
            <w:r w:rsidRPr="00636CF9">
              <w:rPr>
                <w:rFonts w:ascii="Arial" w:eastAsia="Roboto" w:hAnsi="Arial" w:cs="Arial"/>
                <w:color w:val="1155CC"/>
                <w:highlight w:val="white"/>
                <w:u w:val="single"/>
                <w:rPrChange w:id="97" w:author="Aparecida Ferreira" w:date="2024-03-12T10:05:00Z">
                  <w:rPr>
                    <w:rFonts w:ascii="Roboto" w:eastAsia="Roboto" w:hAnsi="Roboto" w:cs="Roboto"/>
                    <w:color w:val="1155CC"/>
                    <w:sz w:val="24"/>
                    <w:szCs w:val="24"/>
                    <w:highlight w:val="white"/>
                    <w:u w:val="single"/>
                  </w:rPr>
                </w:rPrChange>
              </w:rPr>
              <w:t>https://www.openai.com</w:t>
            </w:r>
            <w:r w:rsidRPr="00636CF9">
              <w:rPr>
                <w:rFonts w:ascii="Arial" w:eastAsia="Roboto" w:hAnsi="Arial" w:cs="Arial"/>
                <w:color w:val="1155CC"/>
                <w:highlight w:val="white"/>
                <w:u w:val="single"/>
                <w:rPrChange w:id="98" w:author="Aparecida Ferreira" w:date="2024-03-12T10:05:00Z">
                  <w:rPr>
                    <w:rFonts w:ascii="Roboto" w:eastAsia="Roboto" w:hAnsi="Roboto" w:cs="Roboto"/>
                    <w:color w:val="1155CC"/>
                    <w:sz w:val="24"/>
                    <w:szCs w:val="24"/>
                    <w:highlight w:val="white"/>
                    <w:u w:val="single"/>
                  </w:rPr>
                </w:rPrChange>
              </w:rPr>
              <w:fldChar w:fldCharType="end"/>
            </w:r>
            <w:r w:rsidRPr="00636CF9">
              <w:rPr>
                <w:rFonts w:ascii="Arial" w:eastAsia="Roboto" w:hAnsi="Arial" w:cs="Arial"/>
                <w:color w:val="222222"/>
                <w:highlight w:val="white"/>
                <w:rPrChange w:id="99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.</w:t>
            </w:r>
          </w:p>
          <w:p w14:paraId="1970C5A4" w14:textId="77777777" w:rsidR="00570A9B" w:rsidRDefault="005D7080">
            <w:pPr>
              <w:rPr>
                <w:rFonts w:ascii="Roboto" w:eastAsia="Roboto" w:hAnsi="Roboto" w:cs="Roboto"/>
                <w:color w:val="222222"/>
                <w:sz w:val="24"/>
                <w:szCs w:val="24"/>
                <w:highlight w:val="white"/>
              </w:rPr>
            </w:pPr>
            <w:r w:rsidRPr="00636CF9">
              <w:rPr>
                <w:rFonts w:ascii="Arial" w:eastAsia="Roboto" w:hAnsi="Arial" w:cs="Arial"/>
                <w:color w:val="222222"/>
                <w:highlight w:val="white"/>
                <w:rPrChange w:id="100" w:author="Aparecida Ferreira" w:date="2024-03-12T10:05:00Z">
                  <w:rPr>
                    <w:rFonts w:ascii="Roboto" w:eastAsia="Roboto" w:hAnsi="Roboto" w:cs="Roboto"/>
                    <w:color w:val="222222"/>
                    <w:sz w:val="24"/>
                    <w:szCs w:val="24"/>
                    <w:highlight w:val="white"/>
                  </w:rPr>
                </w:rPrChange>
              </w:rPr>
              <w:t>Herbert Garcia de Mendonça, Revista Inovação, Projetos e Tecnologias 4 (2), 240-251, 2016</w:t>
            </w:r>
          </w:p>
        </w:tc>
      </w:tr>
    </w:tbl>
    <w:p w14:paraId="3619A304" w14:textId="77777777" w:rsidR="00570A9B" w:rsidRDefault="00570A9B">
      <w:pPr>
        <w:rPr>
          <w:rFonts w:ascii="Arial" w:eastAsia="Arial" w:hAnsi="Arial" w:cs="Arial"/>
        </w:rPr>
      </w:pPr>
    </w:p>
    <w:p w14:paraId="108FB217" w14:textId="77777777" w:rsidR="00570A9B" w:rsidRDefault="00570A9B">
      <w:pPr>
        <w:rPr>
          <w:rFonts w:ascii="Arial" w:eastAsia="Arial" w:hAnsi="Arial" w:cs="Arial"/>
        </w:rPr>
      </w:pPr>
    </w:p>
    <w:p w14:paraId="73AFC377" w14:textId="77777777" w:rsidR="00570A9B" w:rsidRDefault="00570A9B">
      <w:pPr>
        <w:rPr>
          <w:rFonts w:ascii="Arial" w:eastAsia="Arial" w:hAnsi="Arial" w:cs="Arial"/>
        </w:rPr>
      </w:pPr>
    </w:p>
    <w:p w14:paraId="38EAA564" w14:textId="77777777" w:rsidR="00570A9B" w:rsidRDefault="00570A9B">
      <w:pPr>
        <w:rPr>
          <w:rFonts w:ascii="Arial" w:eastAsia="Arial" w:hAnsi="Arial" w:cs="Arial"/>
        </w:rPr>
      </w:pPr>
    </w:p>
    <w:p w14:paraId="1CD7BC3B" w14:textId="77777777" w:rsidR="00570A9B" w:rsidRDefault="00570A9B">
      <w:pPr>
        <w:rPr>
          <w:rFonts w:ascii="Arial" w:eastAsia="Arial" w:hAnsi="Arial" w:cs="Arial"/>
        </w:rPr>
      </w:pPr>
    </w:p>
    <w:p w14:paraId="1B5CE12D" w14:textId="77777777" w:rsidR="00570A9B" w:rsidRDefault="00570A9B">
      <w:pPr>
        <w:rPr>
          <w:rFonts w:ascii="Arial" w:eastAsia="Arial" w:hAnsi="Arial" w:cs="Arial"/>
        </w:rPr>
      </w:pPr>
    </w:p>
    <w:p w14:paraId="55374899" w14:textId="77777777" w:rsidR="00570A9B" w:rsidRDefault="00570A9B">
      <w:pPr>
        <w:rPr>
          <w:rFonts w:ascii="Arial" w:eastAsia="Arial" w:hAnsi="Arial" w:cs="Arial"/>
        </w:rPr>
      </w:pPr>
    </w:p>
    <w:p w14:paraId="44E8F9D6" w14:textId="77777777" w:rsidR="00570A9B" w:rsidRDefault="00570A9B">
      <w:pPr>
        <w:rPr>
          <w:rFonts w:ascii="Arial" w:eastAsia="Arial" w:hAnsi="Arial" w:cs="Arial"/>
        </w:rPr>
      </w:pPr>
    </w:p>
    <w:p w14:paraId="38C561EE" w14:textId="77777777" w:rsidR="00570A9B" w:rsidRDefault="00570A9B">
      <w:pPr>
        <w:rPr>
          <w:rFonts w:ascii="Arial" w:eastAsia="Arial" w:hAnsi="Arial" w:cs="Arial"/>
        </w:rPr>
      </w:pPr>
    </w:p>
    <w:p w14:paraId="074AC37A" w14:textId="77777777" w:rsidR="00570A9B" w:rsidRDefault="00570A9B">
      <w:pPr>
        <w:rPr>
          <w:rFonts w:ascii="Arial" w:eastAsia="Arial" w:hAnsi="Arial" w:cs="Arial"/>
        </w:rPr>
      </w:pPr>
    </w:p>
    <w:p w14:paraId="5A39D4E5" w14:textId="77777777" w:rsidR="00570A9B" w:rsidRDefault="00570A9B">
      <w:pPr>
        <w:rPr>
          <w:rFonts w:ascii="Arial" w:eastAsia="Arial" w:hAnsi="Arial" w:cs="Arial"/>
        </w:rPr>
      </w:pPr>
    </w:p>
    <w:p w14:paraId="77A92A28" w14:textId="77777777" w:rsidR="00570A9B" w:rsidRDefault="00570A9B">
      <w:pPr>
        <w:rPr>
          <w:rFonts w:ascii="Arial" w:eastAsia="Arial" w:hAnsi="Arial" w:cs="Arial"/>
        </w:rPr>
      </w:pPr>
    </w:p>
    <w:p w14:paraId="2FC33FFC" w14:textId="77777777" w:rsidR="00570A9B" w:rsidRDefault="00570A9B">
      <w:pPr>
        <w:rPr>
          <w:rFonts w:ascii="Arial" w:eastAsia="Arial" w:hAnsi="Arial" w:cs="Arial"/>
        </w:rPr>
      </w:pPr>
    </w:p>
    <w:p w14:paraId="707A7F56" w14:textId="77777777" w:rsidR="00570A9B" w:rsidRDefault="00570A9B">
      <w:pPr>
        <w:rPr>
          <w:rFonts w:ascii="Arial" w:eastAsia="Arial" w:hAnsi="Arial" w:cs="Arial"/>
        </w:rPr>
      </w:pPr>
    </w:p>
    <w:p w14:paraId="2673E973" w14:textId="77777777" w:rsidR="00570A9B" w:rsidRDefault="00570A9B">
      <w:pPr>
        <w:rPr>
          <w:rFonts w:ascii="Arial" w:eastAsia="Arial" w:hAnsi="Arial" w:cs="Arial"/>
        </w:rPr>
      </w:pPr>
    </w:p>
    <w:p w14:paraId="47CFA723" w14:textId="77777777" w:rsidR="00570A9B" w:rsidRDefault="00570A9B">
      <w:pPr>
        <w:rPr>
          <w:rFonts w:ascii="Arial" w:eastAsia="Arial" w:hAnsi="Arial" w:cs="Arial"/>
        </w:rPr>
      </w:pPr>
    </w:p>
    <w:p w14:paraId="044BB2B3" w14:textId="77777777" w:rsidR="00570A9B" w:rsidRDefault="00570A9B">
      <w:pPr>
        <w:rPr>
          <w:rFonts w:ascii="Arial" w:eastAsia="Arial" w:hAnsi="Arial" w:cs="Arial"/>
        </w:rPr>
      </w:pPr>
    </w:p>
    <w:p w14:paraId="67132D5B" w14:textId="77777777" w:rsidR="00570A9B" w:rsidRDefault="00570A9B">
      <w:pPr>
        <w:rPr>
          <w:rFonts w:ascii="Arial" w:eastAsia="Arial" w:hAnsi="Arial" w:cs="Arial"/>
        </w:rPr>
      </w:pPr>
    </w:p>
    <w:p w14:paraId="65BFDBF7" w14:textId="77777777" w:rsidR="00570A9B" w:rsidRDefault="005D7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0C667FC1" w14:textId="77777777" w:rsidR="00570A9B" w:rsidRDefault="005D7080">
      <w:pPr>
        <w:rPr>
          <w:rFonts w:ascii="Arial" w:eastAsia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ACEC01A" wp14:editId="48AC8FD8">
            <wp:extent cx="5760085" cy="52946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4"/>
        <w:gridCol w:w="1744"/>
      </w:tblGrid>
      <w:tr w:rsidR="00570A9B" w14:paraId="21B90E5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FCD9A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F7984" w14:textId="77777777" w:rsidR="00570A9B" w:rsidRDefault="005D7080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9E5C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570A9B" w14:paraId="7A6D8323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89837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6EA46A0B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34850FB3" w14:textId="77777777" w:rsidR="00570A9B" w:rsidRDefault="005D7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6FB8087C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A81AD" w14:textId="77777777" w:rsidR="00570A9B" w:rsidRDefault="005D70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33BD6A71" w14:textId="77777777" w:rsidR="00570A9B" w:rsidRDefault="005D70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Alessandra</w:t>
            </w:r>
          </w:p>
          <w:p w14:paraId="04A94B6C" w14:textId="77777777" w:rsidR="00570A9B" w:rsidRDefault="005D7080">
            <w:pPr>
              <w:rPr>
                <w:rFonts w:ascii="Arial" w:eastAsia="Arial" w:hAnsi="Arial" w:cs="Arial"/>
                <w:b/>
              </w:rPr>
            </w:pPr>
            <w:bookmarkStart w:id="101" w:name="_heading=h.gjdgxs" w:colFirst="0" w:colLast="0"/>
            <w:bookmarkEnd w:id="101"/>
            <w:r>
              <w:rPr>
                <w:rFonts w:ascii="Arial" w:eastAsia="Arial" w:hAnsi="Arial" w:cs="Arial"/>
                <w:b/>
              </w:rPr>
              <w:t>???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1498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  <w:p w14:paraId="56860B6C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  <w:p w14:paraId="6F70FFFB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  <w:p w14:paraId="5D19208A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  <w:p w14:paraId="28023EC0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  <w:p w14:paraId="792E25D0" w14:textId="77777777" w:rsidR="00570A9B" w:rsidRDefault="00570A9B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564CC92E" w14:textId="77777777" w:rsidR="00570A9B" w:rsidRDefault="00570A9B">
      <w:pPr>
        <w:rPr>
          <w:rFonts w:ascii="Arial" w:eastAsia="Arial" w:hAnsi="Arial" w:cs="Arial"/>
          <w:b/>
        </w:rPr>
      </w:pPr>
    </w:p>
    <w:sectPr w:rsidR="00570A9B">
      <w:headerReference w:type="default" r:id="rId11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2T09:32:00Z" w:initials="AF">
    <w:p w14:paraId="290B3052" w14:textId="77777777" w:rsidR="00900F39" w:rsidRDefault="00900F39">
      <w:pPr>
        <w:pStyle w:val="Textodecomentrio"/>
      </w:pPr>
      <w:r>
        <w:rPr>
          <w:rStyle w:val="Refdecomentrio"/>
        </w:rPr>
        <w:annotationRef/>
      </w:r>
      <w:r>
        <w:t>Postar o PROTÓTIPO</w:t>
      </w:r>
    </w:p>
  </w:comment>
  <w:comment w:id="6" w:author="Aparecida Ferreira" w:date="2024-03-12T10:01:00Z" w:initials="AF">
    <w:p w14:paraId="2D4977C2" w14:textId="77777777" w:rsidR="00636CF9" w:rsidRDefault="00636CF9">
      <w:pPr>
        <w:pStyle w:val="Textodecomentrio"/>
      </w:pPr>
      <w:r>
        <w:rPr>
          <w:rStyle w:val="Refdecomentrio"/>
        </w:rPr>
        <w:annotationRef/>
      </w:r>
      <w:r>
        <w:t>Retirado de??????</w:t>
      </w:r>
    </w:p>
  </w:comment>
  <w:comment w:id="11" w:author="Aparecida Ferreira" w:date="2024-03-12T10:01:00Z" w:initials="AF">
    <w:p w14:paraId="76840944" w14:textId="77777777" w:rsidR="00636CF9" w:rsidRDefault="00636CF9">
      <w:pPr>
        <w:pStyle w:val="Textodecomentrio"/>
      </w:pPr>
      <w:r>
        <w:rPr>
          <w:rStyle w:val="Refdecomentrio"/>
        </w:rPr>
        <w:annotationRef/>
      </w:r>
      <w:r>
        <w:t>FALTA A BIBLIOGRAFIA</w:t>
      </w:r>
    </w:p>
  </w:comment>
  <w:comment w:id="12" w:author="Aparecida Ferreira" w:date="2024-03-12T09:35:00Z" w:initials="AF">
    <w:p w14:paraId="426473F5" w14:textId="77777777" w:rsidR="00900F39" w:rsidRDefault="00900F39">
      <w:pPr>
        <w:pStyle w:val="Textodecomentrio"/>
      </w:pPr>
      <w:r>
        <w:rPr>
          <w:rStyle w:val="Refdecomentrio"/>
        </w:rPr>
        <w:annotationRef/>
      </w:r>
      <w:r>
        <w:t>FALTA A BIBLIOGRAFIA</w:t>
      </w:r>
    </w:p>
  </w:comment>
  <w:comment w:id="14" w:author="Aparecida Ferreira" w:date="2024-03-12T09:38:00Z" w:initials="AF">
    <w:p w14:paraId="22C15A65" w14:textId="77777777" w:rsidR="00900F39" w:rsidRDefault="00900F39">
      <w:pPr>
        <w:pStyle w:val="Textodecomentrio"/>
      </w:pPr>
      <w:r>
        <w:rPr>
          <w:rStyle w:val="Refdecomentrio"/>
        </w:rPr>
        <w:annotationRef/>
      </w:r>
      <w:r>
        <w:t>FALTA A BIBLIOGRAFIA</w:t>
      </w:r>
    </w:p>
  </w:comment>
  <w:comment w:id="17" w:author="Aparecida Ferreira" w:date="2024-03-12T09:36:00Z" w:initials="AF">
    <w:p w14:paraId="6EB586BE" w14:textId="77777777" w:rsidR="00900F39" w:rsidRDefault="00900F39">
      <w:pPr>
        <w:pStyle w:val="Textodecomentrio"/>
      </w:pPr>
      <w:r>
        <w:rPr>
          <w:rStyle w:val="Refdecomentrio"/>
        </w:rPr>
        <w:annotationRef/>
      </w:r>
      <w:r>
        <w:t xml:space="preserve">Quem escreveu isso??? Se foi o Ricardo </w:t>
      </w:r>
      <w:r>
        <w:t>FALTA A BIBLIOGRAFIA</w:t>
      </w:r>
    </w:p>
  </w:comment>
  <w:comment w:id="21" w:author="Aparecida Ferreira" w:date="2024-03-12T09:37:00Z" w:initials="AF">
    <w:p w14:paraId="44FF0DC0" w14:textId="77777777" w:rsidR="00900F39" w:rsidRDefault="00900F39">
      <w:pPr>
        <w:pStyle w:val="Textodecomentrio"/>
      </w:pPr>
      <w:r>
        <w:rPr>
          <w:rStyle w:val="Refdecomentrio"/>
        </w:rPr>
        <w:annotationRef/>
      </w:r>
      <w:r>
        <w:t xml:space="preserve">VC escreveu isso??? Ou retirou de algum lugar se foi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precida</w:t>
      </w:r>
      <w:proofErr w:type="spellEnd"/>
      <w:r>
        <w:t xml:space="preserve"> postar a referência.</w:t>
      </w:r>
    </w:p>
  </w:comment>
  <w:comment w:id="43" w:author="Aparecida Ferreira" w:date="2024-03-12T10:03:00Z" w:initials="AF">
    <w:p w14:paraId="07BF59CB" w14:textId="77777777" w:rsidR="00636CF9" w:rsidRDefault="00636CF9">
      <w:pPr>
        <w:pStyle w:val="Textodecomentrio"/>
      </w:pPr>
      <w:r>
        <w:rPr>
          <w:rStyle w:val="Refdecomentrio"/>
        </w:rPr>
        <w:annotationRef/>
      </w:r>
      <w:r>
        <w:t>Falta fazer</w:t>
      </w:r>
    </w:p>
  </w:comment>
  <w:comment w:id="52" w:author="Aparecida Ferreira" w:date="2024-03-12T09:35:00Z" w:initials="AF">
    <w:p w14:paraId="52E46875" w14:textId="77777777" w:rsidR="00900F39" w:rsidRDefault="00900F39">
      <w:pPr>
        <w:pStyle w:val="Textodecomentrio"/>
      </w:pPr>
      <w:r>
        <w:rPr>
          <w:rStyle w:val="Refdecomentrio"/>
        </w:rPr>
        <w:annotationRef/>
      </w:r>
      <w:r>
        <w:t>??????</w:t>
      </w:r>
    </w:p>
  </w:comment>
  <w:comment w:id="53" w:author="Aparecida Ferreira" w:date="2024-03-12T10:04:00Z" w:initials="AF">
    <w:p w14:paraId="1F8834AF" w14:textId="77777777" w:rsidR="00636CF9" w:rsidRDefault="00636CF9">
      <w:pPr>
        <w:pStyle w:val="Textodecomentrio"/>
      </w:pPr>
      <w:r>
        <w:rPr>
          <w:rStyle w:val="Refdecomentrio"/>
        </w:rPr>
        <w:annotationRef/>
      </w:r>
      <w:r>
        <w:t>A PROFESSORA COLOCOU UMA AULA NO CLASSROOM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0B3052" w15:done="0"/>
  <w15:commentEx w15:paraId="2D4977C2" w15:done="0"/>
  <w15:commentEx w15:paraId="76840944" w15:done="0"/>
  <w15:commentEx w15:paraId="426473F5" w15:done="0"/>
  <w15:commentEx w15:paraId="22C15A65" w15:done="0"/>
  <w15:commentEx w15:paraId="6EB586BE" w15:done="0"/>
  <w15:commentEx w15:paraId="44FF0DC0" w15:done="0"/>
  <w15:commentEx w15:paraId="07BF59CB" w15:done="0"/>
  <w15:commentEx w15:paraId="52E46875" w15:done="0"/>
  <w15:commentEx w15:paraId="1F8834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A17EE" w14:textId="77777777" w:rsidR="005D7080" w:rsidRDefault="005D7080">
      <w:pPr>
        <w:spacing w:after="0" w:line="240" w:lineRule="auto"/>
      </w:pPr>
      <w:r>
        <w:separator/>
      </w:r>
    </w:p>
  </w:endnote>
  <w:endnote w:type="continuationSeparator" w:id="0">
    <w:p w14:paraId="42BB62C8" w14:textId="77777777" w:rsidR="005D7080" w:rsidRDefault="005D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5AD0E" w14:textId="77777777" w:rsidR="005D7080" w:rsidRDefault="005D7080">
      <w:pPr>
        <w:spacing w:after="0" w:line="240" w:lineRule="auto"/>
      </w:pPr>
      <w:r>
        <w:separator/>
      </w:r>
    </w:p>
  </w:footnote>
  <w:footnote w:type="continuationSeparator" w:id="0">
    <w:p w14:paraId="52A0996D" w14:textId="77777777" w:rsidR="005D7080" w:rsidRDefault="005D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C2BC7" w14:textId="77777777" w:rsidR="00570A9B" w:rsidRDefault="00570A9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570A9B" w14:paraId="260D0AF2" w14:textId="77777777">
      <w:trPr>
        <w:trHeight w:val="1550"/>
      </w:trPr>
      <w:tc>
        <w:tcPr>
          <w:tcW w:w="1980" w:type="dxa"/>
        </w:tcPr>
        <w:p w14:paraId="37484FEE" w14:textId="77777777" w:rsidR="00570A9B" w:rsidRDefault="005D70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noProof/>
              <w:lang w:eastAsia="pt-BR"/>
            </w:rPr>
            <w:drawing>
              <wp:anchor distT="0" distB="0" distL="0" distR="0" simplePos="0" relativeHeight="251658240" behindDoc="1" locked="0" layoutInCell="1" hidden="0" allowOverlap="1" wp14:anchorId="4E586AC6" wp14:editId="310512DC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-42" t="-79" r="-41" b="-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C2F20BF" w14:textId="77777777" w:rsidR="00570A9B" w:rsidRDefault="005D70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67081D92" w14:textId="77777777" w:rsidR="00570A9B" w:rsidRDefault="005D70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3D635051" w14:textId="77777777" w:rsidR="00570A9B" w:rsidRDefault="005D70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rFonts w:eastAsia="Calibri"/>
              <w:noProof/>
              <w:color w:val="000000"/>
              <w:lang w:eastAsia="pt-BR"/>
            </w:rPr>
            <w:drawing>
              <wp:inline distT="0" distB="0" distL="0" distR="0" wp14:anchorId="2AB14F1A" wp14:editId="6F344F5D">
                <wp:extent cx="790575" cy="752475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D699F62" w14:textId="77777777" w:rsidR="00570A9B" w:rsidRDefault="005D70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rFonts w:eastAsia="Calibri"/>
        <w:color w:val="000000"/>
      </w:rPr>
    </w:pP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D119C"/>
    <w:multiLevelType w:val="multilevel"/>
    <w:tmpl w:val="A672CE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9B"/>
    <w:rsid w:val="00570A9B"/>
    <w:rsid w:val="005D7080"/>
    <w:rsid w:val="00636CF9"/>
    <w:rsid w:val="006D0C07"/>
    <w:rsid w:val="0090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F158"/>
  <w15:docId w15:val="{CE3761B1-0E1A-4799-BFE4-419386A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eastAsia="Times New Roman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TextodebaloChar1">
    <w:name w:val="Texto de balão Char1"/>
    <w:basedOn w:val="Fontepargpadro"/>
    <w:link w:val="Textodebalo"/>
    <w:qFormat/>
    <w:rsid w:val="001E2676"/>
    <w:rPr>
      <w:rFonts w:ascii="Tahoma" w:hAnsi="Tahoma" w:cs="Tahoma"/>
      <w:sz w:val="16"/>
      <w:szCs w:val="16"/>
      <w:lang w:eastAsia="zh-CN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Textodebalo">
    <w:name w:val="Balloon Text"/>
    <w:basedOn w:val="Normal"/>
    <w:link w:val="TextodebaloChar1"/>
    <w:qFormat/>
    <w:rsid w:val="001E267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00F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0F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0F39"/>
    <w:rPr>
      <w:rFonts w:eastAsia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0F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0F39"/>
    <w:rPr>
      <w:rFonts w:eastAsia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s5TpFkxeyGTN3y0vkhC1aI8Kg==">CgMxLjAyCGguZ2pkZ3hzOAByITEwNzY5OGQ3aHNLRjZlZG9acGhrMDhYMWZ6SDJpNDZNRw==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3</cp:revision>
  <dcterms:created xsi:type="dcterms:W3CDTF">2024-03-12T12:29:00Z</dcterms:created>
  <dcterms:modified xsi:type="dcterms:W3CDTF">2024-03-12T13:06:00Z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