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A68CC" w14:paraId="48F095B9" w14:textId="77777777" w:rsidTr="2E2286DF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A6659" w14:textId="77777777" w:rsidR="007A68CC" w:rsidRDefault="007A68CC">
            <w:pPr>
              <w:snapToGrid w:val="0"/>
              <w:rPr>
                <w:rFonts w:ascii="Arial" w:hAnsi="Arial" w:cs="Arial"/>
              </w:rPr>
            </w:pPr>
          </w:p>
          <w:p w14:paraId="5D8D0F56" w14:textId="52587752" w:rsidR="007A68CC" w:rsidRDefault="2E2286DF" w:rsidP="2E2286DF">
            <w:pPr>
              <w:jc w:val="center"/>
              <w:rPr>
                <w:rFonts w:ascii="Arial" w:hAnsi="Arial" w:cs="Arial"/>
                <w:b/>
                <w:bCs/>
                <w:lang w:val="pt-PT"/>
              </w:rPr>
            </w:pPr>
            <w:r w:rsidRPr="2E2286DF">
              <w:rPr>
                <w:rFonts w:ascii="Arial" w:hAnsi="Arial" w:cs="Arial"/>
                <w:b/>
                <w:bCs/>
              </w:rPr>
              <w:t>PRÉ-PROJETO 2024</w:t>
            </w:r>
          </w:p>
        </w:tc>
      </w:tr>
    </w:tbl>
    <w:p w14:paraId="0A37501D" w14:textId="77777777" w:rsidR="007A68CC" w:rsidRDefault="007A68CC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A68CC" w14:paraId="53DDC699" w14:textId="77777777" w:rsidTr="2E2286DF">
        <w:trPr>
          <w:cantSplit/>
        </w:trPr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43CBA" w14:textId="77777777" w:rsidR="007A68CC" w:rsidRDefault="00E41F8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Daniel Kentaro                                                                 Nº 06</w:t>
            </w:r>
          </w:p>
        </w:tc>
      </w:tr>
      <w:tr w:rsidR="007A68CC" w14:paraId="4105B542" w14:textId="77777777" w:rsidTr="2E2286DF">
        <w:trPr>
          <w:cantSplit/>
        </w:trPr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C7FA4" w14:textId="77777777" w:rsidR="007A68CC" w:rsidRDefault="00E41F8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7A68CC" w14:paraId="1878A28B" w14:textId="77777777" w:rsidTr="2E2286DF">
        <w:trPr>
          <w:cantSplit/>
        </w:trPr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ADD9A2" w14:textId="77777777" w:rsidR="007A68CC" w:rsidRDefault="00E41F8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(45) 998514479</w:t>
            </w:r>
          </w:p>
        </w:tc>
      </w:tr>
      <w:tr w:rsidR="007A68CC" w14:paraId="4CA97181" w14:textId="77777777" w:rsidTr="2E2286DF">
        <w:trPr>
          <w:cantSplit/>
        </w:trPr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3D4EF" w14:textId="59914F10" w:rsidR="007A68CC" w:rsidRDefault="2E2286DF">
            <w:pPr>
              <w:spacing w:before="120" w:after="120"/>
              <w:rPr>
                <w:rFonts w:ascii="Arial" w:hAnsi="Arial" w:cs="Arial"/>
              </w:rPr>
            </w:pPr>
            <w:r w:rsidRPr="2E2286DF">
              <w:rPr>
                <w:rFonts w:ascii="Arial" w:hAnsi="Arial" w:cs="Arial"/>
              </w:rPr>
              <w:t>E-MAIL DANIEL.OSAKI@ESCOLA.PR.GOV.BR</w:t>
            </w:r>
          </w:p>
        </w:tc>
      </w:tr>
      <w:tr w:rsidR="007A68CC" w14:paraId="540946F1" w14:textId="77777777" w:rsidTr="2E2286DF">
        <w:trPr>
          <w:cantSplit/>
        </w:trPr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155F7" w14:textId="77777777" w:rsidR="007A68CC" w:rsidRDefault="00E41F8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DESENVOLVIMENTO DE SISTEMAS</w:t>
            </w:r>
          </w:p>
        </w:tc>
      </w:tr>
      <w:tr w:rsidR="007A68CC" w14:paraId="624CE57E" w14:textId="77777777" w:rsidTr="2E2286DF">
        <w:trPr>
          <w:cantSplit/>
        </w:trPr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705554" w14:textId="0FD4CD92" w:rsidR="007A68CC" w:rsidRDefault="5DF58C38">
            <w:pPr>
              <w:spacing w:before="120" w:after="120"/>
              <w:rPr>
                <w:rFonts w:ascii="Arial" w:hAnsi="Arial" w:cs="Arial"/>
              </w:rPr>
            </w:pPr>
            <w:r w:rsidRPr="5DF58C38">
              <w:rPr>
                <w:rFonts w:ascii="Arial" w:hAnsi="Arial" w:cs="Arial"/>
              </w:rPr>
              <w:t>TURMA: 3°</w:t>
            </w:r>
          </w:p>
        </w:tc>
      </w:tr>
    </w:tbl>
    <w:p w14:paraId="5DAB6C7B" w14:textId="77777777" w:rsidR="007A68CC" w:rsidRDefault="007A68CC">
      <w:pPr>
        <w:rPr>
          <w:rFonts w:ascii="Arial" w:hAnsi="Arial" w:cs="Arial"/>
          <w:b/>
        </w:rPr>
      </w:pPr>
    </w:p>
    <w:p w14:paraId="1A688118" w14:textId="77777777" w:rsidR="007A68CC" w:rsidRDefault="00E41F88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02EB378F" w14:textId="77777777" w:rsidR="007A68CC" w:rsidRDefault="007A68CC">
      <w:pPr>
        <w:rPr>
          <w:rFonts w:ascii="Arial" w:hAnsi="Arial" w:cs="Arial"/>
          <w:b/>
        </w:rPr>
      </w:pPr>
    </w:p>
    <w:p w14:paraId="2454107D" w14:textId="7ADFCBD3" w:rsidR="007A68CC" w:rsidRDefault="2E2286DF" w:rsidP="2E2286DF">
      <w:pPr>
        <w:rPr>
          <w:rFonts w:ascii="Arial" w:hAnsi="Arial" w:cs="Arial"/>
          <w:b/>
          <w:bCs/>
        </w:rPr>
      </w:pPr>
      <w:r w:rsidRPr="2E2286DF">
        <w:rPr>
          <w:rFonts w:ascii="Arial" w:hAnsi="Arial" w:cs="Arial"/>
        </w:rPr>
        <w:t>TÍTULO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A68CC" w14:paraId="26A63709" w14:textId="77777777" w:rsidTr="2E2286DF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762C6A" w14:textId="79247D6D" w:rsidR="007A68CC" w:rsidRDefault="2E2286DF">
            <w:pPr>
              <w:spacing w:before="120" w:after="120"/>
              <w:rPr>
                <w:rFonts w:ascii="Arial" w:hAnsi="Arial" w:cs="Arial"/>
              </w:rPr>
            </w:pPr>
            <w:r w:rsidRPr="2E2286DF">
              <w:rPr>
                <w:rFonts w:ascii="Arial" w:hAnsi="Arial" w:cs="Arial"/>
              </w:rPr>
              <w:t xml:space="preserve">Título do projeto: Pré-projeto </w:t>
            </w:r>
            <w:r w:rsidR="006600CF">
              <w:rPr>
                <w:rFonts w:ascii="Arial" w:hAnsi="Arial" w:cs="Arial"/>
              </w:rPr>
              <w:t>(MARKETING PLACE)</w:t>
            </w:r>
          </w:p>
        </w:tc>
      </w:tr>
    </w:tbl>
    <w:p w14:paraId="6A05A809" w14:textId="77777777" w:rsidR="007A68CC" w:rsidRDefault="007A68CC">
      <w:pPr>
        <w:rPr>
          <w:rFonts w:ascii="Arial" w:hAnsi="Arial" w:cs="Arial"/>
        </w:rPr>
      </w:pPr>
    </w:p>
    <w:p w14:paraId="26F3C7BB" w14:textId="77777777" w:rsidR="007A68CC" w:rsidRDefault="00E41F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A68CC" w14:paraId="534A5807" w14:textId="77777777" w:rsidTr="2E2286DF">
        <w:trPr>
          <w:trHeight w:val="1221"/>
        </w:trPr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9BBE3" w14:textId="77777777" w:rsidR="007A68CC" w:rsidRDefault="007A68CC">
            <w:pPr>
              <w:snapToGrid w:val="0"/>
              <w:rPr>
                <w:rFonts w:ascii="Arial" w:hAnsi="Arial" w:cs="Arial"/>
              </w:rPr>
            </w:pPr>
          </w:p>
          <w:p w14:paraId="12215561" w14:textId="1B11A381" w:rsidR="007A68CC" w:rsidRDefault="00E41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Eu farei um site </w:t>
            </w:r>
            <w:r w:rsidR="00D447FC">
              <w:rPr>
                <w:rFonts w:ascii="Arial" w:hAnsi="Arial" w:cs="Arial"/>
              </w:rPr>
              <w:t>de marketing</w:t>
            </w:r>
            <w:r w:rsidR="00103261">
              <w:rPr>
                <w:rFonts w:ascii="Arial" w:hAnsi="Arial" w:cs="Arial"/>
              </w:rPr>
              <w:t xml:space="preserve"> </w:t>
            </w:r>
            <w:commentRangeStart w:id="0"/>
            <w:r w:rsidR="00D447FC">
              <w:rPr>
                <w:rFonts w:ascii="Arial" w:hAnsi="Arial" w:cs="Arial"/>
              </w:rPr>
              <w:t>place</w:t>
            </w:r>
            <w:commentRangeEnd w:id="0"/>
            <w:r w:rsidR="006600CF">
              <w:rPr>
                <w:rStyle w:val="Refdecomentrio"/>
              </w:rPr>
              <w:commentReference w:id="0"/>
            </w:r>
          </w:p>
        </w:tc>
      </w:tr>
    </w:tbl>
    <w:p w14:paraId="5683641D" w14:textId="77777777" w:rsidR="007A68CC" w:rsidRDefault="00E41F88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A68CC" w14:paraId="11004BF4" w14:textId="77777777" w:rsidTr="2E2286DF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2942A" w14:textId="43B4B544" w:rsidR="00D447FC" w:rsidRDefault="00D447FC" w:rsidP="006600C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Farei um site que dê para postar produtos para venda online, por mais que já </w:t>
            </w:r>
            <w:r w:rsidR="006600CF">
              <w:rPr>
                <w:rFonts w:ascii="Arial" w:hAnsi="Arial" w:cs="Arial"/>
              </w:rPr>
              <w:t>existem</w:t>
            </w:r>
            <w:r>
              <w:rPr>
                <w:rFonts w:ascii="Arial" w:hAnsi="Arial" w:cs="Arial"/>
              </w:rPr>
              <w:t xml:space="preserve"> muitos por exemplo, a </w:t>
            </w:r>
            <w:r w:rsidR="008E68FA">
              <w:rPr>
                <w:rFonts w:ascii="Arial" w:hAnsi="Arial" w:cs="Arial"/>
              </w:rPr>
              <w:t>Amazon</w:t>
            </w:r>
            <w:r>
              <w:rPr>
                <w:rFonts w:ascii="Arial" w:hAnsi="Arial" w:cs="Arial"/>
              </w:rPr>
              <w:t>,</w:t>
            </w:r>
            <w:r w:rsidR="008E68FA">
              <w:rPr>
                <w:rFonts w:ascii="Arial" w:hAnsi="Arial" w:cs="Arial"/>
              </w:rPr>
              <w:t xml:space="preserve"> </w:t>
            </w:r>
            <w:r w:rsidR="00103261">
              <w:rPr>
                <w:rFonts w:ascii="Arial" w:hAnsi="Arial" w:cs="Arial"/>
              </w:rPr>
              <w:t>EBay</w:t>
            </w:r>
            <w:r>
              <w:rPr>
                <w:rFonts w:ascii="Arial" w:hAnsi="Arial" w:cs="Arial"/>
              </w:rPr>
              <w:t>, etc.</w:t>
            </w:r>
          </w:p>
          <w:p w14:paraId="72A3D3EC" w14:textId="45A48D28" w:rsidR="007A68CC" w:rsidRDefault="00D447FC" w:rsidP="006600C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Mais o diferencial do meu será que ele terá uma paleta escura de cores para não deixar meus usuários cegos ao usar meu site.</w:t>
            </w:r>
          </w:p>
        </w:tc>
      </w:tr>
    </w:tbl>
    <w:p w14:paraId="0D0B940D" w14:textId="77777777" w:rsidR="007A68CC" w:rsidRDefault="007A68CC">
      <w:pPr>
        <w:rPr>
          <w:rFonts w:ascii="Arial" w:hAnsi="Arial" w:cs="Arial"/>
        </w:rPr>
      </w:pPr>
    </w:p>
    <w:p w14:paraId="0E27B00A" w14:textId="77777777" w:rsidR="007A68CC" w:rsidRDefault="007A68CC">
      <w:pPr>
        <w:rPr>
          <w:rFonts w:ascii="Arial" w:hAnsi="Arial" w:cs="Arial"/>
        </w:rPr>
      </w:pPr>
    </w:p>
    <w:p w14:paraId="60061E4C" w14:textId="77777777" w:rsidR="007A68CC" w:rsidRDefault="007A68CC">
      <w:pPr>
        <w:rPr>
          <w:rFonts w:ascii="Arial" w:hAnsi="Arial" w:cs="Arial"/>
        </w:rPr>
      </w:pPr>
    </w:p>
    <w:p w14:paraId="59666E23" w14:textId="77777777" w:rsidR="007A68CC" w:rsidRDefault="00E41F88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A68CC" w14:paraId="6BD8D8E3" w14:textId="77777777" w:rsidTr="2E2286DF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DD0A0" w14:textId="77777777" w:rsidR="007A68CC" w:rsidRDefault="00E41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Descrição das três disciplinas.</w:t>
            </w:r>
          </w:p>
          <w:p w14:paraId="2EAFD03A" w14:textId="62202DF3" w:rsidR="007A68CC" w:rsidRDefault="2E2286DF">
            <w:pPr>
              <w:rPr>
                <w:rFonts w:ascii="Arial" w:hAnsi="Arial" w:cs="Arial"/>
              </w:rPr>
            </w:pPr>
            <w:r w:rsidRPr="2E2286DF">
              <w:rPr>
                <w:rFonts w:ascii="Arial" w:hAnsi="Arial" w:cs="Arial"/>
              </w:rPr>
              <w:t xml:space="preserve">Análise de </w:t>
            </w:r>
            <w:commentRangeStart w:id="1"/>
            <w:r w:rsidRPr="2E2286DF">
              <w:rPr>
                <w:rFonts w:ascii="Arial" w:hAnsi="Arial" w:cs="Arial"/>
              </w:rPr>
              <w:t>projetos</w:t>
            </w:r>
            <w:commentRangeEnd w:id="1"/>
            <w:r w:rsidR="006600CF">
              <w:rPr>
                <w:rStyle w:val="Refdecomentrio"/>
              </w:rPr>
              <w:commentReference w:id="1"/>
            </w:r>
            <w:r w:rsidRPr="2E2286DF">
              <w:rPr>
                <w:rFonts w:ascii="Arial" w:hAnsi="Arial" w:cs="Arial"/>
              </w:rPr>
              <w:t xml:space="preserve"> e sistemas: Cida Aparecida</w:t>
            </w:r>
          </w:p>
          <w:p w14:paraId="04E98FC4" w14:textId="24EA35C3" w:rsidR="007A68CC" w:rsidRDefault="007A68CC">
            <w:pPr>
              <w:rPr>
                <w:rFonts w:ascii="Arial" w:hAnsi="Arial" w:cs="Arial"/>
              </w:rPr>
            </w:pPr>
          </w:p>
          <w:p w14:paraId="2C2D8E2F" w14:textId="5826D44B" w:rsidR="007A68CC" w:rsidRDefault="2E2286DF">
            <w:pPr>
              <w:rPr>
                <w:rFonts w:ascii="Arial" w:hAnsi="Arial" w:cs="Arial"/>
              </w:rPr>
            </w:pPr>
            <w:r w:rsidRPr="2E2286DF">
              <w:rPr>
                <w:rFonts w:ascii="Arial" w:hAnsi="Arial" w:cs="Arial"/>
              </w:rPr>
              <w:t>Web design: Cida Aparecida</w:t>
            </w:r>
          </w:p>
          <w:p w14:paraId="44EAFD9C" w14:textId="77777777" w:rsidR="007A68CC" w:rsidRDefault="007A68CC">
            <w:pPr>
              <w:rPr>
                <w:rFonts w:ascii="Arial" w:hAnsi="Arial" w:cs="Arial"/>
              </w:rPr>
            </w:pPr>
          </w:p>
          <w:p w14:paraId="4B94D5A5" w14:textId="77777777" w:rsidR="007A68CC" w:rsidRDefault="007A68CC">
            <w:pPr>
              <w:rPr>
                <w:rFonts w:ascii="Arial" w:hAnsi="Arial" w:cs="Arial"/>
              </w:rPr>
            </w:pPr>
          </w:p>
        </w:tc>
      </w:tr>
    </w:tbl>
    <w:p w14:paraId="3DEEC669" w14:textId="77777777" w:rsidR="007A68CC" w:rsidRDefault="007A68CC">
      <w:pPr>
        <w:rPr>
          <w:rFonts w:ascii="Arial" w:hAnsi="Arial" w:cs="Arial"/>
        </w:rPr>
      </w:pPr>
    </w:p>
    <w:p w14:paraId="336AE827" w14:textId="77777777" w:rsidR="007A68CC" w:rsidRDefault="00E41F88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A68CC" w14:paraId="307F432C" w14:textId="77777777" w:rsidTr="2E2286DF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B0818" w14:textId="1A701A88" w:rsidR="007A68CC" w:rsidRDefault="00D447FC" w:rsidP="006600C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Fazer um site de marketing</w:t>
            </w:r>
            <w:r w:rsidR="00103261">
              <w:rPr>
                <w:rFonts w:ascii="Arial" w:eastAsia="Calibri" w:hAnsi="Arial" w:cs="Arial"/>
                <w:lang w:eastAsia="pt-BR"/>
              </w:rPr>
              <w:t xml:space="preserve"> </w:t>
            </w:r>
            <w:r>
              <w:rPr>
                <w:rFonts w:ascii="Arial" w:eastAsia="Calibri" w:hAnsi="Arial" w:cs="Arial"/>
                <w:lang w:eastAsia="pt-BR"/>
              </w:rPr>
              <w:t>place com tema escuro e que seja possível postar produtos, ter um carrinho de compras, e talvez uma estimativa de tempo para a chegada dos produtos.</w:t>
            </w:r>
          </w:p>
        </w:tc>
      </w:tr>
    </w:tbl>
    <w:p w14:paraId="63E71E21" w14:textId="77777777" w:rsidR="007A68CC" w:rsidRDefault="00E41F88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A68CC" w14:paraId="24228E9B" w14:textId="77777777" w:rsidTr="45004C85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9F31CB" w14:textId="78ECFAD9" w:rsidR="007A68CC" w:rsidDel="006600CF" w:rsidRDefault="008E68FA" w:rsidP="006600CF">
            <w:pPr>
              <w:spacing w:line="360" w:lineRule="auto"/>
              <w:jc w:val="both"/>
              <w:rPr>
                <w:del w:id="2" w:author="Aparecida Ferreira" w:date="2024-03-12T10:18:00Z"/>
                <w:rFonts w:ascii="Arial" w:eastAsia="Calibri" w:hAnsi="Arial" w:cs="Arial"/>
                <w:lang w:eastAsia="pt-BR"/>
              </w:rPr>
              <w:pPrChange w:id="3" w:author="Aparecida Ferreira" w:date="2024-03-12T10:18:00Z">
                <w:pPr/>
              </w:pPrChange>
            </w:pPr>
            <w:r>
              <w:rPr>
                <w:rFonts w:ascii="Arial" w:eastAsia="Calibri" w:hAnsi="Arial" w:cs="Arial"/>
                <w:lang w:eastAsia="pt-BR"/>
              </w:rPr>
              <w:t>Fazer ligações com</w:t>
            </w:r>
            <w:r w:rsidR="006600CF">
              <w:rPr>
                <w:rFonts w:ascii="Arial" w:eastAsia="Calibri" w:hAnsi="Arial" w:cs="Arial"/>
                <w:lang w:eastAsia="pt-BR"/>
              </w:rPr>
              <w:t xml:space="preserve"> SQL </w:t>
            </w:r>
            <w:r>
              <w:rPr>
                <w:rFonts w:ascii="Arial" w:eastAsia="Calibri" w:hAnsi="Arial" w:cs="Arial"/>
                <w:lang w:eastAsia="pt-BR"/>
              </w:rPr>
              <w:t>no meu site com o back-end para os carrinhos de compra, postagem de produtos, login e criação de conta.</w:t>
            </w:r>
            <w:ins w:id="4" w:author="Aparecida Ferreira" w:date="2024-03-12T10:18:00Z">
              <w:r w:rsidR="006600CF">
                <w:rPr>
                  <w:rFonts w:ascii="Arial" w:eastAsia="Calibri" w:hAnsi="Arial" w:cs="Arial"/>
                  <w:lang w:eastAsia="pt-BR"/>
                </w:rPr>
                <w:t xml:space="preserve"> </w:t>
              </w:r>
            </w:ins>
          </w:p>
          <w:p w14:paraId="0FD9480C" w14:textId="58E35E01" w:rsidR="008E68FA" w:rsidRDefault="008E68FA" w:rsidP="006600CF">
            <w:pPr>
              <w:spacing w:line="360" w:lineRule="auto"/>
              <w:jc w:val="both"/>
              <w:rPr>
                <w:rFonts w:ascii="Arial" w:eastAsia="Calibri" w:hAnsi="Arial" w:cs="Arial"/>
                <w:lang w:eastAsia="pt-BR"/>
              </w:rPr>
              <w:pPrChange w:id="5" w:author="Aparecida Ferreira" w:date="2024-03-12T10:18:00Z">
                <w:pPr/>
              </w:pPrChange>
            </w:pPr>
            <w:r>
              <w:rPr>
                <w:rFonts w:ascii="Arial" w:eastAsia="Calibri" w:hAnsi="Arial" w:cs="Arial"/>
                <w:lang w:eastAsia="pt-BR"/>
              </w:rPr>
              <w:t>Usar paletas de cores escura</w:t>
            </w:r>
          </w:p>
          <w:p w14:paraId="53128261" w14:textId="7AF72D39" w:rsidR="007A68CC" w:rsidRDefault="007A68CC">
            <w:pPr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62486C05" w14:textId="77777777" w:rsidR="007A68CC" w:rsidRDefault="007A68CC">
      <w:pPr>
        <w:rPr>
          <w:rFonts w:ascii="Arial" w:hAnsi="Arial" w:cs="Arial"/>
        </w:rPr>
      </w:pPr>
    </w:p>
    <w:p w14:paraId="29D6B04F" w14:textId="77777777" w:rsidR="007A68CC" w:rsidRDefault="00E41F88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04F322A" w14:textId="77777777" w:rsidR="007A68CC" w:rsidRDefault="00E41F8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A68CC" w14:paraId="6F2F8D4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0631" w14:textId="6DFC7769" w:rsidR="007A68CC" w:rsidDel="006600CF" w:rsidRDefault="00E41F88">
            <w:pPr>
              <w:spacing w:line="360" w:lineRule="auto"/>
              <w:rPr>
                <w:del w:id="6" w:author="Aparecida Ferreira" w:date="2024-03-12T10:19:00Z"/>
                <w:rFonts w:ascii="Arial" w:hAnsi="Arial" w:cs="Arial"/>
              </w:rPr>
            </w:pPr>
            <w:del w:id="7" w:author="Aparecida Ferreira" w:date="2024-03-12T10:19:00Z">
              <w:r w:rsidDel="006600CF">
                <w:rPr>
                  <w:rFonts w:ascii="Arial" w:hAnsi="Arial" w:cs="Arial"/>
                </w:rPr>
                <w:delText xml:space="preserve">Descrição dos métodos e procedimentos que nortearão a busca de informações para responder o problema de </w:delText>
              </w:r>
              <w:r w:rsidDel="006600CF">
                <w:rPr>
                  <w:rFonts w:ascii="Arial" w:hAnsi="Arial" w:cs="Arial"/>
                </w:rPr>
                <w:delText>pesquisa:</w:delText>
              </w:r>
            </w:del>
          </w:p>
          <w:p w14:paraId="25C10A2D" w14:textId="4ADA49B3" w:rsidR="008E68FA" w:rsidRDefault="00E41F88" w:rsidP="008E68FA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30D4F8C8" w14:textId="77777777" w:rsidR="00F504A0" w:rsidRDefault="00103261" w:rsidP="008E68F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Os primeiros resgistros de marketing place vem dos Estados Unidos </w:t>
            </w:r>
            <w:r w:rsidR="00F504A0">
              <w:rPr>
                <w:rFonts w:ascii="Arial" w:hAnsi="Arial" w:cs="Arial"/>
              </w:rPr>
              <w:t xml:space="preserve">no inicio da década de </w:t>
            </w:r>
            <w:bookmarkStart w:id="8" w:name="_GoBack"/>
            <w:commentRangeStart w:id="9"/>
            <w:r w:rsidR="00F504A0">
              <w:rPr>
                <w:rFonts w:ascii="Arial" w:hAnsi="Arial" w:cs="Arial"/>
              </w:rPr>
              <w:t>1990</w:t>
            </w:r>
            <w:bookmarkEnd w:id="8"/>
            <w:commentRangeEnd w:id="9"/>
            <w:r w:rsidR="006600CF">
              <w:rPr>
                <w:rStyle w:val="Refdecomentrio"/>
              </w:rPr>
              <w:commentReference w:id="9"/>
            </w:r>
          </w:p>
          <w:p w14:paraId="124C9B88" w14:textId="671D5C6C" w:rsidR="008E68FA" w:rsidDel="006600CF" w:rsidRDefault="00F504A0" w:rsidP="008E68FA">
            <w:pPr>
              <w:spacing w:line="360" w:lineRule="auto"/>
              <w:rPr>
                <w:del w:id="10" w:author="Aparecida Ferreira" w:date="2024-03-12T10:19:00Z"/>
                <w:rFonts w:ascii="Arial" w:hAnsi="Arial" w:cs="Arial"/>
              </w:rPr>
            </w:pPr>
            <w:del w:id="11" w:author="Aparecida Ferreira" w:date="2024-03-12T10:19:00Z">
              <w:r w:rsidDel="006600CF">
                <w:rPr>
                  <w:rFonts w:ascii="Arial" w:hAnsi="Arial" w:cs="Arial"/>
                </w:rPr>
                <w:delText>fonte</w:delText>
              </w:r>
              <w:r w:rsidRPr="00F504A0" w:rsidDel="006600CF">
                <w:rPr>
                  <w:rFonts w:ascii="Arial" w:hAnsi="Arial" w:cs="Arial"/>
                  <w:sz w:val="16"/>
                  <w:szCs w:val="16"/>
                </w:rPr>
                <w:delText>:</w:delText>
              </w:r>
              <w:r w:rsidRPr="00F504A0" w:rsidDel="006600CF">
                <w:rPr>
                  <w:sz w:val="16"/>
                  <w:szCs w:val="16"/>
                </w:rPr>
                <w:delText xml:space="preserve"> </w:delText>
              </w:r>
              <w:r w:rsidRPr="00F504A0" w:rsidDel="006600CF">
                <w:rPr>
                  <w:rFonts w:ascii="Arial" w:hAnsi="Arial" w:cs="Arial"/>
                  <w:sz w:val="16"/>
                  <w:szCs w:val="16"/>
                </w:rPr>
                <w:delText>https://www.ecommercebrasil.com.br/artigos/marketplace-o-que-e-como-funciona#:~:text=Essa%20nova%20realidade%20permitiu%20que,ainda%20muito%20fortes%20nesse%20mercado</w:delText>
              </w:r>
              <w:r w:rsidR="00103261" w:rsidDel="006600CF">
                <w:rPr>
                  <w:rFonts w:ascii="Arial" w:hAnsi="Arial" w:cs="Arial"/>
                </w:rPr>
                <w:delText xml:space="preserve"> </w:delText>
              </w:r>
            </w:del>
          </w:p>
          <w:p w14:paraId="016B6D9A" w14:textId="77777777" w:rsidR="007A68CC" w:rsidRDefault="00E41F88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2211C89" w14:textId="1DF47D41" w:rsidR="008E68FA" w:rsidRDefault="008E68FA" w:rsidP="008E68F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Olhando outros sites de marketing</w:t>
            </w:r>
            <w:r w:rsidR="0010326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place eu percebo que o meu projeto tem muito a melhorar, e ainda está muito longe de ser finalizado, isso inclui o meu HTML, css, back-end, e muitos outros</w:t>
            </w:r>
          </w:p>
          <w:p w14:paraId="2F15603F" w14:textId="77777777" w:rsidR="007A68CC" w:rsidRDefault="00E41F88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  <w:p w14:paraId="621A15E5" w14:textId="77777777" w:rsidR="008E68FA" w:rsidRDefault="008E68FA" w:rsidP="008E68FA">
            <w:pPr>
              <w:pStyle w:val="PargrafodaLista"/>
              <w:rPr>
                <w:rFonts w:ascii="Arial" w:hAnsi="Arial" w:cs="Arial"/>
              </w:rPr>
            </w:pPr>
          </w:p>
          <w:p w14:paraId="286E15BD" w14:textId="1F73469F" w:rsidR="008E68FA" w:rsidRDefault="008E68FA" w:rsidP="008E68FA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Necessidades do meu projeto serão muitas, como por exemplo, ligações dos formulários com o meu futuro banco de dados</w:t>
            </w:r>
          </w:p>
        </w:tc>
      </w:tr>
    </w:tbl>
    <w:p w14:paraId="4101652C" w14:textId="77777777" w:rsidR="007A68CC" w:rsidRDefault="007A68CC">
      <w:pPr>
        <w:spacing w:line="360" w:lineRule="auto"/>
        <w:rPr>
          <w:rFonts w:ascii="Arial" w:hAnsi="Arial" w:cs="Arial"/>
        </w:rPr>
      </w:pPr>
    </w:p>
    <w:p w14:paraId="0A6959E7" w14:textId="77777777" w:rsidR="007A68CC" w:rsidRDefault="00E41F8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B99056E" w14:textId="77777777" w:rsidR="007A68CC" w:rsidRDefault="007A68CC">
      <w:pPr>
        <w:rPr>
          <w:rFonts w:ascii="Arial" w:eastAsia="Arial" w:hAnsi="Arial" w:cs="Arial"/>
        </w:rPr>
      </w:pPr>
    </w:p>
    <w:p w14:paraId="5C8FF61A" w14:textId="77777777" w:rsidR="007A68CC" w:rsidRDefault="00E41F88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A68CC" w14:paraId="15B8BA1C" w14:textId="77777777" w:rsidTr="2E2286DF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5524B" w14:textId="77777777" w:rsidR="006600CF" w:rsidRDefault="006600CF" w:rsidP="006600CF">
            <w:pPr>
              <w:spacing w:line="360" w:lineRule="auto"/>
              <w:rPr>
                <w:ins w:id="12" w:author="Aparecida Ferreira" w:date="2024-03-12T10:19:00Z"/>
                <w:rFonts w:ascii="Arial" w:hAnsi="Arial" w:cs="Arial"/>
              </w:rPr>
            </w:pPr>
            <w:ins w:id="13" w:author="Aparecida Ferreira" w:date="2024-03-12T10:19:00Z">
              <w:r>
                <w:rPr>
                  <w:rFonts w:ascii="Arial" w:hAnsi="Arial" w:cs="Arial"/>
                </w:rPr>
                <w:t>fonte</w:t>
              </w:r>
              <w:r w:rsidRPr="00F504A0">
                <w:rPr>
                  <w:rFonts w:ascii="Arial" w:hAnsi="Arial" w:cs="Arial"/>
                  <w:sz w:val="16"/>
                  <w:szCs w:val="16"/>
                </w:rPr>
                <w:t>:</w:t>
              </w:r>
              <w:r w:rsidRPr="00F504A0">
                <w:rPr>
                  <w:sz w:val="16"/>
                  <w:szCs w:val="16"/>
                </w:rPr>
                <w:t xml:space="preserve"> </w:t>
              </w:r>
              <w:r w:rsidRPr="00F504A0">
                <w:rPr>
                  <w:rFonts w:ascii="Arial" w:hAnsi="Arial" w:cs="Arial"/>
                  <w:sz w:val="16"/>
                  <w:szCs w:val="16"/>
                </w:rPr>
                <w:t>https://www.ecommercebrasil.com.br/artigos/marketplace-o-que-e-como-funciona#:~:text=Essa%20nova%20realidade%20permitiu%20que,ainda%20muito%20fortes%20nesse%20mercado</w:t>
              </w:r>
              <w:r>
                <w:rPr>
                  <w:rFonts w:ascii="Arial" w:hAnsi="Arial" w:cs="Arial"/>
                </w:rPr>
                <w:t xml:space="preserve"> </w:t>
              </w:r>
            </w:ins>
          </w:p>
          <w:p w14:paraId="4BF70E24" w14:textId="2198E2AE" w:rsidR="007A68CC" w:rsidDel="006600CF" w:rsidRDefault="2E2286DF" w:rsidP="2E2286DF">
            <w:pPr>
              <w:rPr>
                <w:del w:id="14" w:author="Aparecida Ferreira" w:date="2024-03-12T10:19:00Z"/>
                <w:rFonts w:ascii="Arial" w:hAnsi="Arial" w:cs="Arial"/>
                <w:sz w:val="12"/>
                <w:szCs w:val="12"/>
              </w:rPr>
            </w:pPr>
            <w:del w:id="15" w:author="Aparecida Ferreira" w:date="2024-03-12T10:19:00Z">
              <w:r w:rsidRPr="2E2286DF" w:rsidDel="006600CF">
                <w:rPr>
                  <w:rFonts w:ascii="Arial" w:hAnsi="Arial" w:cs="Arial"/>
                </w:rPr>
                <w:delText>Listar os principais LIVROS a serem pesquisados. (Mínimo 03 Bibliografias para cada disciplina, preferencialmente da biblioteca do CEEP)</w:delText>
              </w:r>
              <w:r w:rsidRPr="2E2286DF" w:rsidDel="006600CF">
                <w:rPr>
                  <w:rFonts w:ascii="Arial" w:hAnsi="Arial" w:cs="Arial"/>
                  <w:sz w:val="12"/>
                  <w:szCs w:val="12"/>
                </w:rPr>
                <w:delText>Ceep????</w:delText>
              </w:r>
            </w:del>
          </w:p>
          <w:p w14:paraId="36C8FC6C" w14:textId="1BC040DB" w:rsidR="007A68CC" w:rsidDel="006600CF" w:rsidRDefault="00E41F88">
            <w:pPr>
              <w:rPr>
                <w:del w:id="16" w:author="Aparecida Ferreira" w:date="2024-03-12T10:19:00Z"/>
                <w:rFonts w:ascii="Arial" w:hAnsi="Arial" w:cs="Arial"/>
              </w:rPr>
            </w:pPr>
            <w:del w:id="17" w:author="Aparecida Ferreira" w:date="2024-03-12T10:19:00Z">
              <w:r w:rsidDel="006600CF">
                <w:rPr>
                  <w:rFonts w:ascii="Arial" w:hAnsi="Arial" w:cs="Arial"/>
                </w:rPr>
                <w:delText>Usar artigos:</w:delText>
              </w:r>
            </w:del>
          </w:p>
          <w:p w14:paraId="124C7CDF" w14:textId="40ADD15A" w:rsidR="007A68CC" w:rsidRDefault="00E41F88">
            <w:pPr>
              <w:rPr>
                <w:rFonts w:ascii="Arial" w:hAnsi="Arial" w:cs="Arial"/>
              </w:rPr>
            </w:pPr>
            <w:del w:id="18" w:author="Aparecida Ferreira" w:date="2024-03-12T10:19:00Z"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begin"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delInstrText xml:space="preserve"> HYPERLINK "https://www.unit.br/blog/melhores-sites-para-pesquisa-academica" \l "google" </w:delInstrText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delText> </w:delText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delText>Google Acadêmico</w:delText>
              </w:r>
              <w:r w:rsidDel="006600CF">
                <w:rPr>
                  <w:rFonts w:ascii="Arial" w:hAnsi="Arial" w:cs="Arial"/>
                  <w:color w:val="000000"/>
                </w:rPr>
                <w:br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begin"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delInstrText xml:space="preserve"> HYPERLINK "https://www.unit.br/blog/melhores-sites-para-pesquisa-academica" \l "portal" </w:delInstrText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delText> Portal da CAPES</w:delText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600CF">
                <w:rPr>
                  <w:rFonts w:ascii="Arial" w:hAnsi="Arial" w:cs="Arial"/>
                  <w:color w:val="000000"/>
                </w:rPr>
                <w:br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begin"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delInstrText xml:space="preserve"> HYPERLINK "https://www.unit.br/blog/melhores-sites-para-pesquisa-academica" \l "scielo" </w:delInstrText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delText> SciELO</w:delText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600CF">
                <w:rPr>
                  <w:rFonts w:ascii="Arial" w:hAnsi="Arial" w:cs="Arial"/>
                  <w:color w:val="000000"/>
                </w:rPr>
                <w:br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begin"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delInstrText xml:space="preserve"> HYPERLINK "https://www.unit.br/blog/melhores-sites-para-pesquisa-academica" \l "academia" </w:delInstrText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delText> Academia.Edu</w:delText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600CF">
                <w:rPr>
                  <w:rFonts w:ascii="Arial" w:hAnsi="Arial" w:cs="Arial"/>
                  <w:color w:val="000000"/>
                </w:rPr>
                <w:br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begin"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delInstrText xml:space="preserve"> HYPERLINK "https://www.unit.br/blog/melhores-si</w:delInstrText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delInstrText xml:space="preserve">tes-para-pesquisa-academica" \l "bdtd" </w:delInstrText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delText> BDTD</w:delText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600CF">
                <w:rPr>
                  <w:rFonts w:ascii="Arial" w:hAnsi="Arial" w:cs="Arial"/>
                  <w:color w:val="000000"/>
                </w:rPr>
                <w:br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begin"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delInstrText xml:space="preserve"> HYPERLINK "https://www.unit.br/blog/melhores-sites-para-pesquisa-academica" \l "science" </w:delInstrText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delText> Science.gov</w:delText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600CF">
                <w:rPr>
                  <w:rFonts w:ascii="Arial" w:hAnsi="Arial" w:cs="Arial"/>
                  <w:color w:val="000000"/>
                </w:rPr>
                <w:br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begin"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delInstrText xml:space="preserve"> HYPERLINK "https://www.unit.br/blog/melhores-sites-para-pesquisa-academica" \l "eric" </w:delInstrText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delText> Eric</w:delText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600CF">
                <w:rPr>
                  <w:rFonts w:ascii="Arial" w:hAnsi="Arial" w:cs="Arial"/>
                  <w:color w:val="000000"/>
                </w:rPr>
                <w:br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begin"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delInstrText xml:space="preserve"> HYPER</w:delInstrText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delInstrText xml:space="preserve">LINK "https://www.unit.br/blog/melhores-sites-para-pesquisa-academica" \l "e-journals" </w:delInstrText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delText> E-Journals</w:delText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600CF">
                <w:rPr>
                  <w:rFonts w:ascii="Arial" w:hAnsi="Arial" w:cs="Arial"/>
                  <w:color w:val="000000"/>
                </w:rPr>
                <w:br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begin"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delInstrText xml:space="preserve"> HYPERLINK "https://www.unit.br/blog/melhores-sites-para-pesquisa-academica" \l "redalyc" </w:delInstrText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delText> Redalyc</w:delText>
              </w:r>
              <w:r w:rsidDel="006600C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600CF">
                <w:rPr>
                  <w:rFonts w:ascii="Arial" w:hAnsi="Arial" w:cs="Arial"/>
                  <w:color w:val="000000"/>
                  <w:shd w:val="clear" w:color="auto" w:fill="F5F5F5"/>
                </w:rPr>
                <w:delText> </w:delText>
              </w:r>
            </w:del>
            <w:r w:rsidR="006600CF">
              <w:rPr>
                <w:rStyle w:val="Refdecomentrio"/>
              </w:rPr>
              <w:commentReference w:id="19"/>
            </w:r>
          </w:p>
        </w:tc>
      </w:tr>
    </w:tbl>
    <w:p w14:paraId="1299C43A" w14:textId="77777777" w:rsidR="007A68CC" w:rsidRDefault="007A68CC">
      <w:pPr>
        <w:rPr>
          <w:rFonts w:ascii="Arial" w:hAnsi="Arial" w:cs="Arial"/>
        </w:rPr>
      </w:pPr>
    </w:p>
    <w:p w14:paraId="4DDBEF00" w14:textId="77777777" w:rsidR="007A68CC" w:rsidRDefault="007A68CC">
      <w:pPr>
        <w:rPr>
          <w:rFonts w:ascii="Arial" w:eastAsia="Arial" w:hAnsi="Arial" w:cs="Arial"/>
        </w:rPr>
      </w:pPr>
    </w:p>
    <w:p w14:paraId="3461D779" w14:textId="77777777" w:rsidR="007A68CC" w:rsidRDefault="007A68CC">
      <w:pPr>
        <w:rPr>
          <w:rFonts w:ascii="Arial" w:eastAsia="Arial" w:hAnsi="Arial" w:cs="Arial"/>
        </w:rPr>
      </w:pPr>
    </w:p>
    <w:p w14:paraId="3CF2D8B6" w14:textId="77777777" w:rsidR="007A68CC" w:rsidRDefault="007A68CC">
      <w:pPr>
        <w:rPr>
          <w:rFonts w:ascii="Arial" w:eastAsia="Arial" w:hAnsi="Arial" w:cs="Arial"/>
        </w:rPr>
      </w:pPr>
    </w:p>
    <w:p w14:paraId="0FB78278" w14:textId="77777777" w:rsidR="007A68CC" w:rsidRDefault="007A68CC">
      <w:pPr>
        <w:rPr>
          <w:rFonts w:ascii="Arial" w:eastAsia="Arial" w:hAnsi="Arial" w:cs="Arial"/>
        </w:rPr>
      </w:pPr>
    </w:p>
    <w:p w14:paraId="1FC39945" w14:textId="77777777" w:rsidR="007A68CC" w:rsidRDefault="007A68CC">
      <w:pPr>
        <w:rPr>
          <w:rFonts w:ascii="Arial" w:eastAsia="Arial" w:hAnsi="Arial" w:cs="Arial"/>
        </w:rPr>
      </w:pPr>
    </w:p>
    <w:p w14:paraId="0562CB0E" w14:textId="77777777" w:rsidR="007A68CC" w:rsidRDefault="007A68CC">
      <w:pPr>
        <w:rPr>
          <w:rFonts w:ascii="Arial" w:eastAsia="Arial" w:hAnsi="Arial" w:cs="Arial"/>
        </w:rPr>
      </w:pPr>
    </w:p>
    <w:p w14:paraId="34CE0A41" w14:textId="77777777" w:rsidR="007A68CC" w:rsidRDefault="007A68CC">
      <w:pPr>
        <w:rPr>
          <w:rFonts w:ascii="Arial" w:eastAsia="Arial" w:hAnsi="Arial" w:cs="Arial"/>
        </w:rPr>
      </w:pPr>
    </w:p>
    <w:p w14:paraId="62EBF3C5" w14:textId="77777777" w:rsidR="007A68CC" w:rsidRDefault="007A68CC">
      <w:pPr>
        <w:rPr>
          <w:rFonts w:ascii="Arial" w:eastAsia="Arial" w:hAnsi="Arial" w:cs="Arial"/>
        </w:rPr>
      </w:pPr>
    </w:p>
    <w:p w14:paraId="6D98A12B" w14:textId="77777777" w:rsidR="007A68CC" w:rsidRDefault="007A68CC">
      <w:pPr>
        <w:rPr>
          <w:rFonts w:ascii="Arial" w:eastAsia="Arial" w:hAnsi="Arial" w:cs="Arial"/>
        </w:rPr>
      </w:pPr>
    </w:p>
    <w:p w14:paraId="2946DB82" w14:textId="77777777" w:rsidR="007A68CC" w:rsidRDefault="007A68CC">
      <w:pPr>
        <w:rPr>
          <w:rFonts w:ascii="Arial" w:eastAsia="Arial" w:hAnsi="Arial" w:cs="Arial"/>
        </w:rPr>
      </w:pPr>
    </w:p>
    <w:p w14:paraId="5997CC1D" w14:textId="77777777" w:rsidR="007A68CC" w:rsidRDefault="007A68CC">
      <w:pPr>
        <w:rPr>
          <w:rFonts w:ascii="Arial" w:eastAsia="Arial" w:hAnsi="Arial" w:cs="Arial"/>
        </w:rPr>
      </w:pPr>
    </w:p>
    <w:p w14:paraId="110FFD37" w14:textId="77777777" w:rsidR="007A68CC" w:rsidRDefault="007A68CC">
      <w:pPr>
        <w:rPr>
          <w:rFonts w:ascii="Arial" w:eastAsia="Arial" w:hAnsi="Arial" w:cs="Arial"/>
        </w:rPr>
      </w:pPr>
    </w:p>
    <w:p w14:paraId="6B699379" w14:textId="77777777" w:rsidR="007A68CC" w:rsidRDefault="007A68CC">
      <w:pPr>
        <w:rPr>
          <w:rFonts w:ascii="Arial" w:eastAsia="Arial" w:hAnsi="Arial" w:cs="Arial"/>
        </w:rPr>
      </w:pPr>
    </w:p>
    <w:p w14:paraId="3FE9F23F" w14:textId="77777777" w:rsidR="007A68CC" w:rsidRDefault="007A68CC">
      <w:pPr>
        <w:rPr>
          <w:rFonts w:ascii="Arial" w:eastAsia="Arial" w:hAnsi="Arial" w:cs="Arial"/>
        </w:rPr>
      </w:pPr>
    </w:p>
    <w:p w14:paraId="1F72F646" w14:textId="77777777" w:rsidR="007A68CC" w:rsidRDefault="007A68CC">
      <w:pPr>
        <w:rPr>
          <w:rFonts w:ascii="Arial" w:eastAsia="Arial" w:hAnsi="Arial" w:cs="Arial"/>
        </w:rPr>
      </w:pPr>
    </w:p>
    <w:p w14:paraId="08CE6F91" w14:textId="77777777" w:rsidR="007A68CC" w:rsidRDefault="007A68CC">
      <w:pPr>
        <w:rPr>
          <w:rFonts w:ascii="Arial" w:eastAsia="Arial" w:hAnsi="Arial" w:cs="Arial"/>
        </w:rPr>
      </w:pPr>
    </w:p>
    <w:p w14:paraId="6BB9E253" w14:textId="1E11E714" w:rsidR="007A68CC" w:rsidRDefault="007A68CC"/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5"/>
        <w:gridCol w:w="2486"/>
        <w:gridCol w:w="1744"/>
      </w:tblGrid>
      <w:tr w:rsidR="007A68CC" w14:paraId="5FAE882D" w14:textId="77777777">
        <w:trPr>
          <w:jc w:val="right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4F23B8" w14:textId="77777777" w:rsidR="007A68CC" w:rsidRDefault="00E41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D428ED" w14:textId="77777777" w:rsidR="007A68CC" w:rsidRDefault="00E41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9785" w14:textId="77777777" w:rsidR="007A68CC" w:rsidRDefault="00E41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7A68CC" w14:paraId="60737504" w14:textId="77777777">
        <w:trPr>
          <w:jc w:val="right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27DC30" w14:textId="77777777" w:rsidR="007A68CC" w:rsidRDefault="00E41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5C4AFC5" w14:textId="77777777" w:rsidR="007A68CC" w:rsidRDefault="00E41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4E5F28F2" w14:textId="77777777" w:rsidR="007A68CC" w:rsidRDefault="00E41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DE523C" w14:textId="77777777" w:rsidR="007A68CC" w:rsidRDefault="007A68CC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A5DC80" w14:textId="77777777" w:rsidR="007A68CC" w:rsidRDefault="00E41F88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Aparecida</w:t>
            </w:r>
          </w:p>
          <w:p w14:paraId="52E56223" w14:textId="77777777" w:rsidR="007A68CC" w:rsidRDefault="007A68C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7547A01" w14:textId="77777777" w:rsidR="007A68CC" w:rsidRDefault="007A68CC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CB0F" w14:textId="77777777" w:rsidR="007A68CC" w:rsidRDefault="007A68C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7459315" w14:textId="77777777" w:rsidR="007A68CC" w:rsidRDefault="007A68C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537F28F" w14:textId="77777777" w:rsidR="007A68CC" w:rsidRDefault="007A68C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DFB9E20" w14:textId="77777777" w:rsidR="007A68CC" w:rsidRDefault="007A68C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0DF9E56" w14:textId="77777777" w:rsidR="007A68CC" w:rsidRDefault="007A68C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4E871BC" w14:textId="77777777" w:rsidR="007A68CC" w:rsidRDefault="007A68C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144A5D23" w14:textId="77777777" w:rsidR="007A68CC" w:rsidRDefault="007A68CC">
      <w:pPr>
        <w:rPr>
          <w:rFonts w:ascii="Arial" w:hAnsi="Arial" w:cs="Arial"/>
          <w:b/>
        </w:rPr>
      </w:pPr>
    </w:p>
    <w:sectPr w:rsidR="007A68CC">
      <w:headerReference w:type="default" r:id="rId11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3-12T10:15:00Z" w:initials="AF">
    <w:p w14:paraId="217D237E" w14:textId="71746F71" w:rsidR="006600CF" w:rsidRDefault="006600CF">
      <w:pPr>
        <w:pStyle w:val="Textodecomentrio"/>
      </w:pPr>
      <w:r>
        <w:rPr>
          <w:rStyle w:val="Refdecomentrio"/>
        </w:rPr>
        <w:annotationRef/>
      </w:r>
      <w:r>
        <w:t>Você precisa me explicar o que é MARKPLACE, como surgiu....Qual a quantidade de no mundo. Como é esse comércio, afinal o que é?????</w:t>
      </w:r>
    </w:p>
  </w:comment>
  <w:comment w:id="1" w:author="Aparecida Ferreira" w:date="2024-03-12T10:17:00Z" w:initials="AF">
    <w:p w14:paraId="069ADA9B" w14:textId="0078B48A" w:rsidR="006600CF" w:rsidRDefault="006600CF">
      <w:pPr>
        <w:pStyle w:val="Textodecomentrio"/>
      </w:pPr>
      <w:r>
        <w:rPr>
          <w:rStyle w:val="Refdecomentrio"/>
        </w:rPr>
        <w:annotationRef/>
      </w:r>
      <w:r>
        <w:t>Conversar com a professora</w:t>
      </w:r>
    </w:p>
  </w:comment>
  <w:comment w:id="9" w:author="Aparecida Ferreira" w:date="2024-03-12T10:20:00Z" w:initials="AF">
    <w:p w14:paraId="7F45FB76" w14:textId="64D48694" w:rsidR="006600CF" w:rsidRDefault="006600CF">
      <w:pPr>
        <w:pStyle w:val="Textodecomentrio"/>
      </w:pPr>
      <w:r>
        <w:rPr>
          <w:rStyle w:val="Refdecomentrio"/>
        </w:rPr>
        <w:annotationRef/>
      </w:r>
      <w:r>
        <w:t>Refazer vamos conversar sobre isso.</w:t>
      </w:r>
    </w:p>
  </w:comment>
  <w:comment w:id="19" w:author="Aparecida Ferreira" w:date="2024-03-12T10:19:00Z" w:initials="AF">
    <w:p w14:paraId="6972F6F6" w14:textId="613311FD" w:rsidR="006600CF" w:rsidRDefault="006600CF">
      <w:pPr>
        <w:pStyle w:val="Textodecomentrio"/>
      </w:pPr>
      <w:r>
        <w:rPr>
          <w:rStyle w:val="Refdecomentrio"/>
        </w:rPr>
        <w:annotationRef/>
      </w:r>
      <w:r>
        <w:t>Está errada, mas o local da bibliografia é aqui.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7D237E" w15:done="0"/>
  <w15:commentEx w15:paraId="069ADA9B" w15:done="0"/>
  <w15:commentEx w15:paraId="7F45FB76" w15:done="0"/>
  <w15:commentEx w15:paraId="6972F6F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CFE84" w14:textId="77777777" w:rsidR="00E41F88" w:rsidRDefault="00E41F88">
      <w:pPr>
        <w:spacing w:after="0" w:line="240" w:lineRule="auto"/>
      </w:pPr>
      <w:r>
        <w:separator/>
      </w:r>
    </w:p>
  </w:endnote>
  <w:endnote w:type="continuationSeparator" w:id="0">
    <w:p w14:paraId="6E8EB662" w14:textId="77777777" w:rsidR="00E41F88" w:rsidRDefault="00E41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13A40" w14:textId="77777777" w:rsidR="00E41F88" w:rsidRDefault="00E41F88">
      <w:pPr>
        <w:spacing w:after="0" w:line="240" w:lineRule="auto"/>
      </w:pPr>
      <w:r>
        <w:separator/>
      </w:r>
    </w:p>
  </w:footnote>
  <w:footnote w:type="continuationSeparator" w:id="0">
    <w:p w14:paraId="427FDF39" w14:textId="77777777" w:rsidR="00E41F88" w:rsidRDefault="00E41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7A68CC" w14:paraId="6647DA21" w14:textId="77777777">
      <w:trPr>
        <w:trHeight w:val="1550"/>
      </w:trPr>
      <w:tc>
        <w:tcPr>
          <w:tcW w:w="1980" w:type="dxa"/>
        </w:tcPr>
        <w:p w14:paraId="0E7AC36E" w14:textId="77777777" w:rsidR="007A68CC" w:rsidRDefault="00E41F88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0" distR="0" simplePos="0" relativeHeight="6" behindDoc="1" locked="0" layoutInCell="1" allowOverlap="1" wp14:anchorId="3ECDEF41" wp14:editId="0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53EF796F" w14:textId="77777777" w:rsidR="007A68CC" w:rsidRDefault="00E41F88">
          <w:pPr>
            <w:pStyle w:val="Cabealho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 w14:paraId="00F52133" w14:textId="77777777" w:rsidR="007A68CC" w:rsidRDefault="00E41F88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738610EB" w14:textId="77777777" w:rsidR="007A68CC" w:rsidRDefault="00E41F88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1C91A831" wp14:editId="07777777">
                <wp:extent cx="790575" cy="752475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37805D2" w14:textId="77777777" w:rsidR="007A68CC" w:rsidRDefault="00E41F88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yCJ2GRIRfoKC2" int2:id="EWFqOlY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9604"/>
    <w:multiLevelType w:val="hybridMultilevel"/>
    <w:tmpl w:val="9168DF74"/>
    <w:lvl w:ilvl="0" w:tplc="052A5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00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4E3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88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40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CE8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A8F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08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F23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530D"/>
    <w:multiLevelType w:val="hybridMultilevel"/>
    <w:tmpl w:val="3F82E666"/>
    <w:lvl w:ilvl="0" w:tplc="864ED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46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AE3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08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E6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2E6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8A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64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E2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2A219"/>
    <w:multiLevelType w:val="multilevel"/>
    <w:tmpl w:val="25BC02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734413F"/>
    <w:multiLevelType w:val="hybridMultilevel"/>
    <w:tmpl w:val="EF4CDA9A"/>
    <w:lvl w:ilvl="0" w:tplc="E4F63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E9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4C7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167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66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02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D48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96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1AB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201E6"/>
    <w:multiLevelType w:val="multilevel"/>
    <w:tmpl w:val="E1A287AA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36991EC"/>
    <w:multiLevelType w:val="hybridMultilevel"/>
    <w:tmpl w:val="485AF6D4"/>
    <w:lvl w:ilvl="0" w:tplc="D2022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F2E8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EE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AC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CC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D64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8F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8A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2A7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58C38"/>
    <w:rsid w:val="00103261"/>
    <w:rsid w:val="006600CF"/>
    <w:rsid w:val="007A68CC"/>
    <w:rsid w:val="008E68FA"/>
    <w:rsid w:val="00903354"/>
    <w:rsid w:val="00D447FC"/>
    <w:rsid w:val="00D9370A"/>
    <w:rsid w:val="00E41F88"/>
    <w:rsid w:val="00F504A0"/>
    <w:rsid w:val="2E2286DF"/>
    <w:rsid w:val="45004C85"/>
    <w:rsid w:val="5DF58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9024"/>
  <w15:docId w15:val="{E869B663-0790-4243-A365-F131E8B3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rsid w:val="008E68FA"/>
    <w:pPr>
      <w:ind w:left="720"/>
      <w:contextualSpacing/>
    </w:pPr>
  </w:style>
  <w:style w:type="character" w:styleId="Hyperlink">
    <w:name w:val="Hyperlink"/>
    <w:basedOn w:val="Fontepargpadro"/>
    <w:uiPriority w:val="99"/>
    <w:qFormat/>
    <w:rsid w:val="0010326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03261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rsid w:val="006600C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6600C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6600CF"/>
    <w:rPr>
      <w:rFonts w:ascii="Calibri" w:hAnsi="Calibri"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6600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6600CF"/>
    <w:rPr>
      <w:rFonts w:ascii="Calibri" w:hAnsi="Calibri" w:cs="Calibri"/>
      <w:b/>
      <w:bCs/>
      <w:lang w:eastAsia="zh-CN"/>
    </w:rPr>
  </w:style>
  <w:style w:type="paragraph" w:styleId="Textodebalo">
    <w:name w:val="Balloon Text"/>
    <w:basedOn w:val="Normal"/>
    <w:link w:val="TextodebaloChar1"/>
    <w:rsid w:val="00660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rsid w:val="006600CF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21" Type="http://schemas.microsoft.com/office/2020/10/relationships/intelligence" Target="intelligence2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ED0A3F-3D39-4C65-852E-12E4440E1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Aparecida Ferreira</cp:lastModifiedBy>
  <cp:revision>2</cp:revision>
  <cp:lastPrinted>2013-03-13T16:42:00Z</cp:lastPrinted>
  <dcterms:created xsi:type="dcterms:W3CDTF">2024-03-12T13:21:00Z</dcterms:created>
  <dcterms:modified xsi:type="dcterms:W3CDTF">2024-03-12T13:21:00Z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