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23F9B" w14:paraId="306B998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E580" w14:textId="77777777" w:rsidR="00C23F9B" w:rsidRDefault="00C23F9B">
            <w:pPr>
              <w:snapToGrid w:val="0"/>
              <w:rPr>
                <w:rFonts w:ascii="Arial" w:hAnsi="Arial" w:cs="Arial"/>
              </w:rPr>
            </w:pPr>
          </w:p>
          <w:p w14:paraId="140C2171" w14:textId="77777777" w:rsidR="00C23F9B" w:rsidRDefault="00290E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AEDDA10" w14:textId="77777777" w:rsidR="00C23F9B" w:rsidRDefault="00C23F9B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23F9B" w14:paraId="2554C10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619F" w14:textId="77777777" w:rsidR="00C23F9B" w:rsidRDefault="00290EE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Valeria Borges </w:t>
            </w:r>
            <w:proofErr w:type="spellStart"/>
            <w:r>
              <w:rPr>
                <w:rFonts w:ascii="Arial" w:hAnsi="Arial" w:cs="Arial"/>
              </w:rPr>
              <w:t>Vanzin</w:t>
            </w:r>
            <w:proofErr w:type="spellEnd"/>
            <w:r>
              <w:rPr>
                <w:rFonts w:ascii="Arial" w:hAnsi="Arial" w:cs="Arial"/>
              </w:rPr>
              <w:t xml:space="preserve">                                                     Nº26</w:t>
            </w:r>
          </w:p>
        </w:tc>
      </w:tr>
      <w:tr w:rsidR="00C23F9B" w14:paraId="4EF2F77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8F65" w14:textId="77777777" w:rsidR="00C23F9B" w:rsidRDefault="00290EE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C23F9B" w14:paraId="3509DF1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B85E" w14:textId="77777777" w:rsidR="00C23F9B" w:rsidRDefault="00290EE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</w:t>
            </w:r>
            <w:proofErr w:type="gramStart"/>
            <w:r>
              <w:rPr>
                <w:rFonts w:ascii="Arial" w:hAnsi="Arial" w:cs="Arial"/>
              </w:rPr>
              <w:t>S):(</w:t>
            </w:r>
            <w:proofErr w:type="gramEnd"/>
            <w:r>
              <w:rPr>
                <w:rFonts w:ascii="Arial" w:hAnsi="Arial" w:cs="Arial"/>
              </w:rPr>
              <w:t>45)99931-9523</w:t>
            </w:r>
          </w:p>
        </w:tc>
      </w:tr>
      <w:tr w:rsidR="00C23F9B" w14:paraId="06A2C1D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5EC0" w14:textId="77777777" w:rsidR="00C23F9B" w:rsidRDefault="00290EE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E-MAIL: </w:t>
            </w:r>
            <w:r>
              <w:rPr>
                <w:rFonts w:ascii="Arial" w:hAnsi="Arial" w:cs="Arial"/>
              </w:rPr>
              <w:t>valeria.vanzin@escola.pr.gov.br</w:t>
            </w:r>
          </w:p>
        </w:tc>
      </w:tr>
      <w:tr w:rsidR="00C23F9B" w14:paraId="0C6A7CE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49FF" w14:textId="77777777" w:rsidR="00C23F9B" w:rsidRDefault="00290EE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Desenvolvimento de Sistemas</w:t>
            </w:r>
          </w:p>
        </w:tc>
      </w:tr>
      <w:tr w:rsidR="00C23F9B" w14:paraId="63AD4F8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6569" w14:textId="77777777" w:rsidR="00C23F9B" w:rsidRDefault="00290EE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3°F</w:t>
            </w:r>
          </w:p>
        </w:tc>
      </w:tr>
    </w:tbl>
    <w:p w14:paraId="0AD0B48E" w14:textId="77777777" w:rsidR="00C23F9B" w:rsidRDefault="00C23F9B">
      <w:pPr>
        <w:rPr>
          <w:rFonts w:ascii="Arial" w:hAnsi="Arial" w:cs="Arial"/>
          <w:b/>
        </w:rPr>
      </w:pPr>
    </w:p>
    <w:p w14:paraId="03AB5C25" w14:textId="77777777" w:rsidR="00C23F9B" w:rsidRDefault="00290EE7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 xml:space="preserve">s) É OBRIGATÓRIO EM ANEXO AO PRÉ-PROJETO, NO MÍNIMO UMA TELA DE INTERFACE (TELA PRINCIPAL) JUNTO AO </w:t>
      </w:r>
      <w:commentRangeStart w:id="0"/>
      <w:r>
        <w:rPr>
          <w:rFonts w:ascii="Arial" w:hAnsi="Arial" w:cs="Arial"/>
          <w:b/>
        </w:rPr>
        <w:t>PROJETO</w:t>
      </w:r>
      <w:commentRangeEnd w:id="0"/>
      <w:r w:rsidR="00EF1CF9">
        <w:rPr>
          <w:rStyle w:val="Refdecomentrio"/>
        </w:rPr>
        <w:commentReference w:id="0"/>
      </w:r>
      <w:r>
        <w:rPr>
          <w:rFonts w:ascii="Arial" w:hAnsi="Arial" w:cs="Arial"/>
          <w:b/>
        </w:rPr>
        <w:t>.</w:t>
      </w:r>
    </w:p>
    <w:p w14:paraId="5FFA9F87" w14:textId="77777777" w:rsidR="00C23F9B" w:rsidRDefault="00C23F9B">
      <w:pPr>
        <w:rPr>
          <w:rFonts w:ascii="Arial" w:hAnsi="Arial" w:cs="Arial"/>
          <w:b/>
        </w:rPr>
      </w:pPr>
    </w:p>
    <w:p w14:paraId="2CC6DEB4" w14:textId="77777777" w:rsidR="00C23F9B" w:rsidRDefault="00290EE7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23F9B" w14:paraId="79FB8B5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A5F01" w14:textId="77777777" w:rsidR="00C23F9B" w:rsidRDefault="00290EE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 KANEQUINHA’S</w:t>
            </w:r>
          </w:p>
        </w:tc>
      </w:tr>
    </w:tbl>
    <w:p w14:paraId="421E8577" w14:textId="77777777" w:rsidR="00C23F9B" w:rsidRDefault="00C23F9B">
      <w:pPr>
        <w:rPr>
          <w:rFonts w:ascii="Arial" w:hAnsi="Arial" w:cs="Arial"/>
        </w:rPr>
      </w:pPr>
    </w:p>
    <w:p w14:paraId="27F30ADC" w14:textId="77777777" w:rsidR="00C23F9B" w:rsidRDefault="00290E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23F9B" w14:paraId="40908824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7197" w14:textId="77777777" w:rsidR="00567F95" w:rsidRDefault="00290EE7" w:rsidP="00567F95">
            <w:pPr>
              <w:spacing w:line="360" w:lineRule="auto"/>
              <w:jc w:val="both"/>
              <w:rPr>
                <w:ins w:id="1" w:author="Aparecida Ferreira" w:date="2024-03-12T18:21:00Z"/>
                <w:rFonts w:ascii="Arial" w:hAnsi="Arial" w:cs="Arial"/>
              </w:rPr>
              <w:pPrChange w:id="2" w:author="Aparecida Ferreira" w:date="2024-03-12T18:20:00Z">
                <w:pPr>
                  <w:pStyle w:val="Corpodetexto"/>
                </w:pPr>
              </w:pPrChange>
            </w:pPr>
            <w:r w:rsidRPr="00567F95">
              <w:rPr>
                <w:rFonts w:ascii="Arial" w:hAnsi="Arial" w:cs="Arial"/>
              </w:rPr>
              <w:t>Criação de um site voltado a canecas personalizadas e prontas, uma loja que vende caneca para uso pessoal ou para presentear, as canecas personalizadas são utilizadas na maioria das vezes co</w:t>
            </w:r>
            <w:r w:rsidRPr="00567F95">
              <w:rPr>
                <w:rFonts w:ascii="Arial" w:hAnsi="Arial" w:cs="Arial"/>
                <w:rPrChange w:id="3" w:author="Aparecida Ferreira" w:date="2024-03-12T18:19:00Z">
                  <w:rPr>
                    <w:rFonts w:ascii="Arial" w:hAnsi="Arial" w:cs="Arial"/>
                  </w:rPr>
                </w:rPrChange>
              </w:rPr>
              <w:t xml:space="preserve">mo uma forma de presentear um amigo, ente querido. </w:t>
            </w:r>
            <w:bookmarkStart w:id="4" w:name="viewer-b150h"/>
            <w:bookmarkEnd w:id="4"/>
          </w:p>
          <w:p w14:paraId="09B67544" w14:textId="77777777" w:rsidR="00C23F9B" w:rsidRPr="00567F95" w:rsidDel="00567F95" w:rsidRDefault="00290EE7" w:rsidP="00567F95">
            <w:pPr>
              <w:spacing w:line="240" w:lineRule="auto"/>
              <w:ind w:left="708"/>
              <w:jc w:val="both"/>
              <w:rPr>
                <w:del w:id="5" w:author="Aparecida Ferreira" w:date="2024-03-12T18:20:00Z"/>
                <w:rFonts w:ascii="Arial" w:hAnsi="Arial" w:cs="Arial"/>
                <w:rPrChange w:id="6" w:author="Aparecida Ferreira" w:date="2024-03-12T18:21:00Z">
                  <w:rPr>
                    <w:del w:id="7" w:author="Aparecida Ferreira" w:date="2024-03-12T18:20:00Z"/>
                    <w:rFonts w:ascii="Arial" w:hAnsi="Arial" w:cs="Arial"/>
                  </w:rPr>
                </w:rPrChange>
              </w:rPr>
              <w:pPrChange w:id="8" w:author="Aparecida Ferreira" w:date="2024-03-12T18:21:00Z">
                <w:pPr/>
              </w:pPrChange>
            </w:pPr>
            <w:commentRangeStart w:id="9"/>
            <w:r w:rsidRPr="00567F95">
              <w:rPr>
                <w:rFonts w:ascii="Arial" w:hAnsi="Arial" w:cs="Arial"/>
                <w:rPrChange w:id="10" w:author="Aparecida Ferreira" w:date="2024-03-12T18:21:00Z">
                  <w:rPr>
                    <w:rFonts w:ascii="Arial" w:hAnsi="Arial" w:cs="Arial"/>
                  </w:rPr>
                </w:rPrChange>
              </w:rPr>
              <w:t>As</w:t>
            </w:r>
            <w:commentRangeEnd w:id="9"/>
            <w:r w:rsidR="00567F95" w:rsidRPr="00567F95">
              <w:rPr>
                <w:rStyle w:val="Refdecomentrio"/>
                <w:rFonts w:ascii="Arial" w:hAnsi="Arial" w:cs="Arial"/>
                <w:sz w:val="22"/>
                <w:szCs w:val="22"/>
                <w:rPrChange w:id="11" w:author="Aparecida Ferreira" w:date="2024-03-12T18:21:00Z">
                  <w:rPr>
                    <w:rStyle w:val="Refdecomentrio"/>
                  </w:rPr>
                </w:rPrChange>
              </w:rPr>
              <w:commentReference w:id="9"/>
            </w:r>
            <w:r w:rsidRPr="00567F95">
              <w:rPr>
                <w:rFonts w:ascii="Arial" w:hAnsi="Arial" w:cs="Arial"/>
                <w:rPrChange w:id="12" w:author="Aparecida Ferreira" w:date="2024-03-12T18:21:00Z">
                  <w:rPr>
                    <w:rFonts w:ascii="Arial" w:hAnsi="Arial" w:cs="Arial"/>
                  </w:rPr>
                </w:rPrChange>
              </w:rPr>
              <w:t xml:space="preserve"> </w:t>
            </w:r>
            <w:del w:id="13" w:author="Aparecida Ferreira" w:date="2024-03-12T18:19:00Z">
              <w:r w:rsidRPr="00567F95" w:rsidDel="00567F95">
                <w:rPr>
                  <w:rFonts w:ascii="Arial" w:hAnsi="Arial" w:cs="Arial"/>
                  <w:rPrChange w:id="14" w:author="Aparecida Ferreira" w:date="2024-03-12T18:21:00Z">
                    <w:rPr>
                      <w:rFonts w:ascii="Arial" w:hAnsi="Arial" w:cs="Arial"/>
                    </w:rPr>
                  </w:rPrChange>
                </w:rPr>
                <w:delText xml:space="preserve">primeiras </w:delText>
              </w:r>
              <w:r w:rsidRPr="00567F95" w:rsidDel="00567F95">
                <w:rPr>
                  <w:rFonts w:ascii="Arial" w:hAnsi="Arial" w:cs="Arial"/>
                  <w:b/>
                  <w:rPrChange w:id="15" w:author="Aparecida Ferreira" w:date="2024-03-12T18:21:00Z">
                    <w:rPr>
                      <w:rFonts w:ascii="inherit" w:hAnsi="inherit" w:cs="Arial"/>
                      <w:b/>
                    </w:rPr>
                  </w:rPrChange>
                </w:rPr>
                <w:delText xml:space="preserve"> </w:delText>
              </w:r>
              <w:r w:rsidRPr="00567F95" w:rsidDel="00567F95">
                <w:rPr>
                  <w:rFonts w:ascii="Arial" w:hAnsi="Arial" w:cs="Arial"/>
                  <w:rPrChange w:id="16" w:author="Aparecida Ferreira" w:date="2024-03-12T18:21:00Z">
                    <w:rPr>
                      <w:rFonts w:ascii="inherit" w:hAnsi="inherit" w:cs="Arial"/>
                      <w:sz w:val="21"/>
                      <w:szCs w:val="21"/>
                    </w:rPr>
                  </w:rPrChange>
                </w:rPr>
                <w:delText>canecas</w:delText>
              </w:r>
            </w:del>
            <w:ins w:id="17" w:author="Aparecida Ferreira" w:date="2024-03-12T18:19:00Z">
              <w:r w:rsidR="00567F95" w:rsidRPr="00567F95">
                <w:rPr>
                  <w:rFonts w:ascii="Arial" w:hAnsi="Arial" w:cs="Arial"/>
                  <w:rPrChange w:id="18" w:author="Aparecida Ferreira" w:date="2024-03-12T18:21:00Z">
                    <w:rPr>
                      <w:rFonts w:ascii="Arial" w:hAnsi="Arial" w:cs="Arial"/>
                    </w:rPr>
                  </w:rPrChange>
                </w:rPr>
                <w:t xml:space="preserve">primeiras </w:t>
              </w:r>
              <w:r w:rsidR="00567F95" w:rsidRPr="00567F95">
                <w:rPr>
                  <w:rFonts w:ascii="Arial" w:hAnsi="Arial" w:cs="Arial"/>
                  <w:rPrChange w:id="19" w:author="Aparecida Ferreira" w:date="2024-03-12T18:21:00Z">
                    <w:rPr>
                      <w:rFonts w:ascii="Arial" w:hAnsi="Arial" w:cs="Arial"/>
                      <w:b/>
                    </w:rPr>
                  </w:rPrChange>
                </w:rPr>
                <w:t>canecas</w:t>
              </w:r>
            </w:ins>
            <w:r w:rsidRPr="00567F95">
              <w:rPr>
                <w:rFonts w:ascii="Arial" w:hAnsi="Arial" w:cs="Arial"/>
                <w:rPrChange w:id="20" w:author="Aparecida Ferreira" w:date="2024-03-12T18:21:00Z">
                  <w:rPr>
                    <w:rFonts w:ascii="inherit" w:hAnsi="inherit" w:cs="Arial"/>
                    <w:sz w:val="21"/>
                    <w:szCs w:val="21"/>
                  </w:rPr>
                </w:rPrChange>
              </w:rPr>
              <w:t xml:space="preserve"> </w:t>
            </w:r>
            <w:r w:rsidRPr="00567F95">
              <w:rPr>
                <w:rFonts w:ascii="Arial" w:hAnsi="Arial" w:cs="Arial"/>
                <w:rPrChange w:id="21" w:author="Aparecida Ferreira" w:date="2024-03-12T18:21:00Z">
                  <w:rPr>
                    <w:rFonts w:ascii="Arial" w:hAnsi="Arial" w:cs="Arial"/>
                  </w:rPr>
                </w:rPrChange>
              </w:rPr>
              <w:t>encontradas por arqueólogos eram feitas de ossos e datavam algo perto da Idade da Pedra. Já o café apareceu pela primeira vez em 1475, em Constantinopla, onde as canecas eram feitas d</w:t>
            </w:r>
            <w:r w:rsidRPr="00567F95">
              <w:rPr>
                <w:rFonts w:ascii="Arial" w:hAnsi="Arial" w:cs="Arial"/>
                <w:rPrChange w:id="22" w:author="Aparecida Ferreira" w:date="2024-03-12T18:21:00Z">
                  <w:rPr>
                    <w:rFonts w:ascii="Arial" w:hAnsi="Arial" w:cs="Arial"/>
                  </w:rPr>
                </w:rPrChange>
              </w:rPr>
              <w:t>e madeira.</w:t>
            </w:r>
            <w:ins w:id="23" w:author="Aparecida Ferreira" w:date="2024-03-12T18:20:00Z">
              <w:r w:rsidR="00567F95" w:rsidRPr="00567F95">
                <w:rPr>
                  <w:rFonts w:ascii="Arial" w:hAnsi="Arial" w:cs="Arial"/>
                  <w:rPrChange w:id="24" w:author="Aparecida Ferreira" w:date="2024-03-12T18:21:00Z">
                    <w:rPr>
                      <w:rFonts w:ascii="Arial" w:hAnsi="Arial" w:cs="Arial"/>
                    </w:rPr>
                  </w:rPrChange>
                </w:rPr>
                <w:t xml:space="preserve"> </w:t>
              </w:r>
            </w:ins>
          </w:p>
          <w:p w14:paraId="37BD6927" w14:textId="77777777" w:rsidR="00C23F9B" w:rsidRPr="00567F95" w:rsidRDefault="00290EE7" w:rsidP="00567F95">
            <w:pPr>
              <w:spacing w:line="240" w:lineRule="auto"/>
              <w:ind w:left="1416"/>
              <w:jc w:val="both"/>
              <w:rPr>
                <w:rFonts w:ascii="Arial" w:hAnsi="Arial" w:cs="Arial"/>
                <w:rPrChange w:id="25" w:author="Aparecida Ferreira" w:date="2024-03-12T18:21:00Z">
                  <w:rPr>
                    <w:rFonts w:ascii="Arial" w:hAnsi="Arial" w:cs="Arial"/>
                  </w:rPr>
                </w:rPrChange>
              </w:rPr>
              <w:pPrChange w:id="26" w:author="Aparecida Ferreira" w:date="2024-03-12T18:21:00Z">
                <w:pPr>
                  <w:pStyle w:val="Corpodetexto"/>
                </w:pPr>
              </w:pPrChange>
            </w:pPr>
            <w:bookmarkStart w:id="27" w:name="viewer-4vklr"/>
            <w:bookmarkEnd w:id="27"/>
            <w:r w:rsidRPr="00567F95">
              <w:rPr>
                <w:rFonts w:ascii="Arial" w:hAnsi="Arial" w:cs="Arial"/>
                <w:rPrChange w:id="28" w:author="Aparecida Ferreira" w:date="2024-03-12T18:21:00Z">
                  <w:rPr>
                    <w:rFonts w:ascii="var ricos-custom-p-font-family;" w:hAnsi="var ricos-custom-p-font-family;"/>
                  </w:rPr>
                </w:rPrChange>
              </w:rPr>
              <w:t>Alguns séculos depois, em 1748, a Grã-Bretanha proibiu o café e tudo que pudesse ser associado a ele, inclusive as canecas, causando um aumento nos preços do mercado negro.</w:t>
            </w:r>
            <w:ins w:id="29" w:author="Aparecida Ferreira" w:date="2024-03-12T18:20:00Z">
              <w:r w:rsidR="00567F95" w:rsidRPr="00567F95">
                <w:rPr>
                  <w:rFonts w:ascii="Arial" w:hAnsi="Arial" w:cs="Arial"/>
                  <w:rPrChange w:id="30" w:author="Aparecida Ferreira" w:date="2024-03-12T18:21:00Z">
                    <w:rPr>
                      <w:rFonts w:ascii="Arial" w:hAnsi="Arial" w:cs="Arial"/>
                    </w:rPr>
                  </w:rPrChange>
                </w:rPr>
                <w:t xml:space="preserve"> </w:t>
              </w:r>
            </w:ins>
            <w:ins w:id="31" w:author="Aparecida Ferreira" w:date="2024-03-12T18:37:00Z">
              <w:r w:rsidR="003A6583">
                <w:rPr>
                  <w:rFonts w:ascii="Arial" w:hAnsi="Arial" w:cs="Arial"/>
                </w:rPr>
                <w:t>(xxxxxxxxxxxxx)</w:t>
              </w:r>
            </w:ins>
            <w:bookmarkStart w:id="32" w:name="_GoBack"/>
            <w:bookmarkEnd w:id="32"/>
          </w:p>
          <w:p w14:paraId="7877C086" w14:textId="77777777" w:rsidR="00C23F9B" w:rsidRPr="00567F95" w:rsidRDefault="00290EE7" w:rsidP="00567F95">
            <w:pPr>
              <w:pStyle w:val="Corpodetexto"/>
              <w:spacing w:line="360" w:lineRule="auto"/>
              <w:jc w:val="both"/>
              <w:rPr>
                <w:rFonts w:ascii="Arial" w:hAnsi="Arial" w:cs="Arial"/>
                <w:rPrChange w:id="33" w:author="Aparecida Ferreira" w:date="2024-03-12T18:19:00Z">
                  <w:rPr>
                    <w:rFonts w:ascii="Arial" w:hAnsi="Arial" w:cs="Arial"/>
                  </w:rPr>
                </w:rPrChange>
              </w:rPr>
              <w:pPrChange w:id="34" w:author="Aparecida Ferreira" w:date="2024-03-12T18:19:00Z">
                <w:pPr>
                  <w:pStyle w:val="Corpodetexto"/>
                </w:pPr>
              </w:pPrChange>
            </w:pPr>
            <w:bookmarkStart w:id="35" w:name="viewer-6nv3n"/>
            <w:bookmarkEnd w:id="35"/>
            <w:r w:rsidRPr="00567F95">
              <w:rPr>
                <w:rFonts w:ascii="Arial" w:hAnsi="Arial" w:cs="Arial"/>
                <w:rPrChange w:id="36" w:author="Aparecida Ferreira" w:date="2024-03-12T18:19:00Z">
                  <w:rPr>
                    <w:rFonts w:ascii="var ricos-custom-p-font-family;" w:hAnsi="var ricos-custom-p-font-family;"/>
                  </w:rPr>
                </w:rPrChange>
              </w:rPr>
              <w:t>H</w:t>
            </w:r>
            <w:r w:rsidRPr="00567F95">
              <w:rPr>
                <w:rFonts w:ascii="Arial" w:hAnsi="Arial" w:cs="Arial"/>
                <w:rPrChange w:id="37" w:author="Aparecida Ferreira" w:date="2024-03-12T18:19:00Z">
                  <w:rPr>
                    <w:rFonts w:ascii="var ricos-custom-p-font-family;" w:hAnsi="var ricos-custom-p-font-family;"/>
                  </w:rPr>
                </w:rPrChange>
              </w:rPr>
              <w:t xml:space="preserve">oje em dia as canecas são muito usadas em vários lugares com diferentes funções. Elas possuem tamanhos, modelos, estampas e cores muito variadas, abrangendo diferentes gostos e fazendo com que todos queiram comprar e colecionar esses lindos itens de 1001 </w:t>
            </w:r>
            <w:r w:rsidRPr="00567F95">
              <w:rPr>
                <w:rFonts w:ascii="Arial" w:hAnsi="Arial" w:cs="Arial"/>
                <w:rPrChange w:id="38" w:author="Aparecida Ferreira" w:date="2024-03-12T18:19:00Z">
                  <w:rPr>
                    <w:rFonts w:ascii="var ricos-custom-p-font-family;" w:hAnsi="var ricos-custom-p-font-family;"/>
                  </w:rPr>
                </w:rPrChange>
              </w:rPr>
              <w:t xml:space="preserve">utilidades. </w:t>
            </w:r>
          </w:p>
          <w:p w14:paraId="2521E033" w14:textId="77777777" w:rsidR="00C23F9B" w:rsidRDefault="00C23F9B">
            <w:pPr>
              <w:pStyle w:val="Corpodetexto"/>
              <w:rPr>
                <w:rFonts w:ascii="Arial" w:hAnsi="Arial" w:cs="Arial"/>
              </w:rPr>
            </w:pPr>
          </w:p>
          <w:p w14:paraId="1FA2C066" w14:textId="77777777" w:rsidR="00C23F9B" w:rsidRPr="00567F95" w:rsidDel="00567F95" w:rsidRDefault="00290EE7" w:rsidP="00567F95">
            <w:pPr>
              <w:pStyle w:val="Corpodetexto"/>
              <w:spacing w:line="360" w:lineRule="auto"/>
              <w:jc w:val="both"/>
              <w:rPr>
                <w:del w:id="39" w:author="Aparecida Ferreira" w:date="2024-03-12T18:21:00Z"/>
                <w:rFonts w:ascii="Arial" w:hAnsi="Arial" w:cs="Arial"/>
                <w:rPrChange w:id="40" w:author="Aparecida Ferreira" w:date="2024-03-12T18:22:00Z">
                  <w:rPr>
                    <w:del w:id="41" w:author="Aparecida Ferreira" w:date="2024-03-12T18:21:00Z"/>
                    <w:rFonts w:ascii="Arial" w:hAnsi="Arial" w:cs="Arial"/>
                  </w:rPr>
                </w:rPrChange>
              </w:rPr>
              <w:pPrChange w:id="42" w:author="Aparecida Ferreira" w:date="2024-03-12T18:22:00Z">
                <w:pPr>
                  <w:pStyle w:val="Corpodetexto"/>
                </w:pPr>
              </w:pPrChange>
            </w:pPr>
            <w:bookmarkStart w:id="43" w:name="viewer-39vrg"/>
            <w:bookmarkEnd w:id="43"/>
            <w:del w:id="44" w:author="Aparecida Ferreira" w:date="2024-03-12T18:22:00Z">
              <w:r w:rsidRPr="00567F95" w:rsidDel="00567F95">
                <w:rPr>
                  <w:rFonts w:ascii="Arial" w:hAnsi="Arial" w:cs="Arial"/>
                  <w:b/>
                  <w:rPrChange w:id="45" w:author="Aparecida Ferreira" w:date="2024-03-12T18:22:00Z">
                    <w:rPr>
                      <w:rFonts w:ascii="inherit" w:hAnsi="inherit"/>
                      <w:b/>
                    </w:rPr>
                  </w:rPrChange>
                </w:rPr>
                <w:lastRenderedPageBreak/>
                <w:br/>
              </w:r>
            </w:del>
            <w:del w:id="46" w:author="Aparecida Ferreira" w:date="2024-03-12T18:21:00Z">
              <w:r w:rsidRPr="00567F95" w:rsidDel="00567F95">
                <w:rPr>
                  <w:rFonts w:ascii="Arial" w:hAnsi="Arial" w:cs="Arial"/>
                  <w:b/>
                  <w:rPrChange w:id="47" w:author="Aparecida Ferreira" w:date="2024-03-12T18:22:00Z">
                    <w:rPr>
                      <w:rFonts w:ascii="inherit" w:hAnsi="inherit"/>
                      <w:b/>
                    </w:rPr>
                  </w:rPrChange>
                </w:rPr>
                <w:delText xml:space="preserve">- </w:delText>
              </w:r>
            </w:del>
            <w:r w:rsidRPr="00567F95">
              <w:rPr>
                <w:rFonts w:ascii="Arial" w:hAnsi="Arial" w:cs="Arial"/>
                <w:rPrChange w:id="48" w:author="Aparecida Ferreira" w:date="2024-03-12T18:22:00Z">
                  <w:rPr>
                    <w:rFonts w:ascii="inherit" w:hAnsi="inherit"/>
                    <w:sz w:val="26"/>
                    <w:szCs w:val="26"/>
                  </w:rPr>
                </w:rPrChange>
              </w:rPr>
              <w:t>Tipos de canecas</w:t>
            </w:r>
            <w:ins w:id="49" w:author="Aparecida Ferreira" w:date="2024-03-12T18:21:00Z">
              <w:r w:rsidR="00567F95" w:rsidRPr="00567F95">
                <w:rPr>
                  <w:rFonts w:ascii="Arial" w:hAnsi="Arial" w:cs="Arial"/>
                  <w:rPrChange w:id="50" w:author="Aparecida Ferreira" w:date="2024-03-12T18:22:00Z">
                    <w:rPr>
                      <w:rFonts w:ascii="inherit" w:hAnsi="inherit"/>
                      <w:sz w:val="26"/>
                      <w:szCs w:val="26"/>
                    </w:rPr>
                  </w:rPrChange>
                </w:rPr>
                <w:t xml:space="preserve">: </w:t>
              </w:r>
            </w:ins>
          </w:p>
          <w:p w14:paraId="41BBC18D" w14:textId="77777777" w:rsidR="00C23F9B" w:rsidRPr="00567F95" w:rsidRDefault="00290EE7" w:rsidP="00567F95">
            <w:pPr>
              <w:pStyle w:val="Corpodetexto"/>
              <w:spacing w:line="360" w:lineRule="auto"/>
              <w:jc w:val="both"/>
              <w:rPr>
                <w:rFonts w:ascii="Arial" w:hAnsi="Arial" w:cs="Arial"/>
                <w:rPrChange w:id="51" w:author="Aparecida Ferreira" w:date="2024-03-12T18:22:00Z">
                  <w:rPr>
                    <w:rFonts w:ascii="Arial" w:hAnsi="Arial" w:cs="Arial"/>
                  </w:rPr>
                </w:rPrChange>
              </w:rPr>
              <w:pPrChange w:id="52" w:author="Aparecida Ferreira" w:date="2024-03-12T18:22:00Z">
                <w:pPr>
                  <w:pStyle w:val="Corpodetexto"/>
                </w:pPr>
              </w:pPrChange>
            </w:pPr>
            <w:bookmarkStart w:id="53" w:name="viewer-5bokc"/>
            <w:bookmarkEnd w:id="53"/>
            <w:r w:rsidRPr="00567F95">
              <w:rPr>
                <w:rFonts w:ascii="Arial" w:hAnsi="Arial" w:cs="Arial"/>
                <w:rPrChange w:id="54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Com esse grande aumento na procura por canecas, o mercado precisou criar diferentes tipos de canecas. Às vezes eles usam um formato mais criativo ou escolhem um material que seja melhor para cada bebida.</w:t>
            </w:r>
          </w:p>
          <w:p w14:paraId="5AFD1669" w14:textId="77777777" w:rsidR="00C23F9B" w:rsidRPr="00567F95" w:rsidDel="00567F95" w:rsidRDefault="00567F95" w:rsidP="00567F95">
            <w:pPr>
              <w:pStyle w:val="Corpodetexto"/>
              <w:spacing w:line="360" w:lineRule="auto"/>
              <w:jc w:val="both"/>
              <w:rPr>
                <w:del w:id="55" w:author="Aparecida Ferreira" w:date="2024-03-12T18:22:00Z"/>
                <w:rFonts w:ascii="Arial" w:hAnsi="Arial" w:cs="Arial"/>
                <w:rPrChange w:id="56" w:author="Aparecida Ferreira" w:date="2024-03-12T18:22:00Z">
                  <w:rPr>
                    <w:del w:id="57" w:author="Aparecida Ferreira" w:date="2024-03-12T18:22:00Z"/>
                    <w:rFonts w:ascii="Arial" w:hAnsi="Arial" w:cs="Arial"/>
                  </w:rPr>
                </w:rPrChange>
              </w:rPr>
              <w:pPrChange w:id="58" w:author="Aparecida Ferreira" w:date="2024-03-12T18:22:00Z">
                <w:pPr>
                  <w:pStyle w:val="Corpodetexto"/>
                </w:pPr>
              </w:pPrChange>
            </w:pPr>
            <w:bookmarkStart w:id="59" w:name="viewer-dll5s"/>
            <w:bookmarkEnd w:id="59"/>
            <w:ins w:id="60" w:author="Aparecida Ferreira" w:date="2024-03-12T18:23:00Z">
              <w:r w:rsidRPr="00567F95">
                <w:rPr>
                  <w:rFonts w:ascii="Arial" w:hAnsi="Arial" w:cs="Arial"/>
                  <w:rPrChange w:id="61" w:author="Aparecida Ferreira" w:date="2024-03-12T18:23:00Z">
                    <w:rPr>
                      <w:rFonts w:ascii="Arial" w:hAnsi="Arial" w:cs="Arial"/>
                      <w:b/>
                    </w:rPr>
                  </w:rPrChange>
                </w:rPr>
                <w:t xml:space="preserve">Canecas para </w:t>
              </w:r>
            </w:ins>
            <w:del w:id="62" w:author="Aparecida Ferreira" w:date="2024-03-12T18:22:00Z">
              <w:r w:rsidR="00290EE7" w:rsidRPr="00567F95" w:rsidDel="00567F95">
                <w:rPr>
                  <w:rFonts w:ascii="Arial" w:hAnsi="Arial" w:cs="Arial"/>
                  <w:rPrChange w:id="63" w:author="Aparecida Ferreira" w:date="2024-03-12T18:23:00Z">
                    <w:rPr>
                      <w:rFonts w:ascii="inherit" w:hAnsi="inherit"/>
                      <w:b/>
                    </w:rPr>
                  </w:rPrChange>
                </w:rPr>
                <w:delText xml:space="preserve">- </w:delText>
              </w:r>
            </w:del>
            <w:ins w:id="64" w:author="Aparecida Ferreira" w:date="2024-03-12T18:23:00Z">
              <w:r w:rsidRPr="00567F95">
                <w:rPr>
                  <w:rFonts w:ascii="Arial" w:hAnsi="Arial" w:cs="Arial"/>
                  <w:rPrChange w:id="65" w:author="Aparecida Ferreira" w:date="2024-03-12T18:23:00Z">
                    <w:rPr>
                      <w:rFonts w:ascii="Arial" w:hAnsi="Arial" w:cs="Arial"/>
                    </w:rPr>
                  </w:rPrChange>
                </w:rPr>
                <w:t>b</w:t>
              </w:r>
            </w:ins>
            <w:del w:id="66" w:author="Aparecida Ferreira" w:date="2024-03-12T18:23:00Z">
              <w:r w:rsidR="00290EE7" w:rsidRPr="00567F95" w:rsidDel="00567F95">
                <w:rPr>
                  <w:rFonts w:ascii="Arial" w:hAnsi="Arial" w:cs="Arial"/>
                  <w:rPrChange w:id="67" w:author="Aparecida Ferreira" w:date="2024-03-12T18:23:00Z">
                    <w:rPr>
                      <w:rFonts w:ascii="inherit" w:hAnsi="inherit"/>
                      <w:sz w:val="26"/>
                      <w:szCs w:val="26"/>
                    </w:rPr>
                  </w:rPrChange>
                </w:rPr>
                <w:delText>b</w:delText>
              </w:r>
            </w:del>
            <w:r w:rsidR="00290EE7" w:rsidRPr="00567F95">
              <w:rPr>
                <w:rFonts w:ascii="Arial" w:hAnsi="Arial" w:cs="Arial"/>
                <w:rPrChange w:id="68" w:author="Aparecida Ferreira" w:date="2024-03-12T18:23:00Z">
                  <w:rPr>
                    <w:rFonts w:ascii="inherit" w:hAnsi="inherit"/>
                    <w:sz w:val="26"/>
                    <w:szCs w:val="26"/>
                  </w:rPr>
                </w:rPrChange>
              </w:rPr>
              <w:t>ebidas quentes</w:t>
            </w:r>
            <w:ins w:id="69" w:author="Aparecida Ferreira" w:date="2024-03-12T18:22:00Z">
              <w:r>
                <w:rPr>
                  <w:rFonts w:ascii="Arial" w:hAnsi="Arial" w:cs="Arial"/>
                </w:rPr>
                <w:t xml:space="preserve">: </w:t>
              </w:r>
            </w:ins>
          </w:p>
          <w:p w14:paraId="3A51B255" w14:textId="77777777" w:rsidR="00C23F9B" w:rsidRPr="00567F95" w:rsidRDefault="00290EE7" w:rsidP="00567F95">
            <w:pPr>
              <w:pStyle w:val="Corpodetexto"/>
              <w:spacing w:line="360" w:lineRule="auto"/>
              <w:jc w:val="both"/>
              <w:rPr>
                <w:rFonts w:ascii="Arial" w:hAnsi="Arial" w:cs="Arial"/>
                <w:rPrChange w:id="70" w:author="Aparecida Ferreira" w:date="2024-03-12T18:22:00Z">
                  <w:rPr>
                    <w:rFonts w:ascii="Arial" w:hAnsi="Arial" w:cs="Arial"/>
                  </w:rPr>
                </w:rPrChange>
              </w:rPr>
              <w:pPrChange w:id="71" w:author="Aparecida Ferreira" w:date="2024-03-12T18:22:00Z">
                <w:pPr>
                  <w:pStyle w:val="Corpodetexto"/>
                </w:pPr>
              </w:pPrChange>
            </w:pPr>
            <w:bookmarkStart w:id="72" w:name="viewer-72e3c"/>
            <w:bookmarkEnd w:id="72"/>
            <w:r w:rsidRPr="00567F95">
              <w:rPr>
                <w:rFonts w:ascii="Arial" w:hAnsi="Arial" w:cs="Arial"/>
                <w:rPrChange w:id="73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 xml:space="preserve">O inverno chega e tudo que você quer é ficar debaixo das cobertas assistindo a um filme e tomando uma bebida bem quentinha, não é mesmo? Nesse caso, as canecas mais usadas são aquelas com uma alça bem larga para não queimar os dedos e com os desenhos mais </w:t>
            </w:r>
            <w:r w:rsidRPr="00567F95">
              <w:rPr>
                <w:rFonts w:ascii="Arial" w:hAnsi="Arial" w:cs="Arial"/>
                <w:rPrChange w:id="74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fofinhos. Aproveite e marque uma sessão de cinema em casa com os seus amigos e faça muita pipoca.</w:t>
            </w:r>
          </w:p>
          <w:p w14:paraId="6B3327D7" w14:textId="77777777" w:rsidR="00C23F9B" w:rsidRPr="00567F95" w:rsidDel="00567F95" w:rsidRDefault="00567F95" w:rsidP="00567F95">
            <w:pPr>
              <w:pStyle w:val="Corpodetexto"/>
              <w:spacing w:line="360" w:lineRule="auto"/>
              <w:jc w:val="both"/>
              <w:rPr>
                <w:del w:id="75" w:author="Aparecida Ferreira" w:date="2024-03-12T18:24:00Z"/>
                <w:rFonts w:ascii="Arial" w:hAnsi="Arial" w:cs="Arial"/>
                <w:rPrChange w:id="76" w:author="Aparecida Ferreira" w:date="2024-03-12T18:24:00Z">
                  <w:rPr>
                    <w:del w:id="77" w:author="Aparecida Ferreira" w:date="2024-03-12T18:24:00Z"/>
                    <w:rFonts w:ascii="Arial" w:hAnsi="Arial" w:cs="Arial"/>
                  </w:rPr>
                </w:rPrChange>
              </w:rPr>
              <w:pPrChange w:id="78" w:author="Aparecida Ferreira" w:date="2024-03-12T18:22:00Z">
                <w:pPr>
                  <w:pStyle w:val="Corpodetexto"/>
                </w:pPr>
              </w:pPrChange>
            </w:pPr>
            <w:bookmarkStart w:id="79" w:name="viewer-9venp"/>
            <w:bookmarkEnd w:id="79"/>
            <w:ins w:id="80" w:author="Aparecida Ferreira" w:date="2024-03-12T18:24:00Z">
              <w:r w:rsidRPr="00567F95">
                <w:rPr>
                  <w:rFonts w:ascii="Arial" w:hAnsi="Arial" w:cs="Arial"/>
                  <w:rPrChange w:id="81" w:author="Aparecida Ferreira" w:date="2024-03-12T18:24:00Z">
                    <w:rPr>
                      <w:rFonts w:ascii="Arial" w:hAnsi="Arial" w:cs="Arial"/>
                      <w:b/>
                    </w:rPr>
                  </w:rPrChange>
                </w:rPr>
                <w:t xml:space="preserve">Canecas </w:t>
              </w:r>
            </w:ins>
            <w:del w:id="82" w:author="Aparecida Ferreira" w:date="2024-03-12T18:24:00Z">
              <w:r w:rsidR="00290EE7" w:rsidRPr="00567F95" w:rsidDel="00567F95">
                <w:rPr>
                  <w:rFonts w:ascii="Arial" w:hAnsi="Arial" w:cs="Arial"/>
                  <w:rPrChange w:id="83" w:author="Aparecida Ferreira" w:date="2024-03-12T18:24:00Z">
                    <w:rPr>
                      <w:rFonts w:ascii="inherit" w:hAnsi="inherit"/>
                      <w:b/>
                    </w:rPr>
                  </w:rPrChange>
                </w:rPr>
                <w:delText>-</w:delText>
              </w:r>
            </w:del>
            <w:del w:id="84" w:author="Aparecida Ferreira" w:date="2024-03-12T18:23:00Z">
              <w:r w:rsidR="00290EE7" w:rsidRPr="00567F95" w:rsidDel="00567F95">
                <w:rPr>
                  <w:rFonts w:ascii="Arial" w:hAnsi="Arial" w:cs="Arial"/>
                  <w:rPrChange w:id="85" w:author="Aparecida Ferreira" w:date="2024-03-12T18:24:00Z">
                    <w:rPr>
                      <w:rFonts w:ascii="inherit" w:hAnsi="inherit"/>
                      <w:b/>
                    </w:rPr>
                  </w:rPrChange>
                </w:rPr>
                <w:delText xml:space="preserve"> </w:delText>
              </w:r>
            </w:del>
            <w:r w:rsidR="00290EE7" w:rsidRPr="00567F95">
              <w:rPr>
                <w:rFonts w:ascii="Arial" w:hAnsi="Arial" w:cs="Arial"/>
                <w:rPrChange w:id="86" w:author="Aparecida Ferreira" w:date="2024-03-12T18:24:00Z">
                  <w:rPr>
                    <w:rFonts w:ascii="inherit" w:hAnsi="inherit"/>
                    <w:sz w:val="26"/>
                    <w:szCs w:val="26"/>
                  </w:rPr>
                </w:rPrChange>
              </w:rPr>
              <w:t>Chopp</w:t>
            </w:r>
            <w:ins w:id="87" w:author="Aparecida Ferreira" w:date="2024-03-12T18:24:00Z">
              <w:r>
                <w:rPr>
                  <w:rFonts w:ascii="Arial" w:hAnsi="Arial" w:cs="Arial"/>
                </w:rPr>
                <w:t xml:space="preserve">: </w:t>
              </w:r>
            </w:ins>
          </w:p>
          <w:p w14:paraId="248C4F74" w14:textId="77777777" w:rsidR="00C23F9B" w:rsidRPr="00567F95" w:rsidRDefault="00290EE7" w:rsidP="00567F95">
            <w:pPr>
              <w:pStyle w:val="Corpodetexto"/>
              <w:spacing w:line="360" w:lineRule="auto"/>
              <w:jc w:val="both"/>
              <w:rPr>
                <w:rFonts w:ascii="Arial" w:hAnsi="Arial" w:cs="Arial"/>
                <w:rPrChange w:id="88" w:author="Aparecida Ferreira" w:date="2024-03-12T18:22:00Z">
                  <w:rPr>
                    <w:rFonts w:ascii="Arial" w:hAnsi="Arial" w:cs="Arial"/>
                  </w:rPr>
                </w:rPrChange>
              </w:rPr>
              <w:pPrChange w:id="89" w:author="Aparecida Ferreira" w:date="2024-03-12T18:22:00Z">
                <w:pPr>
                  <w:pStyle w:val="Corpodetexto"/>
                </w:pPr>
              </w:pPrChange>
            </w:pPr>
            <w:bookmarkStart w:id="90" w:name="viewer-cm1v7"/>
            <w:bookmarkEnd w:id="90"/>
            <w:r w:rsidRPr="00567F95">
              <w:rPr>
                <w:rFonts w:ascii="Arial" w:hAnsi="Arial" w:cs="Arial"/>
                <w:rPrChange w:id="91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 xml:space="preserve">As canecas de alumínio têm sido muito procuradas para tomar aquele </w:t>
            </w:r>
            <w:proofErr w:type="spellStart"/>
            <w:r w:rsidRPr="00567F95">
              <w:rPr>
                <w:rFonts w:ascii="Arial" w:hAnsi="Arial" w:cs="Arial"/>
                <w:rPrChange w:id="92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chopp</w:t>
            </w:r>
            <w:proofErr w:type="spellEnd"/>
            <w:r w:rsidRPr="00567F95">
              <w:rPr>
                <w:rFonts w:ascii="Arial" w:hAnsi="Arial" w:cs="Arial"/>
                <w:rPrChange w:id="93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 xml:space="preserve">, pois o material permite que a bebida fique gelada por mais tempo. Elas </w:t>
            </w:r>
            <w:r w:rsidRPr="00567F95">
              <w:rPr>
                <w:rFonts w:ascii="Arial" w:hAnsi="Arial" w:cs="Arial"/>
                <w:rPrChange w:id="94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 xml:space="preserve">também podem ser personalizadas com frases engraçadas para deixar o ambiente bem descontraído naquela rodinha de amigos em uma sexta-feira </w:t>
            </w:r>
            <w:del w:id="95" w:author="Aparecida Ferreira" w:date="2024-03-12T18:24:00Z">
              <w:r w:rsidRPr="00567F95" w:rsidDel="00567F95">
                <w:rPr>
                  <w:rFonts w:ascii="Arial" w:hAnsi="Arial" w:cs="Arial"/>
                  <w:rPrChange w:id="96" w:author="Aparecida Ferreira" w:date="2024-03-12T18:22:00Z">
                    <w:rPr>
                      <w:rFonts w:ascii="var ricos-custom-p-font-family;" w:hAnsi="var ricos-custom-p-font-family;"/>
                    </w:rPr>
                  </w:rPrChange>
                </w:rPr>
                <w:delText>a</w:delText>
              </w:r>
            </w:del>
            <w:ins w:id="97" w:author="Aparecida Ferreira" w:date="2024-03-12T18:24:00Z">
              <w:r w:rsidR="00567F95" w:rsidRPr="00567F95">
                <w:rPr>
                  <w:rFonts w:ascii="Arial" w:hAnsi="Arial" w:cs="Arial"/>
                  <w:rPrChange w:id="98" w:author="Aparecida Ferreira" w:date="2024-03-12T18:22:00Z">
                    <w:rPr>
                      <w:rFonts w:ascii="Arial" w:hAnsi="Arial" w:cs="Arial"/>
                    </w:rPr>
                  </w:rPrChange>
                </w:rPr>
                <w:t>à</w:t>
              </w:r>
            </w:ins>
            <w:r w:rsidRPr="00567F95">
              <w:rPr>
                <w:rFonts w:ascii="Arial" w:hAnsi="Arial" w:cs="Arial"/>
                <w:rPrChange w:id="99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 xml:space="preserve"> noite.</w:t>
            </w:r>
          </w:p>
          <w:p w14:paraId="35D0E1CB" w14:textId="77777777" w:rsidR="00C23F9B" w:rsidRPr="00567F95" w:rsidDel="00567F95" w:rsidRDefault="00290EE7" w:rsidP="00567F95">
            <w:pPr>
              <w:pStyle w:val="Corpodetexto"/>
              <w:spacing w:line="360" w:lineRule="auto"/>
              <w:jc w:val="both"/>
              <w:rPr>
                <w:del w:id="100" w:author="Aparecida Ferreira" w:date="2024-03-12T18:24:00Z"/>
                <w:rFonts w:ascii="Arial" w:hAnsi="Arial" w:cs="Arial"/>
                <w:rPrChange w:id="101" w:author="Aparecida Ferreira" w:date="2024-03-12T18:22:00Z">
                  <w:rPr>
                    <w:del w:id="102" w:author="Aparecida Ferreira" w:date="2024-03-12T18:24:00Z"/>
                    <w:rFonts w:ascii="Arial" w:hAnsi="Arial" w:cs="Arial"/>
                  </w:rPr>
                </w:rPrChange>
              </w:rPr>
              <w:pPrChange w:id="103" w:author="Aparecida Ferreira" w:date="2024-03-12T18:22:00Z">
                <w:pPr>
                  <w:pStyle w:val="Corpodetexto"/>
                </w:pPr>
              </w:pPrChange>
            </w:pPr>
            <w:bookmarkStart w:id="104" w:name="viewer-dcqen"/>
            <w:bookmarkEnd w:id="104"/>
            <w:del w:id="105" w:author="Aparecida Ferreira" w:date="2024-03-12T18:24:00Z">
              <w:r w:rsidRPr="00567F95" w:rsidDel="00567F95">
                <w:rPr>
                  <w:rFonts w:ascii="Arial" w:hAnsi="Arial" w:cs="Arial"/>
                  <w:b/>
                  <w:rPrChange w:id="106" w:author="Aparecida Ferreira" w:date="2024-03-12T18:22:00Z">
                    <w:rPr>
                      <w:rFonts w:ascii="inherit" w:hAnsi="inherit"/>
                      <w:b/>
                    </w:rPr>
                  </w:rPrChange>
                </w:rPr>
                <w:delText>-</w:delText>
              </w:r>
              <w:r w:rsidRPr="00567F95" w:rsidDel="00567F95">
                <w:rPr>
                  <w:rFonts w:ascii="Arial" w:hAnsi="Arial" w:cs="Arial"/>
                  <w:b/>
                  <w:rPrChange w:id="107" w:author="Aparecida Ferreira" w:date="2024-03-12T18:22:00Z">
                    <w:rPr>
                      <w:rFonts w:ascii="inherit" w:hAnsi="inherit"/>
                      <w:b/>
                    </w:rPr>
                  </w:rPrChange>
                </w:rPr>
                <w:delText xml:space="preserve"> </w:delText>
              </w:r>
            </w:del>
            <w:r w:rsidRPr="00567F95">
              <w:rPr>
                <w:rFonts w:ascii="Arial" w:hAnsi="Arial" w:cs="Arial"/>
                <w:rPrChange w:id="108" w:author="Aparecida Ferreira" w:date="2024-03-12T18:22:00Z">
                  <w:rPr>
                    <w:rFonts w:ascii="inherit" w:hAnsi="inherit"/>
                    <w:sz w:val="26"/>
                    <w:szCs w:val="26"/>
                  </w:rPr>
                </w:rPrChange>
              </w:rPr>
              <w:t>Canecas mágicas</w:t>
            </w:r>
            <w:ins w:id="109" w:author="Aparecida Ferreira" w:date="2024-03-12T18:24:00Z">
              <w:r w:rsidR="00567F95">
                <w:rPr>
                  <w:rFonts w:ascii="Arial" w:hAnsi="Arial" w:cs="Arial"/>
                </w:rPr>
                <w:t xml:space="preserve">: </w:t>
              </w:r>
            </w:ins>
          </w:p>
          <w:p w14:paraId="2972FB9E" w14:textId="77777777" w:rsidR="00C23F9B" w:rsidRPr="00567F95" w:rsidRDefault="00290EE7" w:rsidP="00567F95">
            <w:pPr>
              <w:pStyle w:val="Corpodetexto"/>
              <w:spacing w:line="360" w:lineRule="auto"/>
              <w:jc w:val="both"/>
              <w:rPr>
                <w:rFonts w:ascii="Arial" w:hAnsi="Arial" w:cs="Arial"/>
                <w:rPrChange w:id="110" w:author="Aparecida Ferreira" w:date="2024-03-12T18:22:00Z">
                  <w:rPr>
                    <w:rFonts w:ascii="Arial" w:hAnsi="Arial" w:cs="Arial"/>
                  </w:rPr>
                </w:rPrChange>
              </w:rPr>
              <w:pPrChange w:id="111" w:author="Aparecida Ferreira" w:date="2024-03-12T18:22:00Z">
                <w:pPr>
                  <w:pStyle w:val="Corpodetexto"/>
                </w:pPr>
              </w:pPrChange>
            </w:pPr>
            <w:bookmarkStart w:id="112" w:name="viewer-68t2c"/>
            <w:bookmarkEnd w:id="112"/>
            <w:r w:rsidRPr="00567F95">
              <w:rPr>
                <w:rFonts w:ascii="Arial" w:hAnsi="Arial" w:cs="Arial"/>
                <w:rPrChange w:id="113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Essas são as canecas que mais tem feito sucesso ultimamente. Elas são feitas com um materi</w:t>
            </w:r>
            <w:r w:rsidRPr="00567F95">
              <w:rPr>
                <w:rFonts w:ascii="Arial" w:hAnsi="Arial" w:cs="Arial"/>
                <w:rPrChange w:id="114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al sensível ao calor, que faz com que a cor da caneca mude quando é colocado um líquido quente nela. O mercado aproveitou isso para criar diferentes modelos, como o “</w:t>
            </w:r>
            <w:proofErr w:type="spellStart"/>
            <w:r w:rsidRPr="00567F95">
              <w:rPr>
                <w:rFonts w:ascii="Arial" w:hAnsi="Arial" w:cs="Arial"/>
                <w:rPrChange w:id="115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On</w:t>
            </w:r>
            <w:proofErr w:type="spellEnd"/>
            <w:r w:rsidRPr="00567F95">
              <w:rPr>
                <w:rFonts w:ascii="Arial" w:hAnsi="Arial" w:cs="Arial"/>
                <w:rPrChange w:id="116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-Off”, que faz com que a caneca fique com a palavra “Off” (desligado) quando está sem lí</w:t>
            </w:r>
            <w:r w:rsidRPr="00567F95">
              <w:rPr>
                <w:rFonts w:ascii="Arial" w:hAnsi="Arial" w:cs="Arial"/>
                <w:rPrChange w:id="117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quido e mude de cor, trocando a palavra para “</w:t>
            </w:r>
            <w:proofErr w:type="spellStart"/>
            <w:r w:rsidRPr="00567F95">
              <w:rPr>
                <w:rFonts w:ascii="Arial" w:hAnsi="Arial" w:cs="Arial"/>
                <w:rPrChange w:id="118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On</w:t>
            </w:r>
            <w:proofErr w:type="spellEnd"/>
            <w:r w:rsidRPr="00567F95">
              <w:rPr>
                <w:rFonts w:ascii="Arial" w:hAnsi="Arial" w:cs="Arial"/>
                <w:rPrChange w:id="119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” (Ligado) quando ela recebe alguma bebida quente.</w:t>
            </w:r>
          </w:p>
          <w:p w14:paraId="3B2BB231" w14:textId="77777777" w:rsidR="00C23F9B" w:rsidRPr="00567F95" w:rsidDel="00567F95" w:rsidRDefault="00567F95" w:rsidP="00567F95">
            <w:pPr>
              <w:pStyle w:val="Corpodetexto"/>
              <w:spacing w:line="360" w:lineRule="auto"/>
              <w:jc w:val="both"/>
              <w:rPr>
                <w:del w:id="120" w:author="Aparecida Ferreira" w:date="2024-03-12T18:24:00Z"/>
                <w:rFonts w:ascii="Arial" w:hAnsi="Arial" w:cs="Arial"/>
                <w:rPrChange w:id="121" w:author="Aparecida Ferreira" w:date="2024-03-12T18:22:00Z">
                  <w:rPr>
                    <w:del w:id="122" w:author="Aparecida Ferreira" w:date="2024-03-12T18:24:00Z"/>
                    <w:rFonts w:ascii="Arial" w:hAnsi="Arial" w:cs="Arial"/>
                  </w:rPr>
                </w:rPrChange>
              </w:rPr>
              <w:pPrChange w:id="123" w:author="Aparecida Ferreira" w:date="2024-03-12T18:22:00Z">
                <w:pPr>
                  <w:pStyle w:val="Corpodetexto"/>
                </w:pPr>
              </w:pPrChange>
            </w:pPr>
            <w:bookmarkStart w:id="124" w:name="viewer-2apng"/>
            <w:bookmarkEnd w:id="124"/>
            <w:ins w:id="125" w:author="Aparecida Ferreira" w:date="2024-03-12T18:24:00Z">
              <w:r>
                <w:rPr>
                  <w:rFonts w:ascii="Arial" w:hAnsi="Arial" w:cs="Arial"/>
                </w:rPr>
                <w:t>Canecas c</w:t>
              </w:r>
            </w:ins>
            <w:del w:id="126" w:author="Aparecida Ferreira" w:date="2024-03-12T18:24:00Z">
              <w:r w:rsidR="00290EE7" w:rsidRPr="00567F95" w:rsidDel="00567F95">
                <w:rPr>
                  <w:rFonts w:ascii="Arial" w:hAnsi="Arial" w:cs="Arial"/>
                  <w:b/>
                  <w:rPrChange w:id="127" w:author="Aparecida Ferreira" w:date="2024-03-12T18:22:00Z">
                    <w:rPr>
                      <w:rFonts w:ascii="inherit" w:hAnsi="inherit"/>
                      <w:b/>
                    </w:rPr>
                  </w:rPrChange>
                </w:rPr>
                <w:delText>-</w:delText>
              </w:r>
              <w:r w:rsidR="00290EE7" w:rsidRPr="00567F95" w:rsidDel="00567F95">
                <w:rPr>
                  <w:rFonts w:ascii="Arial" w:hAnsi="Arial" w:cs="Arial"/>
                  <w:rPrChange w:id="128" w:author="Aparecida Ferreira" w:date="2024-03-12T18:22:00Z">
                    <w:rPr/>
                  </w:rPrChange>
                </w:rPr>
                <w:delText xml:space="preserve"> </w:delText>
              </w:r>
              <w:r w:rsidR="00290EE7" w:rsidRPr="00567F95" w:rsidDel="00567F95">
                <w:rPr>
                  <w:rFonts w:ascii="Arial" w:hAnsi="Arial" w:cs="Arial"/>
                  <w:rPrChange w:id="129" w:author="Aparecida Ferreira" w:date="2024-03-12T18:22:00Z">
                    <w:rPr>
                      <w:sz w:val="26"/>
                      <w:szCs w:val="26"/>
                    </w:rPr>
                  </w:rPrChange>
                </w:rPr>
                <w:delText>C</w:delText>
              </w:r>
            </w:del>
            <w:r w:rsidR="00290EE7" w:rsidRPr="00567F95">
              <w:rPr>
                <w:rFonts w:ascii="Arial" w:hAnsi="Arial" w:cs="Arial"/>
                <w:rPrChange w:id="130" w:author="Aparecida Ferreira" w:date="2024-03-12T18:22:00Z">
                  <w:rPr>
                    <w:sz w:val="26"/>
                    <w:szCs w:val="26"/>
                  </w:rPr>
                </w:rPrChange>
              </w:rPr>
              <w:t>riativas</w:t>
            </w:r>
            <w:ins w:id="131" w:author="Aparecida Ferreira" w:date="2024-03-12T18:24:00Z">
              <w:r>
                <w:rPr>
                  <w:rFonts w:ascii="Arial" w:hAnsi="Arial" w:cs="Arial"/>
                </w:rPr>
                <w:t xml:space="preserve">: </w:t>
              </w:r>
            </w:ins>
          </w:p>
          <w:p w14:paraId="165FDAD2" w14:textId="77777777" w:rsidR="00C23F9B" w:rsidRPr="00567F95" w:rsidDel="00567F95" w:rsidRDefault="00290EE7" w:rsidP="00567F95">
            <w:pPr>
              <w:pStyle w:val="Corpodetexto"/>
              <w:spacing w:line="360" w:lineRule="auto"/>
              <w:jc w:val="both"/>
              <w:rPr>
                <w:del w:id="132" w:author="Aparecida Ferreira" w:date="2024-03-12T18:24:00Z"/>
                <w:rFonts w:ascii="Arial" w:hAnsi="Arial" w:cs="Arial"/>
                <w:rPrChange w:id="133" w:author="Aparecida Ferreira" w:date="2024-03-12T18:22:00Z">
                  <w:rPr>
                    <w:del w:id="134" w:author="Aparecida Ferreira" w:date="2024-03-12T18:24:00Z"/>
                    <w:rFonts w:ascii="Arial" w:hAnsi="Arial" w:cs="Arial"/>
                  </w:rPr>
                </w:rPrChange>
              </w:rPr>
              <w:pPrChange w:id="135" w:author="Aparecida Ferreira" w:date="2024-03-12T18:22:00Z">
                <w:pPr>
                  <w:pStyle w:val="Corpodetexto"/>
                </w:pPr>
              </w:pPrChange>
            </w:pPr>
            <w:bookmarkStart w:id="136" w:name="viewer-7m1mf"/>
            <w:bookmarkEnd w:id="136"/>
            <w:r w:rsidRPr="00567F95">
              <w:rPr>
                <w:rFonts w:ascii="Arial" w:hAnsi="Arial" w:cs="Arial"/>
                <w:rPrChange w:id="137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São tantos modelos diferentes de canecas que ninguém pode botar defeito.</w:t>
            </w:r>
          </w:p>
          <w:p w14:paraId="765A55AB" w14:textId="77777777" w:rsidR="00C23F9B" w:rsidRPr="00567F95" w:rsidRDefault="00567F95" w:rsidP="00567F95">
            <w:pPr>
              <w:pStyle w:val="Corpodetexto"/>
              <w:spacing w:line="360" w:lineRule="auto"/>
              <w:jc w:val="both"/>
              <w:rPr>
                <w:rFonts w:ascii="Arial" w:hAnsi="Arial" w:cs="Arial"/>
                <w:rPrChange w:id="138" w:author="Aparecida Ferreira" w:date="2024-03-12T18:22:00Z">
                  <w:rPr>
                    <w:rFonts w:ascii="Arial" w:hAnsi="Arial" w:cs="Arial"/>
                  </w:rPr>
                </w:rPrChange>
              </w:rPr>
              <w:pPrChange w:id="139" w:author="Aparecida Ferreira" w:date="2024-03-12T18:22:00Z">
                <w:pPr>
                  <w:pStyle w:val="Corpodetexto"/>
                </w:pPr>
              </w:pPrChange>
            </w:pPr>
            <w:bookmarkStart w:id="140" w:name="viewer-46mrv"/>
            <w:bookmarkEnd w:id="140"/>
            <w:ins w:id="141" w:author="Aparecida Ferreira" w:date="2024-03-12T18:25:00Z">
              <w:r>
                <w:rPr>
                  <w:rFonts w:ascii="Arial" w:hAnsi="Arial" w:cs="Arial"/>
                </w:rPr>
                <w:t xml:space="preserve"> </w:t>
              </w:r>
            </w:ins>
            <w:r w:rsidR="00290EE7" w:rsidRPr="00567F95">
              <w:rPr>
                <w:rFonts w:ascii="Arial" w:hAnsi="Arial" w:cs="Arial"/>
                <w:rPrChange w:id="142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Se você gosta de zumbis, você vai amar canecas que têm mordidas e cicatr</w:t>
            </w:r>
            <w:r w:rsidR="00290EE7" w:rsidRPr="00567F95">
              <w:rPr>
                <w:rFonts w:ascii="Arial" w:hAnsi="Arial" w:cs="Arial"/>
                <w:rPrChange w:id="143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 xml:space="preserve">izes por toda parte. Para os amantes de fotografia, existem várias canecas que lembram </w:t>
            </w:r>
            <w:del w:id="144" w:author="Aparecida Ferreira" w:date="2024-03-12T18:25:00Z">
              <w:r w:rsidR="00290EE7" w:rsidRPr="00567F95" w:rsidDel="00567F95">
                <w:rPr>
                  <w:rFonts w:ascii="Arial" w:hAnsi="Arial" w:cs="Arial"/>
                  <w:rPrChange w:id="145" w:author="Aparecida Ferreira" w:date="2024-03-12T18:22:00Z">
                    <w:rPr>
                      <w:rFonts w:ascii="var ricos-custom-p-font-family;" w:hAnsi="var ricos-custom-p-font-family;"/>
                    </w:rPr>
                  </w:rPrChange>
                </w:rPr>
                <w:delText>uma lente zoom</w:delText>
              </w:r>
            </w:del>
            <w:ins w:id="146" w:author="Aparecida Ferreira" w:date="2024-03-12T18:25:00Z">
              <w:r w:rsidRPr="00567F95">
                <w:rPr>
                  <w:rFonts w:ascii="Arial" w:hAnsi="Arial" w:cs="Arial"/>
                  <w:rPrChange w:id="147" w:author="Aparecida Ferreira" w:date="2024-03-12T18:22:00Z">
                    <w:rPr>
                      <w:rFonts w:ascii="Arial" w:hAnsi="Arial" w:cs="Arial"/>
                    </w:rPr>
                  </w:rPrChange>
                </w:rPr>
                <w:t>um lente zoom</w:t>
              </w:r>
            </w:ins>
            <w:r w:rsidR="00290EE7" w:rsidRPr="00567F95">
              <w:rPr>
                <w:rFonts w:ascii="Arial" w:hAnsi="Arial" w:cs="Arial"/>
                <w:rPrChange w:id="148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 xml:space="preserve"> de uma DSLR. Já para os músicos que gostam de café, são várias as canecas onde a alça lembra o seu instrumento favorito. Já deu </w:t>
            </w:r>
            <w:del w:id="149" w:author="Aparecida Ferreira" w:date="2024-03-12T18:25:00Z">
              <w:r w:rsidR="00290EE7" w:rsidRPr="00567F95" w:rsidDel="00567F95">
                <w:rPr>
                  <w:rFonts w:ascii="Arial" w:hAnsi="Arial" w:cs="Arial"/>
                  <w:rPrChange w:id="150" w:author="Aparecida Ferreira" w:date="2024-03-12T18:22:00Z">
                    <w:rPr>
                      <w:rFonts w:ascii="var ricos-custom-p-font-family;" w:hAnsi="var ricos-custom-p-font-family;"/>
                    </w:rPr>
                  </w:rPrChange>
                </w:rPr>
                <w:delText>pra</w:delText>
              </w:r>
            </w:del>
            <w:ins w:id="151" w:author="Aparecida Ferreira" w:date="2024-03-12T18:25:00Z">
              <w:r w:rsidRPr="00567F95">
                <w:rPr>
                  <w:rFonts w:ascii="Arial" w:hAnsi="Arial" w:cs="Arial"/>
                  <w:rPrChange w:id="152" w:author="Aparecida Ferreira" w:date="2024-03-12T18:22:00Z">
                    <w:rPr>
                      <w:rFonts w:ascii="Arial" w:hAnsi="Arial" w:cs="Arial"/>
                    </w:rPr>
                  </w:rPrChange>
                </w:rPr>
                <w:t>para</w:t>
              </w:r>
            </w:ins>
            <w:r w:rsidR="00290EE7" w:rsidRPr="00567F95">
              <w:rPr>
                <w:rFonts w:ascii="Arial" w:hAnsi="Arial" w:cs="Arial"/>
                <w:rPrChange w:id="153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 xml:space="preserve"> perceber que com certe</w:t>
            </w:r>
            <w:r w:rsidR="00290EE7" w:rsidRPr="00567F95">
              <w:rPr>
                <w:rFonts w:ascii="Arial" w:hAnsi="Arial" w:cs="Arial"/>
                <w:rPrChange w:id="154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za existe alguma caneca que é a sua cara né?</w:t>
            </w:r>
          </w:p>
          <w:p w14:paraId="029587D9" w14:textId="77777777" w:rsidR="00C23F9B" w:rsidRPr="00567F95" w:rsidDel="00567F95" w:rsidRDefault="00567F95" w:rsidP="00567F95">
            <w:pPr>
              <w:pStyle w:val="Corpodetexto"/>
              <w:spacing w:line="360" w:lineRule="auto"/>
              <w:jc w:val="both"/>
              <w:rPr>
                <w:del w:id="155" w:author="Aparecida Ferreira" w:date="2024-03-12T18:25:00Z"/>
                <w:rFonts w:ascii="Arial" w:hAnsi="Arial" w:cs="Arial"/>
                <w:rPrChange w:id="156" w:author="Aparecida Ferreira" w:date="2024-03-12T18:25:00Z">
                  <w:rPr>
                    <w:del w:id="157" w:author="Aparecida Ferreira" w:date="2024-03-12T18:25:00Z"/>
                    <w:rFonts w:ascii="Arial" w:hAnsi="Arial" w:cs="Arial"/>
                  </w:rPr>
                </w:rPrChange>
              </w:rPr>
              <w:pPrChange w:id="158" w:author="Aparecida Ferreira" w:date="2024-03-12T18:22:00Z">
                <w:pPr>
                  <w:pStyle w:val="Corpodetexto"/>
                </w:pPr>
              </w:pPrChange>
            </w:pPr>
            <w:bookmarkStart w:id="159" w:name="viewer-6q55p"/>
            <w:bookmarkEnd w:id="159"/>
            <w:ins w:id="160" w:author="Aparecida Ferreira" w:date="2024-03-12T18:25:00Z">
              <w:r w:rsidRPr="00567F95">
                <w:rPr>
                  <w:rFonts w:ascii="Arial" w:hAnsi="Arial" w:cs="Arial"/>
                  <w:rPrChange w:id="161" w:author="Aparecida Ferreira" w:date="2024-03-12T18:25:00Z">
                    <w:rPr>
                      <w:rFonts w:ascii="Arial" w:hAnsi="Arial" w:cs="Arial"/>
                      <w:b/>
                    </w:rPr>
                  </w:rPrChange>
                </w:rPr>
                <w:t xml:space="preserve">Canecas </w:t>
              </w:r>
            </w:ins>
            <w:del w:id="162" w:author="Aparecida Ferreira" w:date="2024-03-12T18:25:00Z">
              <w:r w:rsidR="00290EE7" w:rsidRPr="00567F95" w:rsidDel="00567F95">
                <w:rPr>
                  <w:rFonts w:ascii="Arial" w:hAnsi="Arial" w:cs="Arial"/>
                  <w:rPrChange w:id="163" w:author="Aparecida Ferreira" w:date="2024-03-12T18:25:00Z">
                    <w:rPr>
                      <w:rFonts w:ascii="inherit" w:hAnsi="inherit"/>
                      <w:b/>
                    </w:rPr>
                  </w:rPrChange>
                </w:rPr>
                <w:delText xml:space="preserve">- </w:delText>
              </w:r>
            </w:del>
            <w:proofErr w:type="spellStart"/>
            <w:r w:rsidR="00290EE7" w:rsidRPr="00567F95">
              <w:rPr>
                <w:rFonts w:ascii="Arial" w:hAnsi="Arial" w:cs="Arial"/>
                <w:rPrChange w:id="164" w:author="Aparecida Ferreira" w:date="2024-03-12T18:25:00Z">
                  <w:rPr>
                    <w:rFonts w:ascii="inherit" w:hAnsi="inherit"/>
                    <w:sz w:val="26"/>
                    <w:szCs w:val="26"/>
                  </w:rPr>
                </w:rPrChange>
              </w:rPr>
              <w:t>One</w:t>
            </w:r>
            <w:proofErr w:type="spellEnd"/>
            <w:r w:rsidR="00290EE7" w:rsidRPr="00567F95">
              <w:rPr>
                <w:rFonts w:ascii="Arial" w:hAnsi="Arial" w:cs="Arial"/>
                <w:rPrChange w:id="165" w:author="Aparecida Ferreira" w:date="2024-03-12T18:25:00Z">
                  <w:rPr>
                    <w:rFonts w:ascii="inherit" w:hAnsi="inherit"/>
                    <w:sz w:val="26"/>
                    <w:szCs w:val="26"/>
                  </w:rPr>
                </w:rPrChange>
              </w:rPr>
              <w:t xml:space="preserve"> punk</w:t>
            </w:r>
            <w:ins w:id="166" w:author="Aparecida Ferreira" w:date="2024-03-12T18:25:00Z">
              <w:r>
                <w:rPr>
                  <w:rFonts w:ascii="Arial" w:hAnsi="Arial" w:cs="Arial"/>
                </w:rPr>
                <w:t xml:space="preserve">: </w:t>
              </w:r>
            </w:ins>
          </w:p>
          <w:p w14:paraId="3D8933B9" w14:textId="77777777" w:rsidR="00C23F9B" w:rsidRPr="00567F95" w:rsidRDefault="00290EE7" w:rsidP="00567F95">
            <w:pPr>
              <w:pStyle w:val="Corpodetexto"/>
              <w:spacing w:line="360" w:lineRule="auto"/>
              <w:jc w:val="both"/>
              <w:rPr>
                <w:rFonts w:ascii="Arial" w:hAnsi="Arial" w:cs="Arial"/>
                <w:rPrChange w:id="167" w:author="Aparecida Ferreira" w:date="2024-03-12T18:22:00Z">
                  <w:rPr>
                    <w:rFonts w:ascii="Arial" w:hAnsi="Arial" w:cs="Arial"/>
                  </w:rPr>
                </w:rPrChange>
              </w:rPr>
              <w:pPrChange w:id="168" w:author="Aparecida Ferreira" w:date="2024-03-12T18:22:00Z">
                <w:pPr>
                  <w:pStyle w:val="Corpodetexto"/>
                </w:pPr>
              </w:pPrChange>
            </w:pPr>
            <w:bookmarkStart w:id="169" w:name="viewer-frk4s"/>
            <w:bookmarkEnd w:id="169"/>
            <w:r w:rsidRPr="00567F95">
              <w:rPr>
                <w:rFonts w:ascii="Arial" w:hAnsi="Arial" w:cs="Arial"/>
                <w:rPrChange w:id="170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Nunca ouviu falar em “</w:t>
            </w:r>
            <w:proofErr w:type="spellStart"/>
            <w:r w:rsidRPr="00567F95">
              <w:rPr>
                <w:rFonts w:ascii="Arial" w:hAnsi="Arial" w:cs="Arial"/>
                <w:rPrChange w:id="171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One</w:t>
            </w:r>
            <w:proofErr w:type="spellEnd"/>
            <w:r w:rsidRPr="00567F95">
              <w:rPr>
                <w:rFonts w:ascii="Arial" w:hAnsi="Arial" w:cs="Arial"/>
                <w:rPrChange w:id="172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 xml:space="preserve"> </w:t>
            </w:r>
            <w:proofErr w:type="spellStart"/>
            <w:r w:rsidRPr="00567F95">
              <w:rPr>
                <w:rFonts w:ascii="Arial" w:hAnsi="Arial" w:cs="Arial"/>
                <w:rPrChange w:id="173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Puck</w:t>
            </w:r>
            <w:proofErr w:type="spellEnd"/>
            <w:r w:rsidRPr="00567F95">
              <w:rPr>
                <w:rFonts w:ascii="Arial" w:hAnsi="Arial" w:cs="Arial"/>
                <w:rPrChange w:id="174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 xml:space="preserve">”? Se você adora tecnologia, você vai passar a ouvir muito sobre esse </w:t>
            </w:r>
            <w:proofErr w:type="spellStart"/>
            <w:r w:rsidRPr="00567F95">
              <w:rPr>
                <w:rFonts w:ascii="Arial" w:hAnsi="Arial" w:cs="Arial"/>
                <w:rPrChange w:id="175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gadget</w:t>
            </w:r>
            <w:proofErr w:type="spellEnd"/>
            <w:r w:rsidRPr="00567F95">
              <w:rPr>
                <w:rFonts w:ascii="Arial" w:hAnsi="Arial" w:cs="Arial"/>
                <w:rPrChange w:id="176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 xml:space="preserve"> que permite que você carregue o seu celular através de um motor que transforma a mudança de t</w:t>
            </w:r>
            <w:r w:rsidRPr="00567F95">
              <w:rPr>
                <w:rFonts w:ascii="Arial" w:hAnsi="Arial" w:cs="Arial"/>
                <w:rPrChange w:id="177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emperatura em energia. Logo, você só vai precisar da sua caneca com um café quentinho para carregar os seus aparelhos eletrônicos. Interessante, né?</w:t>
            </w:r>
          </w:p>
          <w:p w14:paraId="53921A46" w14:textId="77777777" w:rsidR="00C23F9B" w:rsidRPr="00567F95" w:rsidDel="00567F95" w:rsidRDefault="00C23F9B" w:rsidP="00567F95">
            <w:pPr>
              <w:pStyle w:val="Corpodetexto"/>
              <w:spacing w:line="360" w:lineRule="auto"/>
              <w:jc w:val="both"/>
              <w:rPr>
                <w:del w:id="178" w:author="Aparecida Ferreira" w:date="2024-03-12T18:26:00Z"/>
                <w:rFonts w:ascii="Arial" w:hAnsi="Arial" w:cs="Arial"/>
                <w:rPrChange w:id="179" w:author="Aparecida Ferreira" w:date="2024-03-12T18:26:00Z">
                  <w:rPr>
                    <w:del w:id="180" w:author="Aparecida Ferreira" w:date="2024-03-12T18:26:00Z"/>
                    <w:rFonts w:ascii="Arial" w:hAnsi="Arial" w:cs="Arial"/>
                  </w:rPr>
                </w:rPrChange>
              </w:rPr>
              <w:pPrChange w:id="181" w:author="Aparecida Ferreira" w:date="2024-03-12T18:22:00Z">
                <w:pPr>
                  <w:pStyle w:val="Corpodetexto"/>
                </w:pPr>
              </w:pPrChange>
            </w:pPr>
          </w:p>
          <w:p w14:paraId="2706C6A6" w14:textId="77777777" w:rsidR="00C23F9B" w:rsidRPr="00567F95" w:rsidDel="00567F95" w:rsidRDefault="00290EE7" w:rsidP="00567F95">
            <w:pPr>
              <w:pStyle w:val="Corpodetexto"/>
              <w:spacing w:line="360" w:lineRule="auto"/>
              <w:jc w:val="both"/>
              <w:rPr>
                <w:del w:id="182" w:author="Aparecida Ferreira" w:date="2024-03-12T18:26:00Z"/>
                <w:rFonts w:ascii="Arial" w:hAnsi="Arial" w:cs="Arial"/>
                <w:rPrChange w:id="183" w:author="Aparecida Ferreira" w:date="2024-03-12T18:26:00Z">
                  <w:rPr>
                    <w:del w:id="184" w:author="Aparecida Ferreira" w:date="2024-03-12T18:26:00Z"/>
                    <w:rFonts w:ascii="Arial" w:hAnsi="Arial" w:cs="Arial"/>
                  </w:rPr>
                </w:rPrChange>
              </w:rPr>
              <w:pPrChange w:id="185" w:author="Aparecida Ferreira" w:date="2024-03-12T18:22:00Z">
                <w:pPr>
                  <w:pStyle w:val="Corpodetexto"/>
                </w:pPr>
              </w:pPrChange>
            </w:pPr>
            <w:bookmarkStart w:id="186" w:name="viewer-bbfvf"/>
            <w:bookmarkEnd w:id="186"/>
            <w:del w:id="187" w:author="Aparecida Ferreira" w:date="2024-03-12T18:26:00Z">
              <w:r w:rsidRPr="00567F95" w:rsidDel="00567F95">
                <w:rPr>
                  <w:rFonts w:ascii="Arial" w:hAnsi="Arial" w:cs="Arial"/>
                  <w:rPrChange w:id="188" w:author="Aparecida Ferreira" w:date="2024-03-12T18:26:00Z">
                    <w:rPr>
                      <w:rFonts w:ascii="inherit" w:hAnsi="inherit"/>
                      <w:b/>
                    </w:rPr>
                  </w:rPrChange>
                </w:rPr>
                <w:delText>-</w:delText>
              </w:r>
            </w:del>
            <w:ins w:id="189" w:author="Aparecida Ferreira" w:date="2024-03-12T18:26:00Z">
              <w:r w:rsidR="00567F95" w:rsidRPr="00567F95">
                <w:rPr>
                  <w:rFonts w:ascii="Arial" w:hAnsi="Arial" w:cs="Arial"/>
                  <w:rPrChange w:id="190" w:author="Aparecida Ferreira" w:date="2024-03-12T18:26:00Z">
                    <w:rPr>
                      <w:rFonts w:ascii="Arial" w:hAnsi="Arial" w:cs="Arial"/>
                      <w:b/>
                    </w:rPr>
                  </w:rPrChange>
                </w:rPr>
                <w:t>Canecas p</w:t>
              </w:r>
            </w:ins>
            <w:del w:id="191" w:author="Aparecida Ferreira" w:date="2024-03-12T18:26:00Z">
              <w:r w:rsidRPr="00567F95" w:rsidDel="00567F95">
                <w:rPr>
                  <w:rFonts w:ascii="Arial" w:hAnsi="Arial" w:cs="Arial"/>
                  <w:rPrChange w:id="192" w:author="Aparecida Ferreira" w:date="2024-03-12T18:26:00Z">
                    <w:rPr>
                      <w:rFonts w:ascii="inherit" w:hAnsi="inherit"/>
                      <w:b/>
                    </w:rPr>
                  </w:rPrChange>
                </w:rPr>
                <w:delText xml:space="preserve"> </w:delText>
              </w:r>
              <w:r w:rsidRPr="00567F95" w:rsidDel="00567F95">
                <w:rPr>
                  <w:rFonts w:ascii="Arial" w:hAnsi="Arial" w:cs="Arial"/>
                  <w:rPrChange w:id="193" w:author="Aparecida Ferreira" w:date="2024-03-12T18:26:00Z">
                    <w:rPr>
                      <w:rFonts w:ascii="inherit" w:hAnsi="inherit"/>
                      <w:sz w:val="26"/>
                      <w:szCs w:val="26"/>
                    </w:rPr>
                  </w:rPrChange>
                </w:rPr>
                <w:delText>P</w:delText>
              </w:r>
            </w:del>
            <w:r w:rsidRPr="00567F95">
              <w:rPr>
                <w:rFonts w:ascii="Arial" w:hAnsi="Arial" w:cs="Arial"/>
                <w:rPrChange w:id="194" w:author="Aparecida Ferreira" w:date="2024-03-12T18:26:00Z">
                  <w:rPr>
                    <w:rFonts w:ascii="inherit" w:hAnsi="inherit"/>
                    <w:sz w:val="26"/>
                    <w:szCs w:val="26"/>
                  </w:rPr>
                </w:rPrChange>
              </w:rPr>
              <w:t>ara as crianças</w:t>
            </w:r>
            <w:ins w:id="195" w:author="Aparecida Ferreira" w:date="2024-03-12T18:26:00Z">
              <w:r w:rsidR="00567F95">
                <w:rPr>
                  <w:rFonts w:ascii="Arial" w:hAnsi="Arial" w:cs="Arial"/>
                </w:rPr>
                <w:t xml:space="preserve">: </w:t>
              </w:r>
            </w:ins>
          </w:p>
          <w:p w14:paraId="49FF9244" w14:textId="77777777" w:rsidR="00C23F9B" w:rsidRPr="00567F95" w:rsidRDefault="00290EE7" w:rsidP="00567F95">
            <w:pPr>
              <w:pStyle w:val="Corpodetexto"/>
              <w:spacing w:line="360" w:lineRule="auto"/>
              <w:jc w:val="both"/>
              <w:rPr>
                <w:rFonts w:ascii="Arial" w:hAnsi="Arial" w:cs="Arial"/>
                <w:rPrChange w:id="196" w:author="Aparecida Ferreira" w:date="2024-03-12T18:22:00Z">
                  <w:rPr>
                    <w:rFonts w:ascii="Arial" w:hAnsi="Arial" w:cs="Arial"/>
                  </w:rPr>
                </w:rPrChange>
              </w:rPr>
              <w:pPrChange w:id="197" w:author="Aparecida Ferreira" w:date="2024-03-12T18:22:00Z">
                <w:pPr>
                  <w:pStyle w:val="Corpodetexto"/>
                </w:pPr>
              </w:pPrChange>
            </w:pPr>
            <w:bookmarkStart w:id="198" w:name="viewer-1ho37"/>
            <w:bookmarkEnd w:id="198"/>
            <w:r w:rsidRPr="00567F95">
              <w:rPr>
                <w:rFonts w:ascii="Arial" w:hAnsi="Arial" w:cs="Arial"/>
                <w:rPrChange w:id="199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 xml:space="preserve">As canecas para crianças normalmente são feitas de plástico para que elas não consigam </w:t>
            </w:r>
            <w:r w:rsidRPr="00567F95">
              <w:rPr>
                <w:rFonts w:ascii="Arial" w:hAnsi="Arial" w:cs="Arial"/>
                <w:rPrChange w:id="200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 xml:space="preserve">quebrar facilmente e nem se machucar. Elas costumam ser </w:t>
            </w:r>
            <w:r w:rsidRPr="00567F95">
              <w:rPr>
                <w:rFonts w:ascii="Arial" w:hAnsi="Arial" w:cs="Arial"/>
                <w:rPrChange w:id="201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lastRenderedPageBreak/>
              <w:t xml:space="preserve">acompanhadas de algum desenho infantil para até mesmo incentivar as crianças a beberem mais </w:t>
            </w:r>
            <w:del w:id="202" w:author="Aparecida Ferreira" w:date="2024-03-12T18:26:00Z">
              <w:r w:rsidRPr="00567F95" w:rsidDel="00567F95">
                <w:rPr>
                  <w:rFonts w:ascii="Arial" w:hAnsi="Arial" w:cs="Arial"/>
                  <w:rPrChange w:id="203" w:author="Aparecida Ferreira" w:date="2024-03-12T18:22:00Z">
                    <w:rPr>
                      <w:rFonts w:ascii="var ricos-custom-p-font-family;" w:hAnsi="var ricos-custom-p-font-family;"/>
                    </w:rPr>
                  </w:rPrChange>
                </w:rPr>
                <w:delText>líquidos..</w:delText>
              </w:r>
            </w:del>
            <w:ins w:id="204" w:author="Aparecida Ferreira" w:date="2024-03-12T18:26:00Z">
              <w:r w:rsidR="00567F95" w:rsidRPr="00567F95">
                <w:rPr>
                  <w:rFonts w:ascii="Arial" w:hAnsi="Arial" w:cs="Arial"/>
                  <w:rPrChange w:id="205" w:author="Aparecida Ferreira" w:date="2024-03-12T18:22:00Z">
                    <w:rPr>
                      <w:rFonts w:ascii="Arial" w:hAnsi="Arial" w:cs="Arial"/>
                    </w:rPr>
                  </w:rPrChange>
                </w:rPr>
                <w:t>líquidos.</w:t>
              </w:r>
            </w:ins>
          </w:p>
          <w:p w14:paraId="6C9B0AE0" w14:textId="77777777" w:rsidR="00C23F9B" w:rsidRPr="00567F95" w:rsidDel="00567F95" w:rsidRDefault="00C23F9B" w:rsidP="00567F95">
            <w:pPr>
              <w:pStyle w:val="Corpodetexto"/>
              <w:spacing w:line="360" w:lineRule="auto"/>
              <w:jc w:val="both"/>
              <w:rPr>
                <w:del w:id="206" w:author="Aparecida Ferreira" w:date="2024-03-12T18:26:00Z"/>
                <w:rFonts w:ascii="Arial" w:hAnsi="Arial" w:cs="Arial"/>
                <w:rPrChange w:id="207" w:author="Aparecida Ferreira" w:date="2024-03-12T18:22:00Z">
                  <w:rPr>
                    <w:del w:id="208" w:author="Aparecida Ferreira" w:date="2024-03-12T18:26:00Z"/>
                    <w:rFonts w:ascii="Arial" w:hAnsi="Arial" w:cs="Arial"/>
                  </w:rPr>
                </w:rPrChange>
              </w:rPr>
              <w:pPrChange w:id="209" w:author="Aparecida Ferreira" w:date="2024-03-12T18:22:00Z">
                <w:pPr>
                  <w:pStyle w:val="Corpodetexto"/>
                </w:pPr>
              </w:pPrChange>
            </w:pPr>
          </w:p>
          <w:p w14:paraId="12FD1ADB" w14:textId="77777777" w:rsidR="00C23F9B" w:rsidRPr="00567F95" w:rsidDel="00567F95" w:rsidRDefault="00290EE7" w:rsidP="00567F95">
            <w:pPr>
              <w:pStyle w:val="Corpodetexto"/>
              <w:spacing w:line="360" w:lineRule="auto"/>
              <w:jc w:val="both"/>
              <w:rPr>
                <w:del w:id="210" w:author="Aparecida Ferreira" w:date="2024-03-12T18:26:00Z"/>
                <w:rFonts w:ascii="Arial" w:hAnsi="Arial" w:cs="Arial"/>
                <w:rPrChange w:id="211" w:author="Aparecida Ferreira" w:date="2024-03-12T18:22:00Z">
                  <w:rPr>
                    <w:del w:id="212" w:author="Aparecida Ferreira" w:date="2024-03-12T18:26:00Z"/>
                    <w:rFonts w:ascii="Arial" w:hAnsi="Arial" w:cs="Arial"/>
                  </w:rPr>
                </w:rPrChange>
              </w:rPr>
              <w:pPrChange w:id="213" w:author="Aparecida Ferreira" w:date="2024-03-12T18:22:00Z">
                <w:pPr>
                  <w:pStyle w:val="Corpodetexto"/>
                </w:pPr>
              </w:pPrChange>
            </w:pPr>
            <w:bookmarkStart w:id="214" w:name="viewer-5f4mr"/>
            <w:bookmarkEnd w:id="214"/>
            <w:del w:id="215" w:author="Aparecida Ferreira" w:date="2024-03-12T18:26:00Z">
              <w:r w:rsidRPr="00567F95" w:rsidDel="00567F95">
                <w:rPr>
                  <w:rFonts w:ascii="Arial" w:hAnsi="Arial" w:cs="Arial"/>
                  <w:b/>
                  <w:rPrChange w:id="216" w:author="Aparecida Ferreira" w:date="2024-03-12T18:22:00Z">
                    <w:rPr>
                      <w:rFonts w:ascii="inherit" w:hAnsi="inherit"/>
                      <w:b/>
                    </w:rPr>
                  </w:rPrChange>
                </w:rPr>
                <w:delText>-</w:delText>
              </w:r>
            </w:del>
            <w:r w:rsidRPr="00567F95">
              <w:rPr>
                <w:rFonts w:ascii="Arial" w:hAnsi="Arial" w:cs="Arial"/>
                <w:rPrChange w:id="217" w:author="Aparecida Ferreira" w:date="2024-03-12T18:22:00Z">
                  <w:rPr>
                    <w:rFonts w:ascii="inherit" w:hAnsi="inherit"/>
                    <w:sz w:val="26"/>
                    <w:szCs w:val="26"/>
                  </w:rPr>
                </w:rPrChange>
              </w:rPr>
              <w:t xml:space="preserve">Importância e </w:t>
            </w:r>
            <w:del w:id="218" w:author="Aparecida Ferreira" w:date="2024-03-12T18:27:00Z">
              <w:r w:rsidRPr="00567F95" w:rsidDel="00567F95">
                <w:rPr>
                  <w:rFonts w:ascii="Arial" w:hAnsi="Arial" w:cs="Arial"/>
                  <w:rPrChange w:id="219" w:author="Aparecida Ferreira" w:date="2024-03-12T18:22:00Z">
                    <w:rPr>
                      <w:rFonts w:ascii="inherit" w:hAnsi="inherit"/>
                      <w:sz w:val="26"/>
                      <w:szCs w:val="26"/>
                    </w:rPr>
                  </w:rPrChange>
                </w:rPr>
                <w:delText>Ecológia</w:delText>
              </w:r>
            </w:del>
            <w:ins w:id="220" w:author="Aparecida Ferreira" w:date="2024-03-12T18:27:00Z">
              <w:r w:rsidR="00567F95" w:rsidRPr="00567F95">
                <w:rPr>
                  <w:rFonts w:ascii="Arial" w:hAnsi="Arial" w:cs="Arial"/>
                  <w:rPrChange w:id="221" w:author="Aparecida Ferreira" w:date="2024-03-12T18:22:00Z">
                    <w:rPr>
                      <w:rFonts w:ascii="Arial" w:hAnsi="Arial" w:cs="Arial"/>
                    </w:rPr>
                  </w:rPrChange>
                </w:rPr>
                <w:t>Ecologia</w:t>
              </w:r>
            </w:ins>
            <w:ins w:id="222" w:author="Aparecida Ferreira" w:date="2024-03-12T18:26:00Z">
              <w:r w:rsidR="00567F95">
                <w:rPr>
                  <w:rFonts w:ascii="Arial" w:hAnsi="Arial" w:cs="Arial"/>
                </w:rPr>
                <w:t xml:space="preserve">: </w:t>
              </w:r>
            </w:ins>
          </w:p>
          <w:p w14:paraId="12FBF131" w14:textId="77777777" w:rsidR="00C23F9B" w:rsidRPr="00567F95" w:rsidDel="00567F95" w:rsidRDefault="00290EE7" w:rsidP="00567F95">
            <w:pPr>
              <w:pStyle w:val="Corpodetexto"/>
              <w:spacing w:line="360" w:lineRule="auto"/>
              <w:jc w:val="both"/>
              <w:rPr>
                <w:del w:id="223" w:author="Aparecida Ferreira" w:date="2024-03-12T18:27:00Z"/>
                <w:rFonts w:ascii="Arial" w:hAnsi="Arial" w:cs="Arial"/>
                <w:rPrChange w:id="224" w:author="Aparecida Ferreira" w:date="2024-03-12T18:22:00Z">
                  <w:rPr>
                    <w:del w:id="225" w:author="Aparecida Ferreira" w:date="2024-03-12T18:27:00Z"/>
                    <w:rFonts w:ascii="Arial" w:hAnsi="Arial" w:cs="Arial"/>
                  </w:rPr>
                </w:rPrChange>
              </w:rPr>
              <w:pPrChange w:id="226" w:author="Aparecida Ferreira" w:date="2024-03-12T18:22:00Z">
                <w:pPr>
                  <w:pStyle w:val="Corpodetexto"/>
                </w:pPr>
              </w:pPrChange>
            </w:pPr>
            <w:bookmarkStart w:id="227" w:name="viewer-4m4ln"/>
            <w:bookmarkEnd w:id="227"/>
            <w:r w:rsidRPr="00567F95">
              <w:rPr>
                <w:rFonts w:ascii="Arial" w:hAnsi="Arial" w:cs="Arial"/>
                <w:rPrChange w:id="228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 xml:space="preserve">As canecas não </w:t>
            </w:r>
            <w:ins w:id="229" w:author="Aparecida Ferreira" w:date="2024-03-12T18:27:00Z">
              <w:r w:rsidR="00567F95">
                <w:rPr>
                  <w:rFonts w:ascii="Arial" w:hAnsi="Arial" w:cs="Arial"/>
                </w:rPr>
                <w:t>possuem</w:t>
              </w:r>
            </w:ins>
            <w:del w:id="230" w:author="Aparecida Ferreira" w:date="2024-03-12T18:27:00Z">
              <w:r w:rsidRPr="00567F95" w:rsidDel="00567F95">
                <w:rPr>
                  <w:rFonts w:ascii="Arial" w:hAnsi="Arial" w:cs="Arial"/>
                  <w:rPrChange w:id="231" w:author="Aparecida Ferreira" w:date="2024-03-12T18:22:00Z">
                    <w:rPr>
                      <w:rFonts w:ascii="var ricos-custom-p-font-family;" w:hAnsi="var ricos-custom-p-font-family;"/>
                    </w:rPr>
                  </w:rPrChange>
                </w:rPr>
                <w:delText>t</w:delText>
              </w:r>
              <w:r w:rsidRPr="00567F95" w:rsidDel="00567F95">
                <w:rPr>
                  <w:rFonts w:ascii="Arial" w:hAnsi="Arial" w:cs="Arial"/>
                  <w:rPrChange w:id="232" w:author="Aparecida Ferreira" w:date="2024-03-12T18:22:00Z">
                    <w:rPr>
                      <w:rFonts w:ascii="var ricos-custom-p-font-family;" w:hAnsi="var ricos-custom-p-font-family;"/>
                    </w:rPr>
                  </w:rPrChange>
                </w:rPr>
                <w:delText>e</w:delText>
              </w:r>
              <w:r w:rsidRPr="00567F95" w:rsidDel="00567F95">
                <w:rPr>
                  <w:rFonts w:ascii="Arial" w:hAnsi="Arial" w:cs="Arial"/>
                  <w:rPrChange w:id="233" w:author="Aparecida Ferreira" w:date="2024-03-12T18:22:00Z">
                    <w:rPr>
                      <w:rFonts w:ascii="var ricos-custom-p-font-family;" w:hAnsi="var ricos-custom-p-font-family;"/>
                    </w:rPr>
                  </w:rPrChange>
                </w:rPr>
                <w:delText>m</w:delText>
              </w:r>
            </w:del>
            <w:r w:rsidRPr="00567F95">
              <w:rPr>
                <w:rFonts w:ascii="Arial" w:hAnsi="Arial" w:cs="Arial"/>
                <w:rPrChange w:id="234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 xml:space="preserve"> apenas um “rostinho bonito”, mas elas podem ser muito</w:t>
            </w:r>
            <w:r w:rsidRPr="00567F95">
              <w:rPr>
                <w:rFonts w:ascii="Arial" w:hAnsi="Arial" w:cs="Arial"/>
                <w:rPrChange w:id="235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 xml:space="preserve"> usadas em locais de trabalho para economizar milhares de copos plásticos. Com cuidado, elas podem durar bastante tempo e ajudar a tornar o dia-a-dia da sua empresa mais sustentável.</w:t>
            </w:r>
            <w:ins w:id="236" w:author="Aparecida Ferreira" w:date="2024-03-12T18:27:00Z">
              <w:r w:rsidR="00567F95">
                <w:rPr>
                  <w:rFonts w:ascii="Arial" w:hAnsi="Arial" w:cs="Arial"/>
                </w:rPr>
                <w:t xml:space="preserve"> </w:t>
              </w:r>
            </w:ins>
          </w:p>
          <w:p w14:paraId="6660B007" w14:textId="77777777" w:rsidR="00C23F9B" w:rsidRPr="00567F95" w:rsidRDefault="00290EE7" w:rsidP="00567F95">
            <w:pPr>
              <w:pStyle w:val="Corpodetexto"/>
              <w:spacing w:line="360" w:lineRule="auto"/>
              <w:jc w:val="both"/>
              <w:rPr>
                <w:rFonts w:ascii="Arial" w:hAnsi="Arial" w:cs="Arial"/>
                <w:rPrChange w:id="237" w:author="Aparecida Ferreira" w:date="2024-03-12T18:22:00Z">
                  <w:rPr>
                    <w:rFonts w:ascii="Arial" w:hAnsi="Arial" w:cs="Arial"/>
                  </w:rPr>
                </w:rPrChange>
              </w:rPr>
              <w:pPrChange w:id="238" w:author="Aparecida Ferreira" w:date="2024-03-12T18:22:00Z">
                <w:pPr>
                  <w:pStyle w:val="Corpodetexto"/>
                </w:pPr>
              </w:pPrChange>
            </w:pPr>
            <w:bookmarkStart w:id="239" w:name="viewer-9rngo"/>
            <w:bookmarkEnd w:id="239"/>
            <w:r w:rsidRPr="00567F95">
              <w:rPr>
                <w:rFonts w:ascii="Arial" w:hAnsi="Arial" w:cs="Arial"/>
                <w:rPrChange w:id="240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Além disso, elas podem ser usadas em outros eventos onde o gasto com copo</w:t>
            </w:r>
            <w:r w:rsidRPr="00567F95">
              <w:rPr>
                <w:rFonts w:ascii="Arial" w:hAnsi="Arial" w:cs="Arial"/>
                <w:rPrChange w:id="241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s de plástico é muito grande. Se for uma festa em casa, você pode usar seus copos e canecas mesmo ou também distribuir canecas como lembrança de uma linda festa de casamento.</w:t>
            </w:r>
          </w:p>
          <w:p w14:paraId="264DE478" w14:textId="77777777" w:rsidR="00C23F9B" w:rsidRPr="00567F95" w:rsidDel="00567F95" w:rsidRDefault="00C23F9B" w:rsidP="003A6583">
            <w:pPr>
              <w:pStyle w:val="Corpodetexto"/>
              <w:spacing w:line="360" w:lineRule="auto"/>
              <w:jc w:val="both"/>
              <w:rPr>
                <w:del w:id="242" w:author="Aparecida Ferreira" w:date="2024-03-12T18:27:00Z"/>
                <w:rFonts w:ascii="Arial" w:hAnsi="Arial" w:cs="Arial"/>
                <w:rPrChange w:id="243" w:author="Aparecida Ferreira" w:date="2024-03-12T18:22:00Z">
                  <w:rPr>
                    <w:del w:id="244" w:author="Aparecida Ferreira" w:date="2024-03-12T18:27:00Z"/>
                    <w:rFonts w:ascii="Arial" w:hAnsi="Arial" w:cs="Arial"/>
                  </w:rPr>
                </w:rPrChange>
              </w:rPr>
              <w:pPrChange w:id="245" w:author="Aparecida Ferreira" w:date="2024-03-12T18:36:00Z">
                <w:pPr>
                  <w:pStyle w:val="Corpodetexto"/>
                </w:pPr>
              </w:pPrChange>
            </w:pPr>
          </w:p>
          <w:p w14:paraId="1542A6F7" w14:textId="77777777" w:rsidR="00C23F9B" w:rsidRPr="00567F95" w:rsidDel="00567F95" w:rsidRDefault="00290EE7" w:rsidP="003A6583">
            <w:pPr>
              <w:pStyle w:val="Corpodetexto"/>
              <w:spacing w:line="360" w:lineRule="auto"/>
              <w:jc w:val="both"/>
              <w:rPr>
                <w:del w:id="246" w:author="Aparecida Ferreira" w:date="2024-03-12T18:27:00Z"/>
                <w:rFonts w:ascii="Arial" w:hAnsi="Arial" w:cs="Arial"/>
                <w:rPrChange w:id="247" w:author="Aparecida Ferreira" w:date="2024-03-12T18:22:00Z">
                  <w:rPr>
                    <w:del w:id="248" w:author="Aparecida Ferreira" w:date="2024-03-12T18:27:00Z"/>
                    <w:rFonts w:ascii="Arial" w:hAnsi="Arial" w:cs="Arial"/>
                  </w:rPr>
                </w:rPrChange>
              </w:rPr>
              <w:pPrChange w:id="249" w:author="Aparecida Ferreira" w:date="2024-03-12T18:36:00Z">
                <w:pPr>
                  <w:pStyle w:val="Corpodetexto"/>
                </w:pPr>
              </w:pPrChange>
            </w:pPr>
            <w:bookmarkStart w:id="250" w:name="viewer-3mn1m"/>
            <w:bookmarkEnd w:id="250"/>
            <w:del w:id="251" w:author="Aparecida Ferreira" w:date="2024-03-12T18:27:00Z">
              <w:r w:rsidRPr="00567F95" w:rsidDel="00567F95">
                <w:rPr>
                  <w:rFonts w:ascii="Arial" w:hAnsi="Arial" w:cs="Arial"/>
                  <w:b/>
                  <w:rPrChange w:id="252" w:author="Aparecida Ferreira" w:date="2024-03-12T18:22:00Z">
                    <w:rPr>
                      <w:rFonts w:ascii="inherit" w:hAnsi="inherit"/>
                      <w:b/>
                    </w:rPr>
                  </w:rPrChange>
                </w:rPr>
                <w:delText xml:space="preserve">- </w:delText>
              </w:r>
            </w:del>
            <w:r w:rsidRPr="00567F95">
              <w:rPr>
                <w:rFonts w:ascii="Arial" w:hAnsi="Arial" w:cs="Arial"/>
                <w:rPrChange w:id="253" w:author="Aparecida Ferreira" w:date="2024-03-12T18:22:00Z">
                  <w:rPr>
                    <w:rFonts w:ascii="inherit" w:hAnsi="inherit"/>
                    <w:sz w:val="26"/>
                    <w:szCs w:val="26"/>
                  </w:rPr>
                </w:rPrChange>
              </w:rPr>
              <w:t>Potencial de divulgação</w:t>
            </w:r>
            <w:ins w:id="254" w:author="Aparecida Ferreira" w:date="2024-03-12T18:27:00Z">
              <w:r w:rsidR="00567F95">
                <w:rPr>
                  <w:rFonts w:ascii="Arial" w:hAnsi="Arial" w:cs="Arial"/>
                </w:rPr>
                <w:t xml:space="preserve">: </w:t>
              </w:r>
            </w:ins>
          </w:p>
          <w:p w14:paraId="390BFD44" w14:textId="77777777" w:rsidR="00C23F9B" w:rsidRPr="00567F95" w:rsidDel="00567F95" w:rsidRDefault="00290EE7" w:rsidP="003A6583">
            <w:pPr>
              <w:pStyle w:val="Corpodetexto"/>
              <w:spacing w:line="360" w:lineRule="auto"/>
              <w:jc w:val="both"/>
              <w:rPr>
                <w:del w:id="255" w:author="Aparecida Ferreira" w:date="2024-03-12T18:28:00Z"/>
                <w:rFonts w:ascii="Arial" w:hAnsi="Arial" w:cs="Arial"/>
                <w:rPrChange w:id="256" w:author="Aparecida Ferreira" w:date="2024-03-12T18:22:00Z">
                  <w:rPr>
                    <w:del w:id="257" w:author="Aparecida Ferreira" w:date="2024-03-12T18:28:00Z"/>
                    <w:rFonts w:ascii="Arial" w:hAnsi="Arial" w:cs="Arial"/>
                  </w:rPr>
                </w:rPrChange>
              </w:rPr>
              <w:pPrChange w:id="258" w:author="Aparecida Ferreira" w:date="2024-03-12T18:36:00Z">
                <w:pPr>
                  <w:pStyle w:val="Corpodetexto"/>
                </w:pPr>
              </w:pPrChange>
            </w:pPr>
            <w:bookmarkStart w:id="259" w:name="viewer-16g15"/>
            <w:bookmarkEnd w:id="259"/>
            <w:r w:rsidRPr="00567F95">
              <w:rPr>
                <w:rFonts w:ascii="Arial" w:hAnsi="Arial" w:cs="Arial"/>
                <w:rPrChange w:id="260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Você sabia que as canecas são ótimas para divulgar o n</w:t>
            </w:r>
            <w:r w:rsidRPr="00567F95">
              <w:rPr>
                <w:rFonts w:ascii="Arial" w:hAnsi="Arial" w:cs="Arial"/>
                <w:rPrChange w:id="261" w:author="Aparecida Ferreira" w:date="2024-03-12T18:22:00Z">
                  <w:rPr>
                    <w:rFonts w:ascii="var ricos-custom-p-font-family;" w:hAnsi="var ricos-custom-p-font-family;"/>
                  </w:rPr>
                </w:rPrChange>
              </w:rPr>
              <w:t>ome da sua empresa? Por terem várias utilidades a um preço acessível, as canecas podem carregar o logo da sua empresa e serem distribuídas em um evento importante, no qual você pode deixar o nome da sua empresa marcado com uma caneca bem criativa.</w:t>
            </w:r>
          </w:p>
          <w:p w14:paraId="1BFFE1A3" w14:textId="77777777" w:rsidR="00C23F9B" w:rsidDel="00567F95" w:rsidRDefault="00C23F9B" w:rsidP="003A6583">
            <w:pPr>
              <w:pStyle w:val="Corpodetexto"/>
              <w:spacing w:line="360" w:lineRule="auto"/>
              <w:jc w:val="both"/>
              <w:rPr>
                <w:del w:id="262" w:author="Aparecida Ferreira" w:date="2024-03-12T18:28:00Z"/>
                <w:rFonts w:ascii="Arial" w:hAnsi="Arial" w:cs="Arial"/>
              </w:rPr>
              <w:pPrChange w:id="263" w:author="Aparecida Ferreira" w:date="2024-03-12T18:36:00Z">
                <w:pPr>
                  <w:pStyle w:val="Corpodetexto"/>
                </w:pPr>
              </w:pPrChange>
            </w:pPr>
          </w:p>
          <w:p w14:paraId="427FEC14" w14:textId="77777777" w:rsidR="00C23F9B" w:rsidRDefault="00C23F9B" w:rsidP="003A6583">
            <w:pPr>
              <w:pStyle w:val="Corpodetexto"/>
              <w:spacing w:line="360" w:lineRule="auto"/>
              <w:jc w:val="both"/>
              <w:rPr>
                <w:rFonts w:ascii="Arial" w:hAnsi="Arial" w:cs="Arial"/>
              </w:rPr>
              <w:pPrChange w:id="264" w:author="Aparecida Ferreira" w:date="2024-03-12T18:36:00Z">
                <w:pPr/>
              </w:pPrChange>
            </w:pPr>
          </w:p>
        </w:tc>
      </w:tr>
    </w:tbl>
    <w:p w14:paraId="03C3B4DC" w14:textId="77777777" w:rsidR="00C23F9B" w:rsidRDefault="00290EE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23F9B" w14:paraId="411E6CE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FEFE" w14:textId="77777777" w:rsidR="00C23F9B" w:rsidDel="00567F95" w:rsidRDefault="00C23F9B" w:rsidP="00567F95">
            <w:pPr>
              <w:snapToGrid w:val="0"/>
              <w:spacing w:line="360" w:lineRule="auto"/>
              <w:jc w:val="both"/>
              <w:rPr>
                <w:del w:id="265" w:author="Aparecida Ferreira" w:date="2024-03-12T18:27:00Z"/>
                <w:rFonts w:ascii="Arial" w:hAnsi="Arial" w:cs="Arial"/>
              </w:rPr>
              <w:pPrChange w:id="266" w:author="Aparecida Ferreira" w:date="2024-03-12T18:28:00Z">
                <w:pPr>
                  <w:snapToGrid w:val="0"/>
                </w:pPr>
              </w:pPrChange>
            </w:pPr>
          </w:p>
          <w:p w14:paraId="7C2C0A0C" w14:textId="77777777" w:rsidR="00C23F9B" w:rsidDel="00567F95" w:rsidRDefault="00290EE7" w:rsidP="00567F95">
            <w:pPr>
              <w:spacing w:line="360" w:lineRule="auto"/>
              <w:jc w:val="both"/>
              <w:rPr>
                <w:del w:id="267" w:author="Aparecida Ferreira" w:date="2024-03-12T18:27:00Z"/>
                <w:rFonts w:ascii="Arial" w:hAnsi="Arial" w:cs="Arial"/>
              </w:rPr>
              <w:pPrChange w:id="268" w:author="Aparecida Ferreira" w:date="2024-03-12T18:28:00Z">
                <w:pPr/>
              </w:pPrChange>
            </w:pPr>
            <w:r>
              <w:rPr>
                <w:rFonts w:ascii="Arial" w:hAnsi="Arial" w:cs="Arial"/>
              </w:rPr>
              <w:t>A aluna sempre achou uma boa ideia dar uma caneca personalizada, todos que ela já presenteou gostaram, então, é uma ótima ideia outras pessoas presentear as pessoas que amam.</w:t>
            </w:r>
          </w:p>
          <w:p w14:paraId="408A5BE8" w14:textId="77777777" w:rsidR="00C23F9B" w:rsidDel="00567F95" w:rsidRDefault="00C23F9B" w:rsidP="00567F95">
            <w:pPr>
              <w:spacing w:line="360" w:lineRule="auto"/>
              <w:jc w:val="both"/>
              <w:rPr>
                <w:del w:id="269" w:author="Aparecida Ferreira" w:date="2024-03-12T18:27:00Z"/>
                <w:rFonts w:ascii="Arial" w:hAnsi="Arial" w:cs="Arial"/>
              </w:rPr>
              <w:pPrChange w:id="270" w:author="Aparecida Ferreira" w:date="2024-03-12T18:28:00Z">
                <w:pPr/>
              </w:pPrChange>
            </w:pPr>
          </w:p>
          <w:p w14:paraId="16F49C57" w14:textId="77777777" w:rsidR="00C23F9B" w:rsidRDefault="00C23F9B" w:rsidP="00567F95">
            <w:pPr>
              <w:spacing w:line="360" w:lineRule="auto"/>
              <w:jc w:val="both"/>
              <w:rPr>
                <w:rFonts w:ascii="Arial" w:hAnsi="Arial" w:cs="Arial"/>
              </w:rPr>
              <w:pPrChange w:id="271" w:author="Aparecida Ferreira" w:date="2024-03-12T18:28:00Z">
                <w:pPr/>
              </w:pPrChange>
            </w:pPr>
          </w:p>
        </w:tc>
      </w:tr>
    </w:tbl>
    <w:p w14:paraId="4744B5B4" w14:textId="77777777" w:rsidR="00C23F9B" w:rsidDel="00567F95" w:rsidRDefault="00C23F9B">
      <w:pPr>
        <w:rPr>
          <w:del w:id="272" w:author="Aparecida Ferreira" w:date="2024-03-12T18:28:00Z"/>
          <w:rFonts w:ascii="Arial" w:hAnsi="Arial" w:cs="Arial"/>
        </w:rPr>
      </w:pPr>
    </w:p>
    <w:p w14:paraId="31FBA7CA" w14:textId="77777777" w:rsidR="00C23F9B" w:rsidDel="00567F95" w:rsidRDefault="00C23F9B">
      <w:pPr>
        <w:rPr>
          <w:del w:id="273" w:author="Aparecida Ferreira" w:date="2024-03-12T18:28:00Z"/>
          <w:rFonts w:ascii="Arial" w:hAnsi="Arial" w:cs="Arial"/>
        </w:rPr>
      </w:pPr>
    </w:p>
    <w:p w14:paraId="1E60AB5B" w14:textId="77777777" w:rsidR="00C23F9B" w:rsidRDefault="00C23F9B">
      <w:pPr>
        <w:rPr>
          <w:rFonts w:ascii="Arial" w:hAnsi="Arial" w:cs="Arial"/>
        </w:rPr>
      </w:pPr>
    </w:p>
    <w:p w14:paraId="7D9A73A8" w14:textId="77777777" w:rsidR="00C23F9B" w:rsidRDefault="00290EE7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23F9B" w14:paraId="5EFF9F1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FDAD" w14:textId="77777777" w:rsidR="00C23F9B" w:rsidRPr="00567F95" w:rsidRDefault="00290EE7" w:rsidP="00567F95">
            <w:pPr>
              <w:spacing w:line="360" w:lineRule="auto"/>
              <w:jc w:val="both"/>
              <w:rPr>
                <w:rFonts w:ascii="Arial" w:hAnsi="Arial" w:cs="Arial"/>
                <w:rPrChange w:id="274" w:author="Aparecida Ferreira" w:date="2024-03-12T18:28:00Z">
                  <w:rPr/>
                </w:rPrChange>
              </w:rPr>
              <w:pPrChange w:id="275" w:author="Aparecida Ferreira" w:date="2024-03-12T18:28:00Z">
                <w:pPr>
                  <w:pStyle w:val="NormalWeb"/>
                  <w:shd w:val="clear" w:color="auto" w:fill="FFFFFF"/>
                  <w:spacing w:before="0" w:after="0" w:line="360" w:lineRule="auto"/>
                  <w:jc w:val="both"/>
                </w:pPr>
              </w:pPrChange>
            </w:pPr>
            <w:r w:rsidRPr="00567F95">
              <w:rPr>
                <w:rFonts w:ascii="Arial" w:hAnsi="Arial" w:cs="Arial"/>
                <w:rPrChange w:id="276" w:author="Aparecida Ferreira" w:date="2024-03-12T18:28:00Z">
                  <w:rPr/>
                </w:rPrChange>
              </w:rPr>
              <w:t xml:space="preserve">Análise de projetos e sistemas: </w:t>
            </w:r>
            <w:r w:rsidRPr="00567F95">
              <w:rPr>
                <w:rFonts w:ascii="Arial" w:hAnsi="Arial" w:cs="Arial"/>
                <w:rPrChange w:id="277" w:author="Aparecida Ferreira" w:date="2024-03-12T18:28:00Z">
                  <w:rPr/>
                </w:rPrChange>
              </w:rPr>
              <w:t>Análise de projetos e sistemas é o processo de identificação, compreensão e documentação dos requisitos de um sistema. É uma etapa essencial no desenvolvimento de sistemas de informação, pois fornece a base para o projeto e implementação do sistema. A anál</w:t>
            </w:r>
            <w:r w:rsidRPr="00567F95">
              <w:rPr>
                <w:rFonts w:ascii="Arial" w:hAnsi="Arial" w:cs="Arial"/>
                <w:rPrChange w:id="278" w:author="Aparecida Ferreira" w:date="2024-03-12T18:28:00Z">
                  <w:rPr/>
                </w:rPrChange>
              </w:rPr>
              <w:t>ise de projetos e sistemas pode ser dividida em duas fases principais:</w:t>
            </w:r>
          </w:p>
          <w:p w14:paraId="1637A340" w14:textId="77777777" w:rsidR="00C23F9B" w:rsidRPr="00567F95" w:rsidRDefault="00290EE7" w:rsidP="00567F95">
            <w:pPr>
              <w:spacing w:line="360" w:lineRule="auto"/>
              <w:jc w:val="both"/>
              <w:rPr>
                <w:rFonts w:ascii="Arial" w:hAnsi="Arial" w:cs="Arial"/>
                <w:rPrChange w:id="279" w:author="Aparecida Ferreira" w:date="2024-03-12T18:28:00Z">
                  <w:rPr/>
                </w:rPrChange>
              </w:rPr>
              <w:pPrChange w:id="280" w:author="Aparecida Ferreira" w:date="2024-03-12T18:28:00Z">
                <w:pPr>
                  <w:pStyle w:val="NormalWeb"/>
                  <w:shd w:val="clear" w:color="auto" w:fill="FFFFFF"/>
                  <w:spacing w:before="0" w:after="0" w:line="360" w:lineRule="auto"/>
                  <w:jc w:val="both"/>
                </w:pPr>
              </w:pPrChange>
            </w:pPr>
            <w:r w:rsidRPr="00567F95">
              <w:rPr>
                <w:rFonts w:ascii="Arial" w:hAnsi="Arial" w:cs="Arial"/>
                <w:rPrChange w:id="281" w:author="Aparecida Ferreira" w:date="2024-03-12T18:28:00Z">
                  <w:rPr/>
                </w:rPrChange>
              </w:rPr>
              <w:t xml:space="preserve">Análise de requisitos: Nesta fase, os analistas de sistemas trabalham com os usuários do sistema para identificar e documentar seus requisitos. Os requisitos podem ser funcionais, não </w:t>
            </w:r>
            <w:r w:rsidRPr="00567F95">
              <w:rPr>
                <w:rFonts w:ascii="Arial" w:hAnsi="Arial" w:cs="Arial"/>
                <w:rPrChange w:id="282" w:author="Aparecida Ferreira" w:date="2024-03-12T18:28:00Z">
                  <w:rPr/>
                </w:rPrChange>
              </w:rPr>
              <w:t>funcionais ou de desempenho. Os requisitos funcionais descrevem o que o sistema deve fazer. Os requisitos não funcionais descrevem como o sistema deve funcionar. Os requisitos de desempenho descrevem o desempenho esperado do sistema.</w:t>
            </w:r>
          </w:p>
          <w:p w14:paraId="6F7E9A13" w14:textId="77777777" w:rsidR="00C23F9B" w:rsidRPr="00567F95" w:rsidRDefault="00290EE7" w:rsidP="00567F95">
            <w:pPr>
              <w:spacing w:line="360" w:lineRule="auto"/>
              <w:jc w:val="both"/>
              <w:rPr>
                <w:rFonts w:ascii="Arial" w:hAnsi="Arial" w:cs="Arial"/>
                <w:rPrChange w:id="283" w:author="Aparecida Ferreira" w:date="2024-03-12T18:28:00Z">
                  <w:rPr/>
                </w:rPrChange>
              </w:rPr>
              <w:pPrChange w:id="284" w:author="Aparecida Ferreira" w:date="2024-03-12T18:28:00Z">
                <w:pPr>
                  <w:pStyle w:val="LO-Normal"/>
                  <w:numPr>
                    <w:numId w:val="1"/>
                  </w:numPr>
                  <w:shd w:val="clear" w:color="auto" w:fill="FFFFFF"/>
                  <w:tabs>
                    <w:tab w:val="num" w:pos="0"/>
                    <w:tab w:val="left" w:pos="720"/>
                  </w:tabs>
                  <w:suppressAutoHyphens w:val="0"/>
                  <w:spacing w:line="360" w:lineRule="auto"/>
                  <w:jc w:val="both"/>
                </w:pPr>
              </w:pPrChange>
            </w:pPr>
            <w:r w:rsidRPr="00567F95">
              <w:rPr>
                <w:rFonts w:ascii="Arial" w:hAnsi="Arial" w:cs="Arial"/>
                <w:rPrChange w:id="285" w:author="Aparecida Ferreira" w:date="2024-03-12T18:28:00Z">
                  <w:rPr/>
                </w:rPrChange>
              </w:rPr>
              <w:lastRenderedPageBreak/>
              <w:t xml:space="preserve">Análise de </w:t>
            </w:r>
            <w:r w:rsidRPr="00567F95">
              <w:rPr>
                <w:rFonts w:ascii="Arial" w:hAnsi="Arial" w:cs="Arial"/>
                <w:rPrChange w:id="286" w:author="Aparecida Ferreira" w:date="2024-03-12T18:28:00Z">
                  <w:rPr/>
                </w:rPrChange>
              </w:rPr>
              <w:t>arquitetura: Nesta fase, os analistas de sistemas trabalham para desenvolver uma arquitetura para o sistema. A arquitetura descreve a estrutura do sistema</w:t>
            </w:r>
            <w:r w:rsidRPr="00567F95">
              <w:rPr>
                <w:rFonts w:ascii="Arial" w:hAnsi="Arial" w:cs="Arial"/>
                <w:rPrChange w:id="287" w:author="Aparecida Ferreira" w:date="2024-03-12T18:28:00Z">
                  <w:rPr/>
                </w:rPrChange>
              </w:rPr>
              <w:t>, incluindo seus componentes, interfaces e relacionamentos.</w:t>
            </w:r>
          </w:p>
          <w:p w14:paraId="66E9C436" w14:textId="77777777" w:rsidR="00C23F9B" w:rsidRDefault="00290EE7">
            <w:pPr>
              <w:pStyle w:val="LO-Normal"/>
              <w:shd w:val="clear" w:color="auto" w:fill="FFFFFF"/>
              <w:suppressAutoHyphens w:val="0"/>
              <w:spacing w:line="360" w:lineRule="auto"/>
              <w:jc w:val="both"/>
              <w:rPr>
                <w:rFonts w:ascii="Arial" w:hAnsi="Arial" w:cs="Arial"/>
                <w:color w:val="1F1F1F"/>
                <w:szCs w:val="22"/>
              </w:rPr>
            </w:pPr>
            <w:r>
              <w:rPr>
                <w:rFonts w:ascii="Arial" w:hAnsi="Arial" w:cs="Arial"/>
                <w:color w:val="1F1F1F"/>
                <w:szCs w:val="22"/>
              </w:rPr>
              <w:t>O processo de análise de projetos e sistem</w:t>
            </w:r>
            <w:r>
              <w:rPr>
                <w:rFonts w:ascii="Arial" w:hAnsi="Arial" w:cs="Arial"/>
                <w:color w:val="1F1F1F"/>
                <w:szCs w:val="22"/>
              </w:rPr>
              <w:t>as é iterativo, o que significa que é realizado em ciclos repetidos. Em cada ciclo, os analistas de sistemas coletam mais informações, refinam seus entendimentos dos requisitos e atualizam a documentação.</w:t>
            </w:r>
          </w:p>
          <w:p w14:paraId="31192874" w14:textId="77777777" w:rsidR="00C23F9B" w:rsidRDefault="00290EE7">
            <w:pPr>
              <w:pStyle w:val="LO-Normal"/>
              <w:shd w:val="clear" w:color="auto" w:fill="FFFFFF"/>
              <w:suppressAutoHyphens w:val="0"/>
              <w:spacing w:line="360" w:lineRule="auto"/>
              <w:jc w:val="both"/>
              <w:rPr>
                <w:rFonts w:ascii="Arial" w:hAnsi="Arial" w:cs="Arial"/>
                <w:color w:val="1F1F1F"/>
                <w:szCs w:val="22"/>
              </w:rPr>
            </w:pPr>
            <w:r>
              <w:rPr>
                <w:rFonts w:ascii="Arial" w:hAnsi="Arial" w:cs="Arial"/>
                <w:color w:val="1F1F1F"/>
                <w:szCs w:val="22"/>
              </w:rPr>
              <w:t>A análise de projetos e sistemas é uma atividade co</w:t>
            </w:r>
            <w:r>
              <w:rPr>
                <w:rFonts w:ascii="Arial" w:hAnsi="Arial" w:cs="Arial"/>
                <w:color w:val="1F1F1F"/>
                <w:szCs w:val="22"/>
              </w:rPr>
              <w:t>mplexa que requer uma variedade de habilidades e conhecimentos. Os analistas de sistemas devem ter fortes habilidades de comunicação, análise e resolução de problemas. Eles também devem ter um conhecimento profundo dos processos de negócios e das tecnologi</w:t>
            </w:r>
            <w:r>
              <w:rPr>
                <w:rFonts w:ascii="Arial" w:hAnsi="Arial" w:cs="Arial"/>
                <w:color w:val="1F1F1F"/>
                <w:szCs w:val="22"/>
              </w:rPr>
              <w:t>as de informação.</w:t>
            </w:r>
          </w:p>
          <w:p w14:paraId="2D31C601" w14:textId="77777777" w:rsidR="00C23F9B" w:rsidDel="00567F95" w:rsidRDefault="00C23F9B">
            <w:pPr>
              <w:spacing w:after="0" w:line="360" w:lineRule="auto"/>
              <w:jc w:val="both"/>
              <w:rPr>
                <w:del w:id="288" w:author="Aparecida Ferreira" w:date="2024-03-12T18:28:00Z"/>
                <w:rFonts w:ascii="Arial" w:hAnsi="Arial" w:cs="Arial"/>
              </w:rPr>
            </w:pPr>
          </w:p>
          <w:p w14:paraId="6985E25D" w14:textId="77777777" w:rsidR="00C23F9B" w:rsidRDefault="00290EE7">
            <w:pPr>
              <w:pStyle w:val="LO-Normal"/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Banco de dados: Um banco de dados é uma coleção estruturada de dados armazenada eletronicamente. Ele pode conter qualquer tipo de dados, incluindo palavras, números, imagens, vídeos e arquivos. Os bancos de dados são usados para armazena</w:t>
            </w:r>
            <w:r>
              <w:rPr>
                <w:rFonts w:ascii="Arial" w:hAnsi="Arial" w:cs="Arial"/>
                <w:szCs w:val="22"/>
              </w:rPr>
              <w:t xml:space="preserve">r e gerenciar grandes quantidades de dados de forma eficiente. Eles podem ser usados para uma variedade de propósitos, incluindo: </w:t>
            </w:r>
          </w:p>
          <w:p w14:paraId="5049E6FF" w14:textId="77777777" w:rsidR="00C23F9B" w:rsidRDefault="00290EE7">
            <w:pPr>
              <w:pStyle w:val="LO-Normal"/>
              <w:numPr>
                <w:ilvl w:val="0"/>
                <w:numId w:val="2"/>
              </w:numPr>
              <w:shd w:val="clear" w:color="auto" w:fill="FFFFFF"/>
              <w:tabs>
                <w:tab w:val="left" w:pos="720"/>
              </w:tabs>
              <w:suppressAutoHyphens w:val="0"/>
              <w:spacing w:line="360" w:lineRule="auto"/>
              <w:ind w:left="0" w:firstLine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Armazenar dados de negócios: Os bancos de dados são usados por empresas para armazenar dados sobre clientes, produtos, vendas</w:t>
            </w:r>
            <w:r>
              <w:rPr>
                <w:rFonts w:ascii="Arial" w:hAnsi="Arial" w:cs="Arial"/>
                <w:szCs w:val="22"/>
              </w:rPr>
              <w:t xml:space="preserve"> e outros aspectos de seus negócios.</w:t>
            </w:r>
          </w:p>
          <w:p w14:paraId="3E2F9CFA" w14:textId="77777777" w:rsidR="00C23F9B" w:rsidRDefault="00290EE7">
            <w:pPr>
              <w:pStyle w:val="LO-Normal"/>
              <w:numPr>
                <w:ilvl w:val="0"/>
                <w:numId w:val="2"/>
              </w:numPr>
              <w:shd w:val="clear" w:color="auto" w:fill="FFFFFF"/>
              <w:tabs>
                <w:tab w:val="left" w:pos="720"/>
              </w:tabs>
              <w:suppressAutoHyphens w:val="0"/>
              <w:spacing w:before="100" w:after="0" w:line="360" w:lineRule="auto"/>
              <w:ind w:left="0" w:firstLine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Armazenar dados de pesquisa: Os bancos de dados são usados por pesquisadores para armazenar dados de pesquisas, como dados de censo, dados de saúde e dados de clima.</w:t>
            </w:r>
          </w:p>
          <w:p w14:paraId="43A60294" w14:textId="77777777" w:rsidR="00C23F9B" w:rsidRDefault="00290EE7">
            <w:pPr>
              <w:pStyle w:val="LO-Normal"/>
              <w:numPr>
                <w:ilvl w:val="0"/>
                <w:numId w:val="2"/>
              </w:numPr>
              <w:shd w:val="clear" w:color="auto" w:fill="FFFFFF"/>
              <w:tabs>
                <w:tab w:val="left" w:pos="720"/>
              </w:tabs>
              <w:suppressAutoHyphens w:val="0"/>
              <w:spacing w:line="360" w:lineRule="auto"/>
              <w:ind w:left="0" w:firstLine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Armazenar dados pessoais: Os bancos de dados são </w:t>
            </w:r>
            <w:r>
              <w:rPr>
                <w:rFonts w:ascii="Arial" w:hAnsi="Arial" w:cs="Arial"/>
                <w:szCs w:val="22"/>
              </w:rPr>
              <w:t>usados por organizações para armazenar dados pessoais, como dados de clientes, dados de funcionários e dados de saúde.</w:t>
            </w:r>
          </w:p>
          <w:p w14:paraId="52BDC6D9" w14:textId="77777777" w:rsidR="00C23F9B" w:rsidRDefault="00290EE7">
            <w:pPr>
              <w:pStyle w:val="LO-Normal"/>
              <w:shd w:val="clear" w:color="auto" w:fill="FFFFFF"/>
              <w:suppressAutoHyphens w:val="0"/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Os bancos de dados são organizados em tabelas, que são coleções de linhas e colunas. Cada linha representa um registro, que é uma coleção</w:t>
            </w:r>
            <w:r>
              <w:rPr>
                <w:rFonts w:ascii="Arial" w:hAnsi="Arial" w:cs="Arial"/>
                <w:szCs w:val="22"/>
              </w:rPr>
              <w:t xml:space="preserve"> de dados relacionados. Cada coluna representa um campo, que é um tipo específico de dados.</w:t>
            </w:r>
          </w:p>
          <w:p w14:paraId="55825FED" w14:textId="77777777" w:rsidR="00C23F9B" w:rsidRDefault="00290EE7">
            <w:pPr>
              <w:pStyle w:val="LO-Normal"/>
              <w:shd w:val="clear" w:color="auto" w:fill="FFFFFF"/>
              <w:suppressAutoHyphens w:val="0"/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Os bancos de dados são gerenciados por um sistema de gerenciamento de banco de dados (SGBD). O SGBD é um software que fornece ferramentas para criar, acessar e gere</w:t>
            </w:r>
            <w:r>
              <w:rPr>
                <w:rFonts w:ascii="Arial" w:hAnsi="Arial" w:cs="Arial"/>
                <w:szCs w:val="22"/>
              </w:rPr>
              <w:t>nciar dados em um banco de dados.</w:t>
            </w:r>
          </w:p>
          <w:p w14:paraId="05A6F2EC" w14:textId="77777777" w:rsidR="00C23F9B" w:rsidRDefault="00290EE7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Front-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1F1F1F"/>
                <w:sz w:val="22"/>
                <w:szCs w:val="22"/>
              </w:rPr>
              <w:t>Front-</w:t>
            </w:r>
            <w:proofErr w:type="spellStart"/>
            <w:r>
              <w:rPr>
                <w:rFonts w:ascii="Arial" w:hAnsi="Arial" w:cs="Arial"/>
                <w:color w:val="1F1F1F"/>
                <w:sz w:val="22"/>
                <w:szCs w:val="22"/>
              </w:rPr>
              <w:t>end</w:t>
            </w:r>
            <w:proofErr w:type="spellEnd"/>
            <w:r>
              <w:rPr>
                <w:rFonts w:ascii="Arial" w:hAnsi="Arial" w:cs="Arial"/>
                <w:color w:val="1F1F1F"/>
                <w:sz w:val="22"/>
                <w:szCs w:val="22"/>
              </w:rPr>
              <w:t xml:space="preserve"> é a parte de um site, aplicativo ou software que os usuários interagem diretamente. É a parte visual e interativa do aplicativo, incluindo o layout, as imagens, os vídeos, os textos e os formulários. O</w:t>
            </w:r>
            <w:r>
              <w:rPr>
                <w:rFonts w:ascii="Arial" w:hAnsi="Arial" w:cs="Arial"/>
                <w:color w:val="1F1F1F"/>
                <w:sz w:val="22"/>
                <w:szCs w:val="22"/>
              </w:rPr>
              <w:t xml:space="preserve"> front-</w:t>
            </w:r>
            <w:proofErr w:type="spellStart"/>
            <w:r>
              <w:rPr>
                <w:rFonts w:ascii="Arial" w:hAnsi="Arial" w:cs="Arial"/>
                <w:color w:val="1F1F1F"/>
                <w:sz w:val="22"/>
                <w:szCs w:val="22"/>
              </w:rPr>
              <w:t>end</w:t>
            </w:r>
            <w:proofErr w:type="spellEnd"/>
            <w:r>
              <w:rPr>
                <w:rFonts w:ascii="Arial" w:hAnsi="Arial" w:cs="Arial"/>
                <w:color w:val="1F1F1F"/>
                <w:sz w:val="22"/>
                <w:szCs w:val="22"/>
              </w:rPr>
              <w:t xml:space="preserve"> é desenvolvido usando linguagens de programação, como HTML, CSS e </w:t>
            </w:r>
            <w:proofErr w:type="spellStart"/>
            <w:r>
              <w:rPr>
                <w:rFonts w:ascii="Arial" w:hAnsi="Arial" w:cs="Arial"/>
                <w:color w:val="1F1F1F"/>
                <w:sz w:val="22"/>
                <w:szCs w:val="22"/>
              </w:rPr>
              <w:t>JavaScript</w:t>
            </w:r>
            <w:proofErr w:type="spellEnd"/>
            <w:r>
              <w:rPr>
                <w:rFonts w:ascii="Arial" w:hAnsi="Arial" w:cs="Arial"/>
                <w:color w:val="1F1F1F"/>
                <w:sz w:val="22"/>
                <w:szCs w:val="22"/>
              </w:rPr>
              <w:t xml:space="preserve">. HTML é usado para definir o layout da página, CSS é usado para estilizar a página e </w:t>
            </w:r>
            <w:proofErr w:type="spellStart"/>
            <w:r>
              <w:rPr>
                <w:rFonts w:ascii="Arial" w:hAnsi="Arial" w:cs="Arial"/>
                <w:color w:val="1F1F1F"/>
                <w:sz w:val="22"/>
                <w:szCs w:val="22"/>
              </w:rPr>
              <w:t>JavaScript</w:t>
            </w:r>
            <w:proofErr w:type="spellEnd"/>
            <w:r>
              <w:rPr>
                <w:rFonts w:ascii="Arial" w:hAnsi="Arial" w:cs="Arial"/>
                <w:color w:val="1F1F1F"/>
                <w:sz w:val="22"/>
                <w:szCs w:val="22"/>
              </w:rPr>
              <w:t xml:space="preserve"> é usado para adicionar interatividade à página. Os desenvolvedores front</w:t>
            </w:r>
            <w:r>
              <w:rPr>
                <w:rFonts w:ascii="Arial" w:hAnsi="Arial" w:cs="Arial"/>
                <w:color w:val="1F1F1F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 w:cs="Arial"/>
                <w:color w:val="1F1F1F"/>
                <w:sz w:val="22"/>
                <w:szCs w:val="22"/>
              </w:rPr>
              <w:t>end</w:t>
            </w:r>
            <w:proofErr w:type="spellEnd"/>
            <w:r>
              <w:rPr>
                <w:rFonts w:ascii="Arial" w:hAnsi="Arial" w:cs="Arial"/>
                <w:color w:val="1F1F1F"/>
                <w:sz w:val="22"/>
                <w:szCs w:val="22"/>
              </w:rPr>
              <w:t xml:space="preserve"> são responsáveis por criar uma interface de usuário que seja atraente, funcional e acessível. Eles devem ter um conhecimento profundo de linguagens de programação, design gráfico e acessibilidade. </w:t>
            </w:r>
          </w:p>
          <w:p w14:paraId="70C209D2" w14:textId="77777777" w:rsidR="00C23F9B" w:rsidRDefault="00C23F9B">
            <w:pPr>
              <w:rPr>
                <w:rFonts w:ascii="Arial" w:hAnsi="Arial" w:cs="Arial"/>
              </w:rPr>
            </w:pPr>
          </w:p>
        </w:tc>
      </w:tr>
    </w:tbl>
    <w:p w14:paraId="0F865108" w14:textId="77777777" w:rsidR="00C23F9B" w:rsidRDefault="00C23F9B">
      <w:pPr>
        <w:rPr>
          <w:rFonts w:ascii="Arial" w:hAnsi="Arial" w:cs="Arial"/>
        </w:rPr>
      </w:pPr>
    </w:p>
    <w:p w14:paraId="2EDF4B11" w14:textId="77777777" w:rsidR="00C23F9B" w:rsidRDefault="00290EE7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23F9B" w14:paraId="535274F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96A1" w14:textId="77777777" w:rsidR="00C23F9B" w:rsidRDefault="00567F95" w:rsidP="00567F95">
            <w:pPr>
              <w:jc w:val="both"/>
              <w:rPr>
                <w:rFonts w:ascii="Arial" w:hAnsi="Arial" w:cs="Arial"/>
              </w:rPr>
              <w:pPrChange w:id="289" w:author="Aparecida Ferreira" w:date="2024-03-12T18:29:00Z">
                <w:pPr/>
              </w:pPrChange>
            </w:pPr>
            <w:ins w:id="290" w:author="Aparecida Ferreira" w:date="2024-03-12T18:29:00Z">
              <w:r>
                <w:rPr>
                  <w:rFonts w:ascii="Arial" w:hAnsi="Arial" w:cs="Arial"/>
                </w:rPr>
                <w:t>C</w:t>
              </w:r>
            </w:ins>
            <w:del w:id="291" w:author="Aparecida Ferreira" w:date="2024-03-12T18:29:00Z">
              <w:r w:rsidR="00290EE7" w:rsidDel="00567F95">
                <w:rPr>
                  <w:rFonts w:ascii="Arial" w:hAnsi="Arial" w:cs="Arial"/>
                </w:rPr>
                <w:delText>c</w:delText>
              </w:r>
            </w:del>
            <w:r w:rsidR="00290EE7">
              <w:rPr>
                <w:rFonts w:ascii="Arial" w:eastAsia="Calibri" w:hAnsi="Arial" w:cs="Arial"/>
                <w:lang w:eastAsia="pt-BR"/>
              </w:rPr>
              <w:t>riar um site para presentear.</w:t>
            </w:r>
          </w:p>
        </w:tc>
      </w:tr>
    </w:tbl>
    <w:p w14:paraId="1D5DA602" w14:textId="77777777" w:rsidR="00C23F9B" w:rsidRDefault="00290EE7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23F9B" w14:paraId="02F2A1F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6DC0" w14:textId="77777777" w:rsidR="003A6583" w:rsidRPr="003A6583" w:rsidRDefault="003A6583" w:rsidP="003A6583">
            <w:pPr>
              <w:pStyle w:val="PargrafodaLista"/>
              <w:numPr>
                <w:ilvl w:val="0"/>
                <w:numId w:val="4"/>
              </w:numPr>
              <w:spacing w:after="0" w:line="360" w:lineRule="auto"/>
              <w:jc w:val="both"/>
              <w:rPr>
                <w:ins w:id="292" w:author="Aparecida Ferreira" w:date="2024-03-12T18:33:00Z"/>
                <w:rFonts w:ascii="Arial" w:eastAsia="Calibri" w:hAnsi="Arial" w:cs="Arial"/>
                <w:lang w:eastAsia="pt-BR"/>
                <w:rPrChange w:id="293" w:author="Aparecida Ferreira" w:date="2024-03-12T18:34:00Z">
                  <w:rPr>
                    <w:ins w:id="294" w:author="Aparecida Ferreira" w:date="2024-03-12T18:33:00Z"/>
                    <w:rFonts w:eastAsia="Calibri"/>
                    <w:lang w:eastAsia="pt-BR"/>
                  </w:rPr>
                </w:rPrChange>
              </w:rPr>
              <w:pPrChange w:id="295" w:author="Aparecida Ferreira" w:date="2024-03-12T18:34:00Z">
                <w:pPr/>
              </w:pPrChange>
            </w:pPr>
            <w:ins w:id="296" w:author="Aparecida Ferreira" w:date="2024-03-12T18:33:00Z">
              <w:r w:rsidRPr="003A6583">
                <w:rPr>
                  <w:rFonts w:ascii="Arial" w:eastAsia="Calibri" w:hAnsi="Arial" w:cs="Arial"/>
                  <w:lang w:eastAsia="pt-BR"/>
                  <w:rPrChange w:id="297" w:author="Aparecida Ferreira" w:date="2024-03-12T18:34:00Z">
                    <w:rPr>
                      <w:rFonts w:eastAsia="Calibri"/>
                      <w:lang w:eastAsia="pt-BR"/>
                    </w:rPr>
                  </w:rPrChange>
                </w:rPr>
                <w:t>Aumentar as vendas: Este é o objetivo principal da maioria dos sites de e-commerce. Para alcançá-lo, é importante ter um site bem projetado, com produtos de qualidade, preços competitivos e um processo de compra fácil e seguro.</w:t>
              </w:r>
            </w:ins>
          </w:p>
          <w:p w14:paraId="6D9D1C1D" w14:textId="77777777" w:rsidR="003A6583" w:rsidRPr="003A6583" w:rsidRDefault="003A6583" w:rsidP="003A6583">
            <w:pPr>
              <w:pStyle w:val="PargrafodaLista"/>
              <w:numPr>
                <w:ilvl w:val="0"/>
                <w:numId w:val="4"/>
              </w:numPr>
              <w:spacing w:after="0" w:line="360" w:lineRule="auto"/>
              <w:jc w:val="both"/>
              <w:rPr>
                <w:ins w:id="298" w:author="Aparecida Ferreira" w:date="2024-03-12T18:33:00Z"/>
                <w:rFonts w:ascii="Arial" w:eastAsia="Calibri" w:hAnsi="Arial" w:cs="Arial"/>
                <w:lang w:eastAsia="pt-BR"/>
                <w:rPrChange w:id="299" w:author="Aparecida Ferreira" w:date="2024-03-12T18:34:00Z">
                  <w:rPr>
                    <w:ins w:id="300" w:author="Aparecida Ferreira" w:date="2024-03-12T18:33:00Z"/>
                    <w:rFonts w:eastAsia="Calibri"/>
                    <w:lang w:eastAsia="pt-BR"/>
                  </w:rPr>
                </w:rPrChange>
              </w:rPr>
              <w:pPrChange w:id="301" w:author="Aparecida Ferreira" w:date="2024-03-12T18:34:00Z">
                <w:pPr/>
              </w:pPrChange>
            </w:pPr>
            <w:ins w:id="302" w:author="Aparecida Ferreira" w:date="2024-03-12T18:33:00Z">
              <w:r w:rsidRPr="003A6583">
                <w:rPr>
                  <w:rFonts w:ascii="Arial" w:eastAsia="Calibri" w:hAnsi="Arial" w:cs="Arial"/>
                  <w:lang w:eastAsia="pt-BR"/>
                  <w:rPrChange w:id="303" w:author="Aparecida Ferreira" w:date="2024-03-12T18:34:00Z">
                    <w:rPr>
                      <w:rFonts w:eastAsia="Calibri"/>
                      <w:lang w:eastAsia="pt-BR"/>
                    </w:rPr>
                  </w:rPrChange>
                </w:rPr>
                <w:t>Criar uma marca forte: Um site de e-commerce pode ser uma ótima ferramenta para criar uma marca forte e aumentar o reconhecimento da sua empresa. Para isso, é importante ter um site com um design profissional e consistente, que transmita os valores da sua marca.</w:t>
              </w:r>
            </w:ins>
          </w:p>
          <w:p w14:paraId="3F4C7BAC" w14:textId="77777777" w:rsidR="003A6583" w:rsidRPr="003A6583" w:rsidRDefault="003A6583" w:rsidP="003A6583">
            <w:pPr>
              <w:pStyle w:val="PargrafodaLista"/>
              <w:numPr>
                <w:ilvl w:val="0"/>
                <w:numId w:val="4"/>
              </w:numPr>
              <w:spacing w:after="0" w:line="360" w:lineRule="auto"/>
              <w:jc w:val="both"/>
              <w:rPr>
                <w:ins w:id="304" w:author="Aparecida Ferreira" w:date="2024-03-12T18:33:00Z"/>
                <w:rFonts w:ascii="Arial" w:eastAsia="Calibri" w:hAnsi="Arial" w:cs="Arial"/>
                <w:lang w:eastAsia="pt-BR"/>
                <w:rPrChange w:id="305" w:author="Aparecida Ferreira" w:date="2024-03-12T18:34:00Z">
                  <w:rPr>
                    <w:ins w:id="306" w:author="Aparecida Ferreira" w:date="2024-03-12T18:33:00Z"/>
                    <w:rFonts w:eastAsia="Calibri"/>
                    <w:lang w:eastAsia="pt-BR"/>
                  </w:rPr>
                </w:rPrChange>
              </w:rPr>
              <w:pPrChange w:id="307" w:author="Aparecida Ferreira" w:date="2024-03-12T18:34:00Z">
                <w:pPr/>
              </w:pPrChange>
            </w:pPr>
            <w:ins w:id="308" w:author="Aparecida Ferreira" w:date="2024-03-12T18:33:00Z">
              <w:r w:rsidRPr="003A6583">
                <w:rPr>
                  <w:rFonts w:ascii="Arial" w:eastAsia="Calibri" w:hAnsi="Arial" w:cs="Arial"/>
                  <w:lang w:eastAsia="pt-BR"/>
                  <w:rPrChange w:id="309" w:author="Aparecida Ferreira" w:date="2024-03-12T18:34:00Z">
                    <w:rPr>
                      <w:rFonts w:eastAsia="Calibri"/>
                      <w:lang w:eastAsia="pt-BR"/>
                    </w:rPr>
                  </w:rPrChange>
                </w:rPr>
                <w:t>Fidelizar clientes: É importante fidelizar os clientes que já compraram de você para que eles voltem a comprar no futuro. Você pode fidelizar clientes oferecendo um bom atendimento ao cliente, programas de fidelidade e promoções exclusivas.</w:t>
              </w:r>
            </w:ins>
          </w:p>
          <w:p w14:paraId="74314821" w14:textId="77777777" w:rsidR="003A6583" w:rsidRPr="003A6583" w:rsidRDefault="003A6583" w:rsidP="003A6583">
            <w:pPr>
              <w:pStyle w:val="PargrafodaLista"/>
              <w:numPr>
                <w:ilvl w:val="0"/>
                <w:numId w:val="4"/>
              </w:numPr>
              <w:spacing w:after="0" w:line="360" w:lineRule="auto"/>
              <w:jc w:val="both"/>
              <w:rPr>
                <w:ins w:id="310" w:author="Aparecida Ferreira" w:date="2024-03-12T18:33:00Z"/>
                <w:rFonts w:ascii="Arial" w:eastAsia="Calibri" w:hAnsi="Arial" w:cs="Arial"/>
                <w:lang w:eastAsia="pt-BR"/>
                <w:rPrChange w:id="311" w:author="Aparecida Ferreira" w:date="2024-03-12T18:34:00Z">
                  <w:rPr>
                    <w:ins w:id="312" w:author="Aparecida Ferreira" w:date="2024-03-12T18:33:00Z"/>
                    <w:rFonts w:eastAsia="Calibri"/>
                    <w:lang w:eastAsia="pt-BR"/>
                  </w:rPr>
                </w:rPrChange>
              </w:rPr>
              <w:pPrChange w:id="313" w:author="Aparecida Ferreira" w:date="2024-03-12T18:34:00Z">
                <w:pPr/>
              </w:pPrChange>
            </w:pPr>
            <w:ins w:id="314" w:author="Aparecida Ferreira" w:date="2024-03-12T18:33:00Z">
              <w:r w:rsidRPr="003A6583">
                <w:rPr>
                  <w:rFonts w:ascii="Arial" w:eastAsia="Calibri" w:hAnsi="Arial" w:cs="Arial"/>
                  <w:lang w:eastAsia="pt-BR"/>
                  <w:rPrChange w:id="315" w:author="Aparecida Ferreira" w:date="2024-03-12T18:34:00Z">
                    <w:rPr>
                      <w:rFonts w:eastAsia="Calibri"/>
                      <w:lang w:eastAsia="pt-BR"/>
                    </w:rPr>
                  </w:rPrChange>
                </w:rPr>
                <w:t>Oferecer uma experiência de compra personalizada: Você pode usar a personalização para oferecer aos clientes uma experiência de compra mais relevante e agradável.</w:t>
              </w:r>
            </w:ins>
          </w:p>
          <w:p w14:paraId="21A9013E" w14:textId="77777777" w:rsidR="003A6583" w:rsidRPr="003A6583" w:rsidRDefault="003A6583" w:rsidP="003A6583">
            <w:pPr>
              <w:pStyle w:val="PargrafodaLista"/>
              <w:numPr>
                <w:ilvl w:val="0"/>
                <w:numId w:val="4"/>
              </w:numPr>
              <w:spacing w:after="0" w:line="360" w:lineRule="auto"/>
              <w:jc w:val="both"/>
              <w:rPr>
                <w:ins w:id="316" w:author="Aparecida Ferreira" w:date="2024-03-12T18:33:00Z"/>
                <w:rFonts w:ascii="Arial" w:eastAsia="Calibri" w:hAnsi="Arial" w:cs="Arial"/>
                <w:lang w:eastAsia="pt-BR"/>
                <w:rPrChange w:id="317" w:author="Aparecida Ferreira" w:date="2024-03-12T18:35:00Z">
                  <w:rPr>
                    <w:ins w:id="318" w:author="Aparecida Ferreira" w:date="2024-03-12T18:33:00Z"/>
                    <w:rFonts w:eastAsia="Calibri"/>
                    <w:lang w:eastAsia="pt-BR"/>
                  </w:rPr>
                </w:rPrChange>
              </w:rPr>
              <w:pPrChange w:id="319" w:author="Aparecida Ferreira" w:date="2024-03-12T18:35:00Z">
                <w:pPr/>
              </w:pPrChange>
            </w:pPr>
            <w:ins w:id="320" w:author="Aparecida Ferreira" w:date="2024-03-12T18:33:00Z">
              <w:r w:rsidRPr="003A6583">
                <w:rPr>
                  <w:rFonts w:ascii="Arial" w:eastAsia="Calibri" w:hAnsi="Arial" w:cs="Arial"/>
                  <w:lang w:eastAsia="pt-BR"/>
                  <w:rPrChange w:id="321" w:author="Aparecida Ferreira" w:date="2024-03-12T18:35:00Z">
                    <w:rPr>
                      <w:rFonts w:eastAsia="Calibri"/>
                      <w:lang w:eastAsia="pt-BR"/>
                    </w:rPr>
                  </w:rPrChange>
                </w:rPr>
                <w:t>Ser sustentável: Você pode tomar medidas para tornar seu site de e-commerce mais sustentável, como usar energia renovável e reduzir o uso de embalagens.</w:t>
              </w:r>
            </w:ins>
          </w:p>
          <w:p w14:paraId="6BA166B0" w14:textId="77777777" w:rsidR="00C23F9B" w:rsidDel="003A6583" w:rsidRDefault="003A6583" w:rsidP="003A6583">
            <w:pPr>
              <w:spacing w:after="0" w:line="360" w:lineRule="auto"/>
              <w:jc w:val="both"/>
              <w:rPr>
                <w:del w:id="322" w:author="Aparecida Ferreira" w:date="2024-03-12T18:29:00Z"/>
                <w:rFonts w:ascii="Arial" w:eastAsia="Calibri" w:hAnsi="Arial" w:cs="Arial"/>
                <w:lang w:eastAsia="pt-BR"/>
              </w:rPr>
              <w:pPrChange w:id="323" w:author="Aparecida Ferreira" w:date="2024-03-12T18:35:00Z">
                <w:pPr/>
              </w:pPrChange>
            </w:pPr>
            <w:ins w:id="324" w:author="Aparecida Ferreira" w:date="2024-03-12T18:33:00Z">
              <w:r w:rsidRPr="003A6583">
                <w:rPr>
                  <w:rFonts w:ascii="Arial" w:eastAsia="Calibri" w:hAnsi="Arial" w:cs="Arial"/>
                  <w:lang w:eastAsia="pt-BR"/>
                </w:rPr>
                <w:t>É importante definir os objetivos específicos do seu site de e-commerce antes de começar a projetá-lo e desenvolvê-lo. Isso ajudará você a tomar decisões que o ajudarão a alcançar seus objetivos.</w:t>
              </w:r>
            </w:ins>
            <w:ins w:id="325" w:author="Aparecida Ferreira" w:date="2024-03-12T18:35:00Z">
              <w:r>
                <w:rPr>
                  <w:rFonts w:ascii="Arial" w:eastAsia="Calibri" w:hAnsi="Arial" w:cs="Arial"/>
                  <w:lang w:eastAsia="pt-BR"/>
                </w:rPr>
                <w:t xml:space="preserve"> </w:t>
              </w:r>
            </w:ins>
          </w:p>
          <w:p w14:paraId="29ED4C80" w14:textId="77777777" w:rsidR="00C23F9B" w:rsidDel="003A6583" w:rsidRDefault="00290EE7" w:rsidP="003A6583">
            <w:pPr>
              <w:spacing w:after="0" w:line="360" w:lineRule="auto"/>
              <w:jc w:val="both"/>
              <w:rPr>
                <w:del w:id="326" w:author="Aparecida Ferreira" w:date="2024-03-12T18:29:00Z"/>
                <w:rFonts w:ascii="Arial" w:hAnsi="Arial" w:cs="Arial"/>
              </w:rPr>
              <w:pPrChange w:id="327" w:author="Aparecida Ferreira" w:date="2024-03-12T18:35:00Z">
                <w:pPr/>
              </w:pPrChange>
            </w:pPr>
            <w:del w:id="328" w:author="Aparecida Ferreira" w:date="2024-03-12T18:29:00Z">
              <w:r w:rsidDel="003A6583">
                <w:rPr>
                  <w:rFonts w:ascii="Arial" w:eastAsia="Calibri" w:hAnsi="Arial" w:cs="Arial"/>
                  <w:lang w:eastAsia="pt-BR"/>
                </w:rPr>
                <w:delText>Derivam do objetivo geral e apresentam as distintas ações que devem ser necessariamente desenvolvidas para o atingimento do objetivo geral.</w:delText>
              </w:r>
            </w:del>
          </w:p>
          <w:p w14:paraId="0F9C86F8" w14:textId="77777777" w:rsidR="00C23F9B" w:rsidRDefault="00C23F9B" w:rsidP="003A6583">
            <w:pPr>
              <w:spacing w:after="0" w:line="360" w:lineRule="auto"/>
              <w:jc w:val="both"/>
              <w:rPr>
                <w:rFonts w:ascii="Arial" w:eastAsia="Calibri" w:hAnsi="Arial" w:cs="Arial"/>
                <w:lang w:eastAsia="pt-BR"/>
              </w:rPr>
              <w:pPrChange w:id="329" w:author="Aparecida Ferreira" w:date="2024-03-12T18:35:00Z">
                <w:pPr/>
              </w:pPrChange>
            </w:pPr>
          </w:p>
        </w:tc>
      </w:tr>
    </w:tbl>
    <w:p w14:paraId="313CAB0B" w14:textId="77777777" w:rsidR="00C23F9B" w:rsidRDefault="00C23F9B">
      <w:pPr>
        <w:rPr>
          <w:rFonts w:ascii="Arial" w:hAnsi="Arial" w:cs="Arial"/>
        </w:rPr>
      </w:pPr>
    </w:p>
    <w:p w14:paraId="7F7A99D0" w14:textId="77777777" w:rsidR="00C23F9B" w:rsidRDefault="00290EE7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D6BC916" w14:textId="77777777" w:rsidR="00C23F9B" w:rsidRDefault="00290E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23F9B" w14:paraId="49EC84A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02AB" w14:textId="77777777" w:rsidR="00C23F9B" w:rsidRDefault="00290EE7">
            <w:pPr>
              <w:spacing w:after="0" w:line="360" w:lineRule="auto"/>
              <w:jc w:val="both"/>
            </w:pPr>
            <w:r>
              <w:rPr>
                <w:rStyle w:val="Forte"/>
                <w:rFonts w:ascii="Arial" w:hAnsi="Arial" w:cs="Arial"/>
                <w:color w:val="1F1F1F"/>
                <w:highlight w:val="white"/>
              </w:rPr>
              <w:t>Observação em campo</w:t>
            </w:r>
            <w:r>
              <w:rPr>
                <w:rFonts w:ascii="Arial" w:hAnsi="Arial" w:cs="Arial"/>
                <w:color w:val="1F1F1F"/>
                <w:highlight w:val="white"/>
              </w:rPr>
              <w:t xml:space="preserve"> é uma técnica de pesquisa que envolve a coleta de dados observando o comportamento humano em seu ambiente natural. É uma ferramenta valiosa para os pesquisadores que desejam entender como as pessoas interagem com o mundo ao seu redor. </w:t>
            </w:r>
            <w:r>
              <w:rPr>
                <w:rFonts w:ascii="Arial" w:hAnsi="Arial" w:cs="Arial"/>
                <w:color w:val="1F1F1F"/>
                <w:sz w:val="24"/>
                <w:szCs w:val="24"/>
              </w:rPr>
              <w:t>A observação em camp</w:t>
            </w:r>
            <w:r>
              <w:rPr>
                <w:rFonts w:ascii="Arial" w:hAnsi="Arial" w:cs="Arial"/>
                <w:color w:val="1F1F1F"/>
                <w:sz w:val="24"/>
                <w:szCs w:val="24"/>
              </w:rPr>
              <w:t xml:space="preserve">o pode ser usada para estudar uma ampla gama de tópicos, incluindo: </w:t>
            </w:r>
          </w:p>
          <w:p w14:paraId="7389445E" w14:textId="77777777" w:rsidR="00C23F9B" w:rsidRDefault="00290EE7">
            <w:pPr>
              <w:spacing w:after="0" w:line="360" w:lineRule="auto"/>
              <w:jc w:val="both"/>
              <w:rPr>
                <w:rFonts w:ascii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hAnsi="Arial" w:cs="Arial"/>
                <w:color w:val="1F1F1F"/>
                <w:sz w:val="24"/>
                <w:szCs w:val="24"/>
              </w:rPr>
              <w:t>Comportamento humano: A observação em campo pode ser usada para estudar o comportamento humano em uma variedade de contextos, incluindo ambientes sociais, ambientes de trabalho e ambiente</w:t>
            </w:r>
            <w:r>
              <w:rPr>
                <w:rFonts w:ascii="Arial" w:hAnsi="Arial" w:cs="Arial"/>
                <w:color w:val="1F1F1F"/>
                <w:sz w:val="24"/>
                <w:szCs w:val="24"/>
              </w:rPr>
              <w:t xml:space="preserve">s escolares. </w:t>
            </w:r>
          </w:p>
          <w:p w14:paraId="7410B9B7" w14:textId="77777777" w:rsidR="00C23F9B" w:rsidRDefault="00290EE7">
            <w:pPr>
              <w:spacing w:after="0" w:line="360" w:lineRule="auto"/>
              <w:jc w:val="both"/>
              <w:rPr>
                <w:rFonts w:ascii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hAnsi="Arial" w:cs="Arial"/>
                <w:color w:val="1F1F1F"/>
                <w:sz w:val="24"/>
                <w:szCs w:val="24"/>
              </w:rPr>
              <w:t>Cultura: A observação em campo pode ser usada para estudar culturas diferentes, observando o comportamento das pessoas em seu ambiente natural.</w:t>
            </w:r>
          </w:p>
          <w:p w14:paraId="40B18D27" w14:textId="77777777" w:rsidR="00C23F9B" w:rsidRDefault="00290EE7">
            <w:pPr>
              <w:pStyle w:val="LO-Normal"/>
              <w:shd w:val="clear" w:color="auto" w:fill="FFFFFF"/>
              <w:tabs>
                <w:tab w:val="left" w:pos="720"/>
              </w:tabs>
              <w:suppressAutoHyphens w:val="0"/>
              <w:spacing w:line="360" w:lineRule="auto"/>
              <w:jc w:val="both"/>
              <w:rPr>
                <w:rFonts w:ascii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hAnsi="Arial" w:cs="Arial"/>
                <w:color w:val="1F1F1F"/>
                <w:sz w:val="24"/>
                <w:szCs w:val="24"/>
              </w:rPr>
              <w:t>Organizações: A observação em campo pode ser usada para estudar organizações, observando o comport</w:t>
            </w:r>
            <w:r>
              <w:rPr>
                <w:rFonts w:ascii="Arial" w:hAnsi="Arial" w:cs="Arial"/>
                <w:color w:val="1F1F1F"/>
                <w:sz w:val="24"/>
                <w:szCs w:val="24"/>
              </w:rPr>
              <w:t>amento dos funcionários e clientes.</w:t>
            </w:r>
          </w:p>
          <w:p w14:paraId="7680EBC1" w14:textId="77777777" w:rsidR="00C23F9B" w:rsidRDefault="00290EE7">
            <w:pPr>
              <w:pStyle w:val="LO-Normal"/>
              <w:shd w:val="clear" w:color="auto" w:fill="FFFFFF"/>
              <w:suppressAutoHyphens w:val="0"/>
              <w:spacing w:line="360" w:lineRule="auto"/>
              <w:jc w:val="both"/>
              <w:rPr>
                <w:rFonts w:ascii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hAnsi="Arial" w:cs="Arial"/>
                <w:color w:val="1F1F1F"/>
                <w:sz w:val="24"/>
                <w:szCs w:val="24"/>
              </w:rPr>
              <w:t>A observação em campo tem uma série de vantagens, incluindo: Permite aos pesquisadores coletar dados de forma naturalista. Isso significa que os dados são coletados no ambiente real em que o comportamento ocorre. Permite</w:t>
            </w:r>
            <w:r>
              <w:rPr>
                <w:rFonts w:ascii="Arial" w:hAnsi="Arial" w:cs="Arial"/>
                <w:color w:val="1F1F1F"/>
                <w:sz w:val="24"/>
                <w:szCs w:val="24"/>
              </w:rPr>
              <w:t xml:space="preserve"> aos pesquisadores coletar dados sobre comportamentos que são difíceis de observar em outros contextos. Por exemplo, os pesquisadores podem usar observação em campo para estudar o comportamento de pessoas em situações de emergência ou situações de alta ten</w:t>
            </w:r>
            <w:r>
              <w:rPr>
                <w:rFonts w:ascii="Arial" w:hAnsi="Arial" w:cs="Arial"/>
                <w:color w:val="1F1F1F"/>
                <w:sz w:val="24"/>
                <w:szCs w:val="24"/>
              </w:rPr>
              <w:t xml:space="preserve">são. Permite aos pesquisadores coletar dados sobre comportamentos que são difíceis de descrever usando outras técnicas de pesquisa. Por exemplo, os pesquisadores podem usar observação em campo para estudar o comportamento não verbal ou o comportamento que </w:t>
            </w:r>
            <w:r>
              <w:rPr>
                <w:rFonts w:ascii="Arial" w:hAnsi="Arial" w:cs="Arial"/>
                <w:color w:val="1F1F1F"/>
                <w:sz w:val="24"/>
                <w:szCs w:val="24"/>
              </w:rPr>
              <w:t>ocorre em um contexto cultural específico.</w:t>
            </w:r>
          </w:p>
          <w:p w14:paraId="4AE13C1B" w14:textId="77777777" w:rsidR="00C23F9B" w:rsidRDefault="00290EE7">
            <w:pPr>
              <w:spacing w:line="240" w:lineRule="auto"/>
              <w:ind w:left="1416"/>
              <w:jc w:val="both"/>
            </w:pPr>
            <w:r>
              <w:t xml:space="preserve">Podemos considerar que a Observação constitui uma técnica de investigação, que usualmente se complementa com a entrevista </w:t>
            </w:r>
            <w:proofErr w:type="spellStart"/>
            <w:r>
              <w:t>semi-estruturada</w:t>
            </w:r>
            <w:proofErr w:type="spellEnd"/>
            <w:r>
              <w:t xml:space="preserve"> ou livre, embora também com outras técnicas como análise documental, se be</w:t>
            </w:r>
            <w:r>
              <w:t>m que a mesma possa ser aplicada de modo exclusivo. Para a sua utilização como procedimento científico, é preciso que estejam reunidos critérios, tais como o responder a objetivos prévios, ser planeada de modo sistemático, sujeita a validação e verificação</w:t>
            </w:r>
            <w:r>
              <w:t>, precisão e controle. (CORREIA,2009).</w:t>
            </w:r>
          </w:p>
          <w:p w14:paraId="3DCBAE5A" w14:textId="77777777" w:rsidR="00C23F9B" w:rsidRDefault="00290EE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acordo com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Leininger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(1985:14) a metodologia qualitativa “enfatiza a qualidade enquanto natureza, essência, significado e atributos”, colocando a sua ênfase na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interpretação individual da realidade, o que se nos af</w:t>
            </w:r>
            <w:r>
              <w:rPr>
                <w:rFonts w:ascii="Arial" w:hAnsi="Arial" w:cs="Arial"/>
                <w:sz w:val="24"/>
                <w:szCs w:val="24"/>
              </w:rPr>
              <w:t>igura como consistente com a problemática e objetivos do nosso estudo. Escolhemos por isso uma técnica que nos permite estar no “terreno”, nos contextos de ação e aí realizar observação.</w:t>
            </w:r>
          </w:p>
        </w:tc>
      </w:tr>
    </w:tbl>
    <w:p w14:paraId="11AA6306" w14:textId="77777777" w:rsidR="00C23F9B" w:rsidRDefault="00C23F9B">
      <w:pPr>
        <w:spacing w:line="360" w:lineRule="auto"/>
        <w:rPr>
          <w:rFonts w:ascii="Arial" w:hAnsi="Arial" w:cs="Arial"/>
        </w:rPr>
      </w:pPr>
    </w:p>
    <w:p w14:paraId="50A59AEB" w14:textId="77777777" w:rsidR="00C23F9B" w:rsidDel="003A6583" w:rsidRDefault="00290EE7">
      <w:pPr>
        <w:rPr>
          <w:del w:id="330" w:author="Aparecida Ferreira" w:date="2024-03-12T18:35:00Z"/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C351CFB" w14:textId="77777777" w:rsidR="00C23F9B" w:rsidRDefault="00C23F9B">
      <w:pPr>
        <w:rPr>
          <w:rFonts w:ascii="Arial" w:eastAsia="Arial" w:hAnsi="Arial" w:cs="Arial"/>
        </w:rPr>
      </w:pPr>
    </w:p>
    <w:p w14:paraId="1CA5D3CE" w14:textId="77777777" w:rsidR="00C23F9B" w:rsidRDefault="00290EE7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23F9B" w14:paraId="1523FE4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3AD0" w14:textId="77777777" w:rsidR="00C23F9B" w:rsidDel="003A6583" w:rsidRDefault="00C23F9B">
            <w:pPr>
              <w:rPr>
                <w:del w:id="331" w:author="Aparecida Ferreira" w:date="2024-03-12T18:36:00Z"/>
                <w:rFonts w:ascii="Arial" w:hAnsi="Arial" w:cs="Arial"/>
              </w:rPr>
            </w:pPr>
          </w:p>
          <w:p w14:paraId="49CC0126" w14:textId="77777777" w:rsidR="00C23F9B" w:rsidDel="003A6583" w:rsidRDefault="00290EE7">
            <w:pPr>
              <w:rPr>
                <w:del w:id="332" w:author="Aparecida Ferreira" w:date="2024-03-12T18:35:00Z"/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5F5F5"/>
              </w:rPr>
              <w:t xml:space="preserve"> </w:t>
            </w:r>
            <w:del w:id="333" w:author="Aparecida Ferreira" w:date="2024-03-12T18:35:00Z">
              <w:r w:rsidDel="003A6583">
                <w:rPr>
                  <w:rFonts w:ascii="Arial" w:hAnsi="Arial" w:cs="Arial"/>
                  <w:color w:val="000000"/>
                  <w:shd w:val="clear" w:color="auto" w:fill="F5F5F5"/>
                </w:rPr>
                <w:delText>bcmarketing, 2021</w:delText>
              </w:r>
            </w:del>
          </w:p>
          <w:p w14:paraId="3254E280" w14:textId="77777777" w:rsidR="00C23F9B" w:rsidRDefault="00290EE7">
            <w:proofErr w:type="gramStart"/>
            <w:r>
              <w:t>LEININGER,M.</w:t>
            </w:r>
            <w:proofErr w:type="gramEnd"/>
            <w:r>
              <w:t xml:space="preserve"> (1995).</w:t>
            </w:r>
            <w:proofErr w:type="spellStart"/>
            <w:r>
              <w:t>Qualitative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 xml:space="preserve"> in </w:t>
            </w:r>
            <w:proofErr w:type="spellStart"/>
            <w:r>
              <w:t>Nursing</w:t>
            </w:r>
            <w:proofErr w:type="spellEnd"/>
            <w:r>
              <w:t xml:space="preserve">. Orlando. </w:t>
            </w:r>
            <w:proofErr w:type="spellStart"/>
            <w:r>
              <w:t>Grune</w:t>
            </w:r>
            <w:proofErr w:type="spellEnd"/>
            <w:r>
              <w:t xml:space="preserve"> &amp; </w:t>
            </w:r>
            <w:proofErr w:type="spellStart"/>
            <w:r>
              <w:t>Stratton</w:t>
            </w:r>
            <w:proofErr w:type="spellEnd"/>
          </w:p>
          <w:p w14:paraId="7D821E37" w14:textId="77777777" w:rsidR="00C23F9B" w:rsidRDefault="00290EE7">
            <w:proofErr w:type="gramStart"/>
            <w:r>
              <w:t>LEININGER,M.</w:t>
            </w:r>
            <w:proofErr w:type="gramEnd"/>
            <w:r>
              <w:t xml:space="preserve">(1991). </w:t>
            </w:r>
            <w:proofErr w:type="spellStart"/>
            <w:r>
              <w:t>Culture</w:t>
            </w:r>
            <w:proofErr w:type="spellEnd"/>
            <w:r>
              <w:t xml:space="preserve"> </w:t>
            </w:r>
            <w:proofErr w:type="spellStart"/>
            <w:r>
              <w:t>Care</w:t>
            </w:r>
            <w:proofErr w:type="spellEnd"/>
            <w:r>
              <w:t xml:space="preserve">. </w:t>
            </w:r>
            <w:proofErr w:type="spellStart"/>
            <w:r>
              <w:t>Diversity</w:t>
            </w:r>
            <w:proofErr w:type="spellEnd"/>
            <w:r>
              <w:t xml:space="preserve"> &amp;</w:t>
            </w:r>
            <w:proofErr w:type="spellStart"/>
            <w:r>
              <w:t>Universality</w:t>
            </w:r>
            <w:proofErr w:type="spellEnd"/>
            <w:r>
              <w:t xml:space="preserve">: a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Nursing</w:t>
            </w:r>
            <w:proofErr w:type="spellEnd"/>
            <w:r>
              <w:t>..</w:t>
            </w:r>
            <w:proofErr w:type="gramEnd"/>
            <w:r>
              <w:t xml:space="preserve">New York. </w:t>
            </w:r>
          </w:p>
          <w:p w14:paraId="03CE1C65" w14:textId="77777777" w:rsidR="00C23F9B" w:rsidRDefault="00290EE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5F5F5"/>
              </w:rPr>
              <w:t>National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5F5F5"/>
              </w:rPr>
              <w:t>League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5F5F5"/>
              </w:rPr>
              <w:t xml:space="preserve"> for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5F5F5"/>
              </w:rPr>
              <w:t>Nursing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5F5F5"/>
              </w:rPr>
              <w:t>Press.MELEIS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5F5F5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5F5F5"/>
              </w:rPr>
              <w:t>Afaf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5F5F5"/>
              </w:rPr>
              <w:t xml:space="preserve"> I. (1991).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5F5F5"/>
              </w:rPr>
              <w:t>Theoretical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5F5F5"/>
              </w:rPr>
              <w:t>Nursing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5F5F5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5F5F5"/>
              </w:rPr>
              <w:t>and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5F5F5"/>
              </w:rPr>
              <w:t>progress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5F5F5"/>
              </w:rPr>
              <w:t>. 2º e</w:t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 xml:space="preserve">d. LIPPINCOTT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5F5F5"/>
              </w:rPr>
              <w:t>Com-pany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5F5F5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5F5F5"/>
              </w:rPr>
              <w:t>Califórnia.A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5F5F5"/>
              </w:rPr>
              <w:t xml:space="preserve"> observação participante enquanto técnica de investigação</w:t>
            </w:r>
          </w:p>
        </w:tc>
      </w:tr>
    </w:tbl>
    <w:p w14:paraId="20DE8405" w14:textId="77777777" w:rsidR="00C23F9B" w:rsidRDefault="00C23F9B">
      <w:pPr>
        <w:rPr>
          <w:rFonts w:ascii="Arial" w:hAnsi="Arial" w:cs="Arial"/>
        </w:rPr>
      </w:pPr>
    </w:p>
    <w:p w14:paraId="137B7D53" w14:textId="77777777" w:rsidR="00C23F9B" w:rsidRDefault="00C23F9B">
      <w:pPr>
        <w:rPr>
          <w:rFonts w:ascii="Arial" w:eastAsia="Arial" w:hAnsi="Arial" w:cs="Arial"/>
        </w:rPr>
      </w:pPr>
    </w:p>
    <w:p w14:paraId="038393E6" w14:textId="77777777" w:rsidR="00C23F9B" w:rsidRDefault="00C23F9B">
      <w:pPr>
        <w:rPr>
          <w:rFonts w:ascii="Arial" w:eastAsia="Arial" w:hAnsi="Arial" w:cs="Arial"/>
        </w:rPr>
      </w:pPr>
    </w:p>
    <w:p w14:paraId="69CDA19D" w14:textId="77777777" w:rsidR="00C23F9B" w:rsidRDefault="00C23F9B">
      <w:pPr>
        <w:rPr>
          <w:rFonts w:ascii="Arial" w:eastAsia="Arial" w:hAnsi="Arial" w:cs="Arial"/>
        </w:rPr>
      </w:pPr>
    </w:p>
    <w:p w14:paraId="10BDF3AE" w14:textId="77777777" w:rsidR="00C23F9B" w:rsidRDefault="00C23F9B">
      <w:pPr>
        <w:rPr>
          <w:rFonts w:ascii="Arial" w:eastAsia="Arial" w:hAnsi="Arial" w:cs="Arial"/>
        </w:rPr>
      </w:pPr>
    </w:p>
    <w:p w14:paraId="623A2669" w14:textId="77777777" w:rsidR="00C23F9B" w:rsidRDefault="00C23F9B">
      <w:pPr>
        <w:rPr>
          <w:rFonts w:ascii="Arial" w:eastAsia="Arial" w:hAnsi="Arial" w:cs="Arial"/>
        </w:rPr>
      </w:pPr>
    </w:p>
    <w:p w14:paraId="6BE07FEE" w14:textId="77777777" w:rsidR="00C23F9B" w:rsidRDefault="00C23F9B">
      <w:pPr>
        <w:rPr>
          <w:rFonts w:ascii="Arial" w:eastAsia="Arial" w:hAnsi="Arial" w:cs="Arial"/>
        </w:rPr>
      </w:pPr>
    </w:p>
    <w:p w14:paraId="1E98BBFC" w14:textId="77777777" w:rsidR="00C23F9B" w:rsidRDefault="00C23F9B">
      <w:pPr>
        <w:rPr>
          <w:rFonts w:ascii="Arial" w:eastAsia="Arial" w:hAnsi="Arial" w:cs="Arial"/>
        </w:rPr>
      </w:pPr>
    </w:p>
    <w:p w14:paraId="64706306" w14:textId="77777777" w:rsidR="00C23F9B" w:rsidRDefault="00C23F9B">
      <w:pPr>
        <w:rPr>
          <w:rFonts w:ascii="Arial" w:eastAsia="Arial" w:hAnsi="Arial" w:cs="Arial"/>
        </w:rPr>
      </w:pPr>
    </w:p>
    <w:p w14:paraId="4693CB06" w14:textId="77777777" w:rsidR="00C23F9B" w:rsidRDefault="00C23F9B">
      <w:pPr>
        <w:rPr>
          <w:rFonts w:ascii="Arial" w:eastAsia="Arial" w:hAnsi="Arial" w:cs="Arial"/>
        </w:rPr>
      </w:pPr>
    </w:p>
    <w:p w14:paraId="2EE089F6" w14:textId="77777777" w:rsidR="00C23F9B" w:rsidRDefault="00C23F9B">
      <w:pPr>
        <w:rPr>
          <w:rFonts w:ascii="Arial" w:eastAsia="Arial" w:hAnsi="Arial" w:cs="Arial"/>
        </w:rPr>
      </w:pPr>
    </w:p>
    <w:p w14:paraId="7719619B" w14:textId="77777777" w:rsidR="00C23F9B" w:rsidRDefault="00C23F9B">
      <w:pPr>
        <w:rPr>
          <w:rFonts w:ascii="Arial" w:eastAsia="Arial" w:hAnsi="Arial" w:cs="Arial"/>
        </w:rPr>
      </w:pPr>
    </w:p>
    <w:p w14:paraId="23C25CD7" w14:textId="77777777" w:rsidR="00C23F9B" w:rsidRDefault="00C23F9B">
      <w:pPr>
        <w:rPr>
          <w:rFonts w:ascii="Arial" w:eastAsia="Arial" w:hAnsi="Arial" w:cs="Arial"/>
        </w:rPr>
      </w:pPr>
    </w:p>
    <w:p w14:paraId="72705C60" w14:textId="77777777" w:rsidR="00C23F9B" w:rsidRDefault="00C23F9B">
      <w:pPr>
        <w:rPr>
          <w:rFonts w:ascii="Arial" w:eastAsia="Arial" w:hAnsi="Arial" w:cs="Arial"/>
        </w:rPr>
      </w:pPr>
    </w:p>
    <w:p w14:paraId="5B94B886" w14:textId="77777777" w:rsidR="00C23F9B" w:rsidRDefault="00C23F9B">
      <w:pPr>
        <w:rPr>
          <w:rFonts w:ascii="Arial" w:eastAsia="Arial" w:hAnsi="Arial" w:cs="Arial"/>
        </w:rPr>
      </w:pPr>
    </w:p>
    <w:p w14:paraId="7377CB03" w14:textId="77777777" w:rsidR="00C23F9B" w:rsidRDefault="00C23F9B">
      <w:pPr>
        <w:rPr>
          <w:rFonts w:ascii="Arial" w:eastAsia="Arial" w:hAnsi="Arial" w:cs="Arial"/>
        </w:rPr>
      </w:pPr>
    </w:p>
    <w:p w14:paraId="55B4263A" w14:textId="77777777" w:rsidR="00C23F9B" w:rsidRDefault="00C23F9B">
      <w:pPr>
        <w:rPr>
          <w:rFonts w:ascii="Arial" w:eastAsia="Arial" w:hAnsi="Arial" w:cs="Arial"/>
        </w:rPr>
      </w:pPr>
    </w:p>
    <w:p w14:paraId="7B2B6DE3" w14:textId="77777777" w:rsidR="00C23F9B" w:rsidRDefault="00C23F9B">
      <w:pPr>
        <w:rPr>
          <w:rFonts w:ascii="Arial" w:eastAsia="Arial" w:hAnsi="Arial" w:cs="Arial"/>
        </w:rPr>
      </w:pPr>
    </w:p>
    <w:p w14:paraId="4C23901B" w14:textId="77777777" w:rsidR="00C23F9B" w:rsidRDefault="00290EE7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0B5C325B" w14:textId="77777777" w:rsidR="00C23F9B" w:rsidRDefault="00290EE7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022F1B3D" wp14:editId="6434939A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7"/>
        <w:gridCol w:w="2484"/>
        <w:gridCol w:w="1744"/>
      </w:tblGrid>
      <w:tr w:rsidR="00C23F9B" w14:paraId="744FC0DA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478AA" w14:textId="77777777" w:rsidR="00C23F9B" w:rsidRDefault="00290E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960706" w14:textId="77777777" w:rsidR="00C23F9B" w:rsidRDefault="00290EE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2F00" w14:textId="77777777" w:rsidR="00C23F9B" w:rsidRDefault="00290E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C23F9B" w14:paraId="647ED74C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671B1" w14:textId="77777777" w:rsidR="00C23F9B" w:rsidRDefault="00290E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36646EF0" w14:textId="77777777" w:rsidR="00C23F9B" w:rsidRDefault="00290E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4600CCA5" w14:textId="77777777" w:rsidR="00C23F9B" w:rsidRDefault="00290E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7B7BF84" w14:textId="77777777" w:rsidR="00C23F9B" w:rsidRDefault="00C23F9B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B022B" w14:textId="77777777" w:rsidR="00C23F9B" w:rsidRDefault="00290EE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25CF15F2" w14:textId="77777777" w:rsidR="00C23F9B" w:rsidRDefault="00C23F9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489B517" w14:textId="77777777" w:rsidR="00C23F9B" w:rsidRDefault="00C23F9B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F479" w14:textId="77777777" w:rsidR="00C23F9B" w:rsidRDefault="00C23F9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D537384" w14:textId="77777777" w:rsidR="00C23F9B" w:rsidRDefault="00C23F9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5835336" w14:textId="77777777" w:rsidR="00C23F9B" w:rsidRDefault="00C23F9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1C41AB" w14:textId="77777777" w:rsidR="00C23F9B" w:rsidRDefault="00C23F9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9100B1F" w14:textId="77777777" w:rsidR="00C23F9B" w:rsidRDefault="00C23F9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7878179" w14:textId="77777777" w:rsidR="00C23F9B" w:rsidRDefault="00C23F9B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1165E5D" w14:textId="77777777" w:rsidR="00C23F9B" w:rsidRDefault="00C23F9B">
      <w:pPr>
        <w:rPr>
          <w:rFonts w:ascii="Arial" w:hAnsi="Arial" w:cs="Arial"/>
          <w:b/>
        </w:rPr>
      </w:pPr>
    </w:p>
    <w:sectPr w:rsidR="00C23F9B">
      <w:headerReference w:type="default" r:id="rId12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3-12T17:35:00Z" w:initials="AF">
    <w:p w14:paraId="57948180" w14:textId="77777777" w:rsidR="00EF1CF9" w:rsidRDefault="00EF1CF9">
      <w:pPr>
        <w:pStyle w:val="Textodecomentrio"/>
      </w:pPr>
      <w:r>
        <w:rPr>
          <w:rStyle w:val="Refdecomentrio"/>
        </w:rPr>
        <w:annotationRef/>
      </w:r>
      <w:r>
        <w:t>PROTÓTIPO</w:t>
      </w:r>
    </w:p>
  </w:comment>
  <w:comment w:id="9" w:author="Aparecida Ferreira" w:date="2024-03-12T18:20:00Z" w:initials="AF">
    <w:p w14:paraId="7738E809" w14:textId="77777777" w:rsidR="00567F95" w:rsidRDefault="00567F95">
      <w:pPr>
        <w:pStyle w:val="Textodecomentrio"/>
      </w:pPr>
      <w:r>
        <w:rPr>
          <w:rStyle w:val="Refdecomentrio"/>
        </w:rPr>
        <w:annotationRef/>
      </w:r>
      <w:r>
        <w:t>PRECISO DA REF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948180" w15:done="0"/>
  <w15:commentEx w15:paraId="7738E80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03BD3" w14:textId="77777777" w:rsidR="00290EE7" w:rsidRDefault="00290EE7">
      <w:pPr>
        <w:spacing w:after="0" w:line="240" w:lineRule="auto"/>
      </w:pPr>
      <w:r>
        <w:separator/>
      </w:r>
    </w:p>
  </w:endnote>
  <w:endnote w:type="continuationSeparator" w:id="0">
    <w:p w14:paraId="7BE773E9" w14:textId="77777777" w:rsidR="00290EE7" w:rsidRDefault="0029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charset w:val="01"/>
    <w:family w:val="auto"/>
    <w:pitch w:val="default"/>
  </w:font>
  <w:font w:name="var ricos-custom-p-font-family;">
    <w:altName w:val="Times New Roman"/>
    <w:panose1 w:val="00000000000000000000"/>
    <w:charset w:val="00"/>
    <w:family w:val="roman"/>
    <w:notTrueType/>
    <w:pitch w:val="default"/>
  </w:font>
  <w:font w:name="Nunito">
    <w:altName w:val="Times New Roman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E24BF" w14:textId="77777777" w:rsidR="00290EE7" w:rsidRDefault="00290EE7">
      <w:pPr>
        <w:spacing w:after="0" w:line="240" w:lineRule="auto"/>
      </w:pPr>
      <w:r>
        <w:separator/>
      </w:r>
    </w:p>
  </w:footnote>
  <w:footnote w:type="continuationSeparator" w:id="0">
    <w:p w14:paraId="0EE11351" w14:textId="77777777" w:rsidR="00290EE7" w:rsidRDefault="00290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C23F9B" w14:paraId="5DA91DF3" w14:textId="77777777">
      <w:trPr>
        <w:trHeight w:val="1550"/>
      </w:trPr>
      <w:tc>
        <w:tcPr>
          <w:tcW w:w="1980" w:type="dxa"/>
        </w:tcPr>
        <w:p w14:paraId="55454056" w14:textId="77777777" w:rsidR="00C23F9B" w:rsidRDefault="00290EE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0" distR="0" simplePos="0" relativeHeight="11" behindDoc="1" locked="0" layoutInCell="1" allowOverlap="1" wp14:anchorId="4AFB80AB" wp14:editId="2D840FC4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5CC2064C" w14:textId="77777777" w:rsidR="00C23F9B" w:rsidRDefault="00290EE7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 w14:paraId="1A787065" w14:textId="77777777" w:rsidR="00C23F9B" w:rsidRDefault="00290EE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197CA3EB" w14:textId="77777777" w:rsidR="00C23F9B" w:rsidRDefault="00290EE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3E5D9E68" wp14:editId="2892CB35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BEEDA3B" w14:textId="77777777" w:rsidR="00C23F9B" w:rsidRDefault="00290EE7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829DD"/>
    <w:multiLevelType w:val="multilevel"/>
    <w:tmpl w:val="932CA3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B15B56"/>
    <w:multiLevelType w:val="hybridMultilevel"/>
    <w:tmpl w:val="617AE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36496"/>
    <w:multiLevelType w:val="multilevel"/>
    <w:tmpl w:val="29CE29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13030B"/>
    <w:multiLevelType w:val="multilevel"/>
    <w:tmpl w:val="D8E8E8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9B"/>
    <w:rsid w:val="00290EE7"/>
    <w:rsid w:val="003A6583"/>
    <w:rsid w:val="00567F95"/>
    <w:rsid w:val="00C23F9B"/>
    <w:rsid w:val="00E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2936"/>
  <w15:docId w15:val="{1BCA9EFC-1939-404E-ABA1-0D3C7E4E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character" w:customStyle="1" w:styleId="WWCharLFO4LVL1">
    <w:name w:val="WW_CharLFO4LVL1"/>
    <w:qFormat/>
    <w:rPr>
      <w:rFonts w:ascii="Symbol" w:hAnsi="Symbol"/>
      <w:sz w:val="20"/>
    </w:rPr>
  </w:style>
  <w:style w:type="character" w:customStyle="1" w:styleId="WWCharLFO4LVL2">
    <w:name w:val="WW_CharLFO4LVL2"/>
    <w:qFormat/>
    <w:rPr>
      <w:rFonts w:ascii="Courier New" w:hAnsi="Courier New"/>
      <w:sz w:val="20"/>
    </w:rPr>
  </w:style>
  <w:style w:type="character" w:customStyle="1" w:styleId="WWCharLFO4LVL3">
    <w:name w:val="WW_CharLFO4LVL3"/>
    <w:qFormat/>
    <w:rPr>
      <w:rFonts w:ascii="Wingdings" w:hAnsi="Wingdings"/>
      <w:sz w:val="20"/>
    </w:rPr>
  </w:style>
  <w:style w:type="character" w:customStyle="1" w:styleId="WWCharLFO4LVL4">
    <w:name w:val="WW_CharLFO4LVL4"/>
    <w:qFormat/>
    <w:rPr>
      <w:rFonts w:ascii="Wingdings" w:hAnsi="Wingdings"/>
      <w:sz w:val="20"/>
    </w:rPr>
  </w:style>
  <w:style w:type="character" w:customStyle="1" w:styleId="WWCharLFO4LVL5">
    <w:name w:val="WW_CharLFO4LVL5"/>
    <w:qFormat/>
    <w:rPr>
      <w:rFonts w:ascii="Wingdings" w:hAnsi="Wingdings"/>
      <w:sz w:val="20"/>
    </w:rPr>
  </w:style>
  <w:style w:type="character" w:customStyle="1" w:styleId="WWCharLFO4LVL6">
    <w:name w:val="WW_CharLFO4LVL6"/>
    <w:qFormat/>
    <w:rPr>
      <w:rFonts w:ascii="Wingdings" w:hAnsi="Wingdings"/>
      <w:sz w:val="20"/>
    </w:rPr>
  </w:style>
  <w:style w:type="character" w:customStyle="1" w:styleId="WWCharLFO4LVL7">
    <w:name w:val="WW_CharLFO4LVL7"/>
    <w:qFormat/>
    <w:rPr>
      <w:rFonts w:ascii="Wingdings" w:hAnsi="Wingdings"/>
      <w:sz w:val="20"/>
    </w:rPr>
  </w:style>
  <w:style w:type="character" w:customStyle="1" w:styleId="WWCharLFO4LVL8">
    <w:name w:val="WW_CharLFO4LVL8"/>
    <w:qFormat/>
    <w:rPr>
      <w:rFonts w:ascii="Wingdings" w:hAnsi="Wingdings"/>
      <w:sz w:val="20"/>
    </w:rPr>
  </w:style>
  <w:style w:type="character" w:customStyle="1" w:styleId="WWCharLFO4LVL9">
    <w:name w:val="WW_CharLFO4LVL9"/>
    <w:qFormat/>
    <w:rPr>
      <w:rFonts w:ascii="Wingdings" w:hAnsi="Wingdings"/>
      <w:sz w:val="20"/>
    </w:rPr>
  </w:style>
  <w:style w:type="character" w:customStyle="1" w:styleId="WWCharLFO5LVL1">
    <w:name w:val="WW_CharLFO5LVL1"/>
    <w:qFormat/>
    <w:rPr>
      <w:rFonts w:ascii="Symbol" w:hAnsi="Symbol"/>
      <w:sz w:val="20"/>
    </w:rPr>
  </w:style>
  <w:style w:type="character" w:customStyle="1" w:styleId="WWCharLFO5LVL2">
    <w:name w:val="WW_CharLFO5LVL2"/>
    <w:qFormat/>
    <w:rPr>
      <w:rFonts w:ascii="Courier New" w:hAnsi="Courier New"/>
      <w:sz w:val="20"/>
    </w:rPr>
  </w:style>
  <w:style w:type="character" w:customStyle="1" w:styleId="WWCharLFO5LVL3">
    <w:name w:val="WW_CharLFO5LVL3"/>
    <w:qFormat/>
    <w:rPr>
      <w:rFonts w:ascii="Wingdings" w:hAnsi="Wingdings"/>
      <w:sz w:val="20"/>
    </w:rPr>
  </w:style>
  <w:style w:type="character" w:customStyle="1" w:styleId="WWCharLFO5LVL4">
    <w:name w:val="WW_CharLFO5LVL4"/>
    <w:qFormat/>
    <w:rPr>
      <w:rFonts w:ascii="Wingdings" w:hAnsi="Wingdings"/>
      <w:sz w:val="20"/>
    </w:rPr>
  </w:style>
  <w:style w:type="character" w:customStyle="1" w:styleId="WWCharLFO5LVL5">
    <w:name w:val="WW_CharLFO5LVL5"/>
    <w:qFormat/>
    <w:rPr>
      <w:rFonts w:ascii="Wingdings" w:hAnsi="Wingdings"/>
      <w:sz w:val="20"/>
    </w:rPr>
  </w:style>
  <w:style w:type="character" w:customStyle="1" w:styleId="WWCharLFO5LVL6">
    <w:name w:val="WW_CharLFO5LVL6"/>
    <w:qFormat/>
    <w:rPr>
      <w:rFonts w:ascii="Wingdings" w:hAnsi="Wingdings"/>
      <w:sz w:val="20"/>
    </w:rPr>
  </w:style>
  <w:style w:type="character" w:customStyle="1" w:styleId="WWCharLFO5LVL7">
    <w:name w:val="WW_CharLFO5LVL7"/>
    <w:qFormat/>
    <w:rPr>
      <w:rFonts w:ascii="Wingdings" w:hAnsi="Wingdings"/>
      <w:sz w:val="20"/>
    </w:rPr>
  </w:style>
  <w:style w:type="character" w:customStyle="1" w:styleId="WWCharLFO5LVL8">
    <w:name w:val="WW_CharLFO5LVL8"/>
    <w:qFormat/>
    <w:rPr>
      <w:rFonts w:ascii="Wingdings" w:hAnsi="Wingdings"/>
      <w:sz w:val="20"/>
    </w:rPr>
  </w:style>
  <w:style w:type="character" w:customStyle="1" w:styleId="WWCharLFO5LVL9">
    <w:name w:val="WW_CharLFO5LVL9"/>
    <w:qFormat/>
    <w:rPr>
      <w:rFonts w:ascii="Wingdings" w:hAnsi="Wingdings"/>
      <w:sz w:val="20"/>
    </w:rPr>
  </w:style>
  <w:style w:type="character" w:styleId="Forte">
    <w:name w:val="Strong"/>
    <w:basedOn w:val="Fontepargpadro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NormalWeb">
    <w:name w:val="Normal (Web)"/>
    <w:basedOn w:val="LO-Normal"/>
    <w:qFormat/>
    <w:pPr>
      <w:suppressAutoHyphens w:val="0"/>
      <w:spacing w:before="100" w:after="100"/>
    </w:pPr>
    <w:rPr>
      <w:sz w:val="24"/>
      <w:szCs w:val="24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EF1CF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F1C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F1CF9"/>
    <w:rPr>
      <w:rFonts w:ascii="Calibri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F1C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F1CF9"/>
    <w:rPr>
      <w:rFonts w:ascii="Calibri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rsid w:val="00EF1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EF1CF9"/>
    <w:rPr>
      <w:rFonts w:ascii="Segoe UI" w:hAnsi="Segoe UI" w:cs="Segoe UI"/>
      <w:sz w:val="18"/>
      <w:szCs w:val="18"/>
      <w:lang w:eastAsia="zh-CN"/>
    </w:rPr>
  </w:style>
  <w:style w:type="paragraph" w:styleId="PargrafodaLista">
    <w:name w:val="List Paragraph"/>
    <w:basedOn w:val="Normal"/>
    <w:uiPriority w:val="99"/>
    <w:rsid w:val="003A6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E5CEC0-0DE0-4C0B-A049-F0BD6D71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2068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Aparecida Ferreira</cp:lastModifiedBy>
  <cp:revision>2</cp:revision>
  <cp:lastPrinted>2013-03-13T16:42:00Z</cp:lastPrinted>
  <dcterms:created xsi:type="dcterms:W3CDTF">2024-03-12T21:38:00Z</dcterms:created>
  <dcterms:modified xsi:type="dcterms:W3CDTF">2024-03-12T21:38:00Z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