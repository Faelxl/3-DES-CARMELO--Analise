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38B0404A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9DC8" w14:textId="77777777" w:rsidR="0010439C" w:rsidRDefault="0010439C">
            <w:pPr>
              <w:snapToGrid w:val="0"/>
              <w:rPr>
                <w:rFonts w:ascii="Arial" w:hAnsi="Arial" w:cs="Arial"/>
              </w:rPr>
            </w:pPr>
          </w:p>
          <w:p w14:paraId="4ED0BB5A" w14:textId="77777777" w:rsidR="0010439C" w:rsidRDefault="00D07A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C9F337E" w14:textId="77777777" w:rsidR="0010439C" w:rsidRDefault="0010439C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7CFEB11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5618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proofErr w:type="spellStart"/>
            <w:r>
              <w:rPr>
                <w:rFonts w:ascii="Arial" w:hAnsi="Arial" w:cs="Arial"/>
              </w:rPr>
              <w:t>Jhonata</w:t>
            </w:r>
            <w:proofErr w:type="spellEnd"/>
            <w:r>
              <w:rPr>
                <w:rFonts w:ascii="Arial" w:hAnsi="Arial" w:cs="Arial"/>
              </w:rPr>
              <w:t xml:space="preserve"> Pessoa de Souza                                               Nº14</w:t>
            </w:r>
          </w:p>
        </w:tc>
      </w:tr>
      <w:tr w:rsidR="0010439C" w14:paraId="0BC4A57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4EB7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0439C" w14:paraId="035849E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77B0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proofErr w:type="gramStart"/>
            <w:r>
              <w:rPr>
                <w:rFonts w:ascii="Arial" w:hAnsi="Arial" w:cs="Arial"/>
              </w:rPr>
              <w:t>:  (</w:t>
            </w:r>
            <w:proofErr w:type="gramEnd"/>
            <w:r>
              <w:rPr>
                <w:rFonts w:ascii="Arial" w:hAnsi="Arial" w:cs="Arial"/>
              </w:rPr>
              <w:t>45) 99932-6078</w:t>
            </w:r>
          </w:p>
        </w:tc>
      </w:tr>
      <w:tr w:rsidR="0010439C" w14:paraId="62A38EA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91F0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E-MAIL:  </w:t>
            </w:r>
            <w:r>
              <w:rPr>
                <w:rFonts w:ascii="Arial" w:hAnsi="Arial" w:cs="Arial"/>
              </w:rPr>
              <w:t>souza.jhonata@escola.pr.gov.br</w:t>
            </w:r>
          </w:p>
        </w:tc>
      </w:tr>
      <w:tr w:rsidR="0010439C" w14:paraId="47895EF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C795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Desenvolvimento de Sistemas </w:t>
            </w:r>
          </w:p>
        </w:tc>
      </w:tr>
      <w:tr w:rsidR="0010439C" w14:paraId="1EAA178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0A3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3º Ano</w:t>
            </w:r>
          </w:p>
        </w:tc>
      </w:tr>
    </w:tbl>
    <w:p w14:paraId="7E55A23B" w14:textId="77777777" w:rsidR="0010439C" w:rsidRDefault="0010439C">
      <w:pPr>
        <w:rPr>
          <w:rFonts w:ascii="Arial" w:hAnsi="Arial" w:cs="Arial"/>
          <w:b/>
        </w:rPr>
      </w:pPr>
    </w:p>
    <w:p w14:paraId="363DABDE" w14:textId="77777777" w:rsidR="0010439C" w:rsidRDefault="00D07AAA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hAnsi="Arial" w:cs="Arial"/>
          <w:b/>
        </w:rPr>
        <w:t>PROJETO</w:t>
      </w:r>
      <w:commentRangeEnd w:id="0"/>
      <w:r w:rsidR="002A5AED">
        <w:rPr>
          <w:rStyle w:val="Refdecomentrio"/>
        </w:rPr>
        <w:commentReference w:id="0"/>
      </w:r>
      <w:r>
        <w:rPr>
          <w:rFonts w:ascii="Arial" w:hAnsi="Arial" w:cs="Arial"/>
          <w:b/>
        </w:rPr>
        <w:t>.</w:t>
      </w:r>
    </w:p>
    <w:p w14:paraId="76F735FE" w14:textId="77777777" w:rsidR="0010439C" w:rsidRDefault="0010439C">
      <w:pPr>
        <w:rPr>
          <w:rFonts w:ascii="Arial" w:hAnsi="Arial" w:cs="Arial"/>
          <w:b/>
        </w:rPr>
      </w:pPr>
    </w:p>
    <w:p w14:paraId="04DF4305" w14:textId="77777777" w:rsidR="0010439C" w:rsidRDefault="00D07AAA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1148828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C01B" w14:textId="77777777" w:rsidR="0010439C" w:rsidRDefault="00D07AA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r w:rsidR="002A5AED">
              <w:rPr>
                <w:rFonts w:ascii="Arial" w:hAnsi="Arial" w:cs="Arial"/>
              </w:rPr>
              <w:t>PROGLEARNING</w:t>
            </w:r>
          </w:p>
        </w:tc>
      </w:tr>
    </w:tbl>
    <w:p w14:paraId="25C37FA2" w14:textId="77777777" w:rsidR="0010439C" w:rsidRDefault="0010439C">
      <w:pPr>
        <w:rPr>
          <w:rFonts w:ascii="Arial" w:hAnsi="Arial" w:cs="Arial"/>
        </w:rPr>
      </w:pPr>
    </w:p>
    <w:p w14:paraId="58042B7D" w14:textId="77777777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50BEA49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38BF" w14:textId="77777777" w:rsidR="0010439C" w:rsidRDefault="00D07AAA" w:rsidP="002A5AED">
            <w:pPr>
              <w:spacing w:line="360" w:lineRule="auto"/>
              <w:jc w:val="both"/>
              <w:rPr>
                <w:rFonts w:ascii="Arial" w:hAnsi="Arial" w:cs="Arial"/>
              </w:rPr>
              <w:pPrChange w:id="1" w:author="Aparecida Ferreira" w:date="2024-03-05T21:58:00Z">
                <w:pPr/>
              </w:pPrChange>
            </w:pPr>
            <w:r>
              <w:rPr>
                <w:rFonts w:ascii="Arial" w:hAnsi="Arial" w:cs="Arial"/>
              </w:rPr>
              <w:t>Na era digital em constante evolução, a demanda por recursos educacionais acessíveis e eficazes para programação nunca foi tão alta. Diante desse cenário, surge a necessidade de um espaço vir</w:t>
            </w:r>
            <w:r>
              <w:rPr>
                <w:rFonts w:ascii="Arial" w:hAnsi="Arial" w:cs="Arial"/>
              </w:rPr>
              <w:t>tual que não apenas forneça uma vasta gama de materiais de aprendizado, mas também ofereça uma experiência integrada e interativa para aspirantes a programadores. É nesse contexto que se insere nosso projeto: a criação de um site dedicado a auxiliar estuda</w:t>
            </w:r>
            <w:r>
              <w:rPr>
                <w:rFonts w:ascii="Arial" w:hAnsi="Arial" w:cs="Arial"/>
              </w:rPr>
              <w:t>ntes e profissionais da área de programação, além de proporcionar uma plataforma de venda de livros especializados.</w:t>
            </w:r>
          </w:p>
          <w:p w14:paraId="6A5EC529" w14:textId="77777777" w:rsidR="0010439C" w:rsidRDefault="00D07AAA" w:rsidP="002A5AED">
            <w:pPr>
              <w:spacing w:line="360" w:lineRule="auto"/>
              <w:jc w:val="both"/>
              <w:rPr>
                <w:rFonts w:ascii="Arial" w:hAnsi="Arial" w:cs="Arial"/>
              </w:rPr>
              <w:pPrChange w:id="2" w:author="Aparecida Ferreira" w:date="2024-03-05T21:58:00Z">
                <w:pPr/>
              </w:pPrChange>
            </w:pPr>
            <w:r>
              <w:rPr>
                <w:rFonts w:ascii="Arial" w:hAnsi="Arial" w:cs="Arial"/>
              </w:rPr>
              <w:t>Ao combinar recursos educacionais diversificados com uma plataforma de comércio eletrônico intuitiva e segura, visamos criar uma experiência</w:t>
            </w:r>
            <w:r>
              <w:rPr>
                <w:rFonts w:ascii="Arial" w:hAnsi="Arial" w:cs="Arial"/>
              </w:rPr>
              <w:t xml:space="preserve"> completa e envolvente para todos os usuários interessados em aprimorar suas habilidades de programação. Nossa missão é democratizar o acesso ao conhecimento técnico, capacitar indivíduos a </w:t>
            </w:r>
            <w:r>
              <w:rPr>
                <w:rFonts w:ascii="Arial" w:hAnsi="Arial" w:cs="Arial"/>
              </w:rPr>
              <w:lastRenderedPageBreak/>
              <w:t>alcançarem seus objetivos profissionais e contribuir para o cresci</w:t>
            </w:r>
            <w:r>
              <w:rPr>
                <w:rFonts w:ascii="Arial" w:hAnsi="Arial" w:cs="Arial"/>
              </w:rPr>
              <w:t>mento e desenvolvimento contínuo da comunidade global de programadores.</w:t>
            </w:r>
          </w:p>
        </w:tc>
      </w:tr>
    </w:tbl>
    <w:p w14:paraId="3CBC0D04" w14:textId="77777777" w:rsidR="0010439C" w:rsidDel="002A5AED" w:rsidRDefault="0010439C">
      <w:pPr>
        <w:rPr>
          <w:del w:id="3" w:author="Aparecida Ferreira" w:date="2024-03-05T22:01:00Z"/>
          <w:rFonts w:ascii="Arial" w:hAnsi="Arial" w:cs="Arial"/>
        </w:rPr>
      </w:pPr>
    </w:p>
    <w:p w14:paraId="154C3117" w14:textId="77777777" w:rsidR="0010439C" w:rsidDel="002A5AED" w:rsidRDefault="0010439C">
      <w:pPr>
        <w:rPr>
          <w:del w:id="4" w:author="Aparecida Ferreira" w:date="2024-03-05T22:01:00Z"/>
          <w:rFonts w:ascii="Arial" w:hAnsi="Arial" w:cs="Arial"/>
        </w:rPr>
      </w:pPr>
    </w:p>
    <w:p w14:paraId="270402A5" w14:textId="77777777" w:rsidR="0010439C" w:rsidDel="002A5AED" w:rsidRDefault="0010439C">
      <w:pPr>
        <w:rPr>
          <w:del w:id="5" w:author="Aparecida Ferreira" w:date="2024-03-05T22:01:00Z"/>
          <w:rFonts w:ascii="Arial" w:hAnsi="Arial" w:cs="Arial"/>
        </w:rPr>
      </w:pPr>
    </w:p>
    <w:p w14:paraId="5FE62BC3" w14:textId="77777777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44F2C47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BE0B" w14:textId="77777777" w:rsidR="0010439C" w:rsidRDefault="00D07AAA" w:rsidP="002A5AED">
            <w:pPr>
              <w:spacing w:line="360" w:lineRule="auto"/>
              <w:jc w:val="both"/>
              <w:rPr>
                <w:rFonts w:ascii="Arial" w:hAnsi="Arial" w:cs="Arial"/>
              </w:rPr>
              <w:pPrChange w:id="6" w:author="Aparecida Ferreira" w:date="2024-03-05T22:01:00Z">
                <w:pPr/>
              </w:pPrChange>
            </w:pPr>
            <w:r>
              <w:rPr>
                <w:rFonts w:ascii="Arial" w:hAnsi="Arial" w:cs="Arial"/>
              </w:rPr>
              <w:t xml:space="preserve">Todos sabemos que programar não é algo simples, sempre temos que pedir ajuda de alguém, fazer alguma pesquisa sobre algo que não sabemos, querendo ou não é algo </w:t>
            </w:r>
            <w:r>
              <w:rPr>
                <w:rFonts w:ascii="Arial" w:hAnsi="Arial" w:cs="Arial"/>
              </w:rPr>
              <w:t xml:space="preserve">um tanto quanto difícil, e por esse motivo existe uma grande demanda de programadores na criação de sites de empresas dentre outros, então para um programador acessar o conhecimento que é preciso de forma fácil e rápida e algo muito </w:t>
            </w:r>
            <w:del w:id="7" w:author="Aparecida Ferreira" w:date="2024-03-05T22:01:00Z">
              <w:r w:rsidDel="002A5AED">
                <w:rPr>
                  <w:rFonts w:ascii="Arial" w:hAnsi="Arial" w:cs="Arial"/>
                </w:rPr>
                <w:delText>bem vindo</w:delText>
              </w:r>
            </w:del>
            <w:ins w:id="8" w:author="Aparecida Ferreira" w:date="2024-03-05T22:01:00Z">
              <w:r w:rsidR="002A5AED">
                <w:rPr>
                  <w:rFonts w:ascii="Arial" w:hAnsi="Arial" w:cs="Arial"/>
                </w:rPr>
                <w:t>bem-vindo</w:t>
              </w:r>
            </w:ins>
            <w:r>
              <w:rPr>
                <w:rFonts w:ascii="Arial" w:hAnsi="Arial" w:cs="Arial"/>
              </w:rPr>
              <w:t>, tirar dúvida</w:t>
            </w:r>
            <w:r>
              <w:rPr>
                <w:rFonts w:ascii="Arial" w:hAnsi="Arial" w:cs="Arial"/>
              </w:rPr>
              <w:t>s e aprender mais. Portanto, nossa hipótese é que um site que combine recursos de ensino interativos e uma seleção abrangente de livros digitais sobre programação será capaz de atender a uma necessidade existente no mercado e se estabelecer como uma plataf</w:t>
            </w:r>
            <w:r>
              <w:rPr>
                <w:rFonts w:ascii="Arial" w:hAnsi="Arial" w:cs="Arial"/>
              </w:rPr>
              <w:t>orma valiosa para todos os interessados em aprimorar suas habilidades de programação.</w:t>
            </w:r>
          </w:p>
          <w:p w14:paraId="086C7C8C" w14:textId="77777777" w:rsidR="0010439C" w:rsidRDefault="00D07AAA" w:rsidP="002A5AED">
            <w:pPr>
              <w:spacing w:line="360" w:lineRule="auto"/>
              <w:jc w:val="both"/>
              <w:rPr>
                <w:rFonts w:ascii="Arial" w:hAnsi="Arial" w:cs="Arial"/>
              </w:rPr>
              <w:pPrChange w:id="9" w:author="Aparecida Ferreira" w:date="2024-03-05T22:01:00Z">
                <w:pPr/>
              </w:pPrChange>
            </w:pPr>
            <w:r>
              <w:rPr>
                <w:rFonts w:ascii="Arial" w:hAnsi="Arial" w:cs="Arial"/>
              </w:rPr>
              <w:t>A solução é criar um site útil para programadores, para conseguir o que precisam saber de forma rápida e acessível, um site completo e bonito, fácil de compreender, e tam</w:t>
            </w:r>
            <w:r>
              <w:rPr>
                <w:rFonts w:ascii="Arial" w:hAnsi="Arial" w:cs="Arial"/>
              </w:rPr>
              <w:t>bém disponibilizar livros digitais com conhecimentos e tópicos diferentes, não apenas programação, mas também, disponibilizar um bom conhecimento em várias áreas importantes.</w:t>
            </w:r>
          </w:p>
        </w:tc>
      </w:tr>
    </w:tbl>
    <w:p w14:paraId="30675575" w14:textId="77777777" w:rsidR="0010439C" w:rsidRDefault="0010439C">
      <w:pPr>
        <w:rPr>
          <w:rFonts w:ascii="Arial" w:hAnsi="Arial" w:cs="Arial"/>
        </w:rPr>
      </w:pPr>
    </w:p>
    <w:p w14:paraId="07462FA4" w14:textId="77777777" w:rsidR="0010439C" w:rsidRDefault="00D07AAA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5D8C6F7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5AA8" w14:textId="77777777" w:rsidR="0010439C" w:rsidRDefault="00D07AAA" w:rsidP="002A5AED">
            <w:pPr>
              <w:spacing w:line="360" w:lineRule="auto"/>
              <w:jc w:val="both"/>
              <w:rPr>
                <w:rFonts w:ascii="Arial" w:hAnsi="Arial" w:cs="Arial"/>
              </w:rPr>
              <w:pPrChange w:id="10" w:author="Aparecida Ferreira" w:date="2024-03-05T22:01:00Z">
                <w:pPr/>
              </w:pPrChange>
            </w:pPr>
            <w:r>
              <w:rPr>
                <w:rFonts w:ascii="Arial" w:hAnsi="Arial" w:cs="Arial"/>
                <w:b/>
                <w:bCs/>
              </w:rPr>
              <w:t>Análise de projetos e sistemas:</w:t>
            </w:r>
            <w:r>
              <w:rPr>
                <w:rFonts w:ascii="Arial" w:hAnsi="Arial" w:cs="Arial"/>
              </w:rPr>
              <w:t xml:space="preserve"> A análise de projetos e </w:t>
            </w:r>
            <w:r>
              <w:rPr>
                <w:rFonts w:ascii="Arial" w:hAnsi="Arial" w:cs="Arial"/>
              </w:rPr>
              <w:t xml:space="preserve">sistemas é uma etapa fundamental no desenvolvimento de software e na implementação de soluções tecnológicas. Envolve a investigação detalhada dos requisitos, funcionalidades e objetivos do projeto para definir adequadamente como o sistema será projetado e </w:t>
            </w:r>
            <w:r>
              <w:rPr>
                <w:rFonts w:ascii="Arial" w:hAnsi="Arial" w:cs="Arial"/>
              </w:rPr>
              <w:t>implementado. Essa análise é crucial para garantir que o produto final atenda às necessidades do usuário de maneira eficiente e eficaz.</w:t>
            </w:r>
          </w:p>
          <w:p w14:paraId="18089BBA" w14:textId="77777777" w:rsidR="0010439C" w:rsidRDefault="00D07AAA" w:rsidP="002A5AED">
            <w:pPr>
              <w:spacing w:line="360" w:lineRule="auto"/>
              <w:jc w:val="both"/>
              <w:rPr>
                <w:rFonts w:ascii="Arial" w:hAnsi="Arial" w:cs="Arial"/>
              </w:rPr>
              <w:pPrChange w:id="11" w:author="Aparecida Ferreira" w:date="2024-03-05T22:01:00Z">
                <w:pPr/>
              </w:pPrChange>
            </w:pPr>
            <w:r>
              <w:rPr>
                <w:rFonts w:ascii="Arial" w:hAnsi="Arial" w:cs="Arial"/>
                <w:b/>
                <w:bCs/>
              </w:rPr>
              <w:t xml:space="preserve">Banco de dados: </w:t>
            </w:r>
            <w:r>
              <w:rPr>
                <w:rFonts w:ascii="Arial" w:hAnsi="Arial" w:cs="Arial"/>
              </w:rPr>
              <w:t xml:space="preserve">A disciplina de banco de dados é um campo fundamental no domínio da ciência da computação e sistemas de </w:t>
            </w:r>
            <w:r>
              <w:rPr>
                <w:rFonts w:ascii="Arial" w:hAnsi="Arial" w:cs="Arial"/>
              </w:rPr>
              <w:t>informação, que se concentra no armazenamento, organização, gerenciamento e recuperação eficiente de dados. Ela aborda tanto os aspectos teóricos quanto práticos relacionados à manipulação de grandes volumes de informações de forma estruturada e segura.</w:t>
            </w:r>
          </w:p>
          <w:p w14:paraId="1D4AE6FE" w14:textId="77777777" w:rsidR="0010439C" w:rsidRDefault="00D07AAA" w:rsidP="002A5AED">
            <w:pPr>
              <w:spacing w:line="360" w:lineRule="auto"/>
              <w:jc w:val="both"/>
              <w:rPr>
                <w:rFonts w:ascii="Arial" w:hAnsi="Arial" w:cs="Arial"/>
              </w:rPr>
              <w:pPrChange w:id="12" w:author="Aparecida Ferreira" w:date="2024-03-05T22:01:00Z">
                <w:pPr/>
              </w:pPrChange>
            </w:pPr>
            <w:r>
              <w:rPr>
                <w:rFonts w:ascii="Arial" w:hAnsi="Arial" w:cs="Arial"/>
                <w:b/>
                <w:bCs/>
              </w:rPr>
              <w:lastRenderedPageBreak/>
              <w:t>We</w:t>
            </w:r>
            <w:r>
              <w:rPr>
                <w:rFonts w:ascii="Arial" w:hAnsi="Arial" w:cs="Arial"/>
                <w:b/>
                <w:bCs/>
              </w:rPr>
              <w:t>b design:</w:t>
            </w:r>
            <w:r>
              <w:rPr>
                <w:rFonts w:ascii="Arial" w:hAnsi="Arial" w:cs="Arial"/>
              </w:rPr>
              <w:t xml:space="preserve"> A disciplina de Web Design concentra-se na criação e desenvolvimento de interfaces visuais para websites, com ênfase na usabilidade, experiência do usuário (UX) e design responsivo. Ela abrange uma variedade de habilidades e conceitos necessários</w:t>
            </w:r>
            <w:r>
              <w:rPr>
                <w:rFonts w:ascii="Arial" w:hAnsi="Arial" w:cs="Arial"/>
              </w:rPr>
              <w:t xml:space="preserve"> para projetar e construir sites que sejam esteticamente atraentes, funcionais e eficazes na comunicação de informações.</w:t>
            </w:r>
          </w:p>
        </w:tc>
      </w:tr>
    </w:tbl>
    <w:p w14:paraId="6F9E3114" w14:textId="77777777" w:rsidR="0010439C" w:rsidRDefault="0010439C">
      <w:pPr>
        <w:rPr>
          <w:rFonts w:ascii="Arial" w:hAnsi="Arial" w:cs="Arial"/>
        </w:rPr>
      </w:pPr>
    </w:p>
    <w:p w14:paraId="22CDB338" w14:textId="77777777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543B09A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3500" w14:textId="77777777" w:rsidR="0010439C" w:rsidRDefault="00D07AAA" w:rsidP="002A5AED">
            <w:pPr>
              <w:autoSpaceDE w:val="0"/>
              <w:spacing w:line="360" w:lineRule="auto"/>
              <w:jc w:val="both"/>
              <w:rPr>
                <w:rFonts w:ascii="Arial" w:hAnsi="Arial" w:cs="Arial"/>
              </w:rPr>
              <w:pPrChange w:id="13" w:author="Aparecida Ferreira" w:date="2024-03-05T22:02:00Z">
                <w:pPr>
                  <w:autoSpaceDE w:val="0"/>
                </w:pPr>
              </w:pPrChange>
            </w:pPr>
            <w:r>
              <w:rPr>
                <w:rFonts w:ascii="Arial" w:hAnsi="Arial" w:cs="Arial"/>
              </w:rPr>
              <w:t xml:space="preserve">Auxiliar programadores a terem mais conhecimento e aprendizado nessa área, facilitar um pouco mais o trabalho de </w:t>
            </w:r>
            <w:r>
              <w:rPr>
                <w:rFonts w:ascii="Arial" w:hAnsi="Arial" w:cs="Arial"/>
              </w:rPr>
              <w:t>programar, e ajudar pessoas que querem aprender e sentem vontade de programar ou ter conhecimento sobre alguma outra área online, entre outros, com um site bem feito, tranquilo e prático com tudo o que é preciso.</w:t>
            </w:r>
          </w:p>
        </w:tc>
      </w:tr>
    </w:tbl>
    <w:p w14:paraId="77EF3964" w14:textId="77777777" w:rsidR="0010439C" w:rsidRDefault="0010439C">
      <w:pPr>
        <w:rPr>
          <w:rFonts w:ascii="Arial" w:eastAsia="Arial" w:hAnsi="Arial" w:cs="Arial"/>
        </w:rPr>
      </w:pPr>
    </w:p>
    <w:p w14:paraId="2F79A1B9" w14:textId="77777777" w:rsidR="0010439C" w:rsidRDefault="00D07AA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2CE111B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FB5D" w14:textId="77777777" w:rsidR="0010439C" w:rsidRDefault="00D07AAA" w:rsidP="002A5AED">
            <w:pPr>
              <w:autoSpaceDE w:val="0"/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  <w:pPrChange w:id="14" w:author="Aparecida Ferreira" w:date="2024-03-05T22:02:00Z">
                <w:pPr>
                  <w:autoSpaceDE w:val="0"/>
                </w:pPr>
              </w:pPrChange>
            </w:pPr>
            <w:r>
              <w:rPr>
                <w:rFonts w:ascii="Arial" w:eastAsia="Calibri" w:hAnsi="Arial" w:cs="Arial"/>
                <w:lang w:eastAsia="pt-BR"/>
              </w:rPr>
              <w:t xml:space="preserve">Criar um site </w:t>
            </w:r>
            <w:r>
              <w:rPr>
                <w:rFonts w:ascii="Arial" w:eastAsia="Calibri" w:hAnsi="Arial" w:cs="Arial"/>
                <w:lang w:eastAsia="pt-BR"/>
              </w:rPr>
              <w:t>bonito e funcional com diversas páginas explicando sobre programação e ajudando a entender melhor os códigos, e disponibilizar livros diferentes sobre diversas áreas não apenas programação para facilitar o conhecimento.</w:t>
            </w:r>
          </w:p>
        </w:tc>
      </w:tr>
    </w:tbl>
    <w:p w14:paraId="5171D879" w14:textId="77777777" w:rsidR="0010439C" w:rsidRDefault="0010439C">
      <w:pPr>
        <w:spacing w:line="360" w:lineRule="auto"/>
        <w:rPr>
          <w:rFonts w:ascii="Arial" w:hAnsi="Arial" w:cs="Arial"/>
        </w:rPr>
      </w:pPr>
    </w:p>
    <w:p w14:paraId="178A73E0" w14:textId="77777777" w:rsidR="0010439C" w:rsidRDefault="00D07A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47310B3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0AA7" w14:textId="77777777" w:rsidR="0010439C" w:rsidRPr="00134B6D" w:rsidDel="002A5AED" w:rsidRDefault="00D07AAA" w:rsidP="00134B6D">
            <w:pPr>
              <w:spacing w:line="360" w:lineRule="auto"/>
              <w:jc w:val="both"/>
              <w:rPr>
                <w:del w:id="15" w:author="Aparecida Ferreira" w:date="2024-03-05T22:06:00Z"/>
                <w:rFonts w:ascii="Arial" w:hAnsi="Arial" w:cs="Arial"/>
                <w:rPrChange w:id="16" w:author="Aparecida Ferreira" w:date="2024-03-05T22:10:00Z">
                  <w:rPr>
                    <w:del w:id="17" w:author="Aparecida Ferreira" w:date="2024-03-05T22:06:00Z"/>
                    <w:rFonts w:ascii="Arial" w:hAnsi="Arial" w:cs="Arial"/>
                  </w:rPr>
                </w:rPrChange>
              </w:rPr>
              <w:pPrChange w:id="18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r w:rsidRPr="00134B6D">
              <w:rPr>
                <w:rFonts w:ascii="Arial" w:hAnsi="Arial" w:cs="Arial"/>
                <w:rPrChange w:id="19" w:author="Aparecida Ferreira" w:date="2024-03-05T22:10:00Z">
                  <w:rPr>
                    <w:rFonts w:ascii="Arial" w:hAnsi="Arial" w:cs="Arial"/>
                  </w:rPr>
                </w:rPrChange>
              </w:rPr>
              <w:t>A pesq</w:t>
            </w:r>
            <w:r w:rsidRPr="00134B6D">
              <w:rPr>
                <w:rFonts w:ascii="Arial" w:hAnsi="Arial" w:cs="Arial"/>
                <w:rPrChange w:id="20" w:author="Aparecida Ferreira" w:date="2024-03-05T22:10:00Z">
                  <w:rPr>
                    <w:rFonts w:ascii="Arial" w:hAnsi="Arial" w:cs="Arial"/>
                  </w:rPr>
                </w:rPrChange>
              </w:rPr>
              <w:t>uisa bibliográfica é habilidade fundamental nos cursos de</w:t>
            </w:r>
            <w:ins w:id="21" w:author="Aparecida Ferreira" w:date="2024-03-05T22:06:00Z">
              <w:r w:rsidR="002A5AED" w:rsidRPr="00134B6D">
                <w:rPr>
                  <w:rFonts w:ascii="Arial" w:hAnsi="Arial" w:cs="Arial"/>
                  <w:rPrChange w:id="22" w:author="Aparecida Ferreira" w:date="2024-03-05T22:10:00Z">
                    <w:rPr/>
                  </w:rPrChange>
                </w:rPr>
                <w:t xml:space="preserve"> </w:t>
              </w:r>
            </w:ins>
          </w:p>
          <w:p w14:paraId="58817DEF" w14:textId="77777777" w:rsidR="0010439C" w:rsidRPr="00134B6D" w:rsidDel="002A5AED" w:rsidRDefault="00D07AAA" w:rsidP="00134B6D">
            <w:pPr>
              <w:spacing w:line="360" w:lineRule="auto"/>
              <w:jc w:val="both"/>
              <w:rPr>
                <w:del w:id="23" w:author="Aparecida Ferreira" w:date="2024-03-05T22:07:00Z"/>
                <w:rFonts w:ascii="Arial" w:hAnsi="Arial" w:cs="Arial"/>
                <w:rPrChange w:id="24" w:author="Aparecida Ferreira" w:date="2024-03-05T22:10:00Z">
                  <w:rPr>
                    <w:del w:id="25" w:author="Aparecida Ferreira" w:date="2024-03-05T22:07:00Z"/>
                    <w:rFonts w:ascii="Arial" w:hAnsi="Arial" w:cs="Arial"/>
                  </w:rPr>
                </w:rPrChange>
              </w:rPr>
              <w:pPrChange w:id="26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27" w:author="Aparecida Ferreira" w:date="2024-03-05T22:09:00Z">
              <w:r w:rsidRPr="00134B6D" w:rsidDel="00134B6D">
                <w:rPr>
                  <w:rFonts w:ascii="Arial" w:hAnsi="Arial" w:cs="Arial"/>
                  <w:rPrChange w:id="28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graduação</w:delText>
              </w:r>
            </w:del>
            <w:ins w:id="29" w:author="Aparecida Ferreira" w:date="2024-03-05T22:09:00Z">
              <w:r w:rsidR="00134B6D" w:rsidRPr="00134B6D">
                <w:rPr>
                  <w:rFonts w:ascii="Arial" w:hAnsi="Arial" w:cs="Arial"/>
                  <w:rPrChange w:id="30" w:author="Aparecida Ferreira" w:date="2024-03-05T22:10:00Z">
                    <w:rPr/>
                  </w:rPrChange>
                </w:rPr>
                <w:t>Graduação</w:t>
              </w:r>
            </w:ins>
            <w:r w:rsidRPr="00134B6D">
              <w:rPr>
                <w:rFonts w:ascii="Arial" w:hAnsi="Arial" w:cs="Arial"/>
                <w:rPrChange w:id="31" w:author="Aparecida Ferreira" w:date="2024-03-05T22:10:00Z">
                  <w:rPr>
                    <w:rFonts w:ascii="Arial" w:hAnsi="Arial" w:cs="Arial"/>
                  </w:rPr>
                </w:rPrChange>
              </w:rPr>
              <w:t>, uma vez que constitui o primeiro passo para todas as</w:t>
            </w:r>
            <w:ins w:id="32" w:author="Aparecida Ferreira" w:date="2024-03-05T22:07:00Z">
              <w:r w:rsidR="002A5AED" w:rsidRPr="00134B6D">
                <w:rPr>
                  <w:rFonts w:ascii="Arial" w:hAnsi="Arial" w:cs="Arial"/>
                  <w:rPrChange w:id="33" w:author="Aparecida Ferreira" w:date="2024-03-05T22:10:00Z">
                    <w:rPr/>
                  </w:rPrChange>
                </w:rPr>
                <w:t xml:space="preserve"> </w:t>
              </w:r>
            </w:ins>
          </w:p>
          <w:p w14:paraId="7AC92EC9" w14:textId="77777777" w:rsidR="0010439C" w:rsidRPr="00134B6D" w:rsidDel="002A5AED" w:rsidRDefault="00D07AAA" w:rsidP="00134B6D">
            <w:pPr>
              <w:spacing w:line="360" w:lineRule="auto"/>
              <w:jc w:val="both"/>
              <w:rPr>
                <w:del w:id="34" w:author="Aparecida Ferreira" w:date="2024-03-05T22:07:00Z"/>
                <w:rFonts w:ascii="Arial" w:hAnsi="Arial" w:cs="Arial"/>
                <w:rPrChange w:id="35" w:author="Aparecida Ferreira" w:date="2024-03-05T22:10:00Z">
                  <w:rPr>
                    <w:del w:id="36" w:author="Aparecida Ferreira" w:date="2024-03-05T22:07:00Z"/>
                    <w:rFonts w:ascii="Arial" w:hAnsi="Arial" w:cs="Arial"/>
                  </w:rPr>
                </w:rPrChange>
              </w:rPr>
              <w:pPrChange w:id="37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38" w:author="Aparecida Ferreira" w:date="2024-03-05T22:09:00Z">
              <w:r w:rsidRPr="00134B6D" w:rsidDel="00134B6D">
                <w:rPr>
                  <w:rFonts w:ascii="Arial" w:hAnsi="Arial" w:cs="Arial"/>
                  <w:rPrChange w:id="39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atividades</w:delText>
              </w:r>
            </w:del>
            <w:ins w:id="40" w:author="Aparecida Ferreira" w:date="2024-03-05T22:09:00Z">
              <w:r w:rsidR="00134B6D" w:rsidRPr="00134B6D">
                <w:rPr>
                  <w:rFonts w:ascii="Arial" w:hAnsi="Arial" w:cs="Arial"/>
                  <w:rPrChange w:id="41" w:author="Aparecida Ferreira" w:date="2024-03-05T22:10:00Z">
                    <w:rPr/>
                  </w:rPrChange>
                </w:rPr>
                <w:t>Atividades</w:t>
              </w:r>
            </w:ins>
            <w:r w:rsidRPr="00134B6D">
              <w:rPr>
                <w:rFonts w:ascii="Arial" w:hAnsi="Arial" w:cs="Arial"/>
                <w:rPrChange w:id="42" w:author="Aparecida Ferreira" w:date="2024-03-05T22:10:00Z">
                  <w:rPr>
                    <w:rFonts w:ascii="Arial" w:hAnsi="Arial" w:cs="Arial"/>
                  </w:rPr>
                </w:rPrChange>
              </w:rPr>
              <w:t xml:space="preserve"> acadêmicas. Uma pesquisa de laboratório ou de campo</w:t>
            </w:r>
            <w:ins w:id="43" w:author="Aparecida Ferreira" w:date="2024-03-05T22:07:00Z">
              <w:r w:rsidR="002A5AED" w:rsidRPr="00134B6D">
                <w:rPr>
                  <w:rFonts w:ascii="Arial" w:hAnsi="Arial" w:cs="Arial"/>
                  <w:rPrChange w:id="44" w:author="Aparecida Ferreira" w:date="2024-03-05T22:10:00Z">
                    <w:rPr/>
                  </w:rPrChange>
                </w:rPr>
                <w:t xml:space="preserve"> </w:t>
              </w:r>
            </w:ins>
          </w:p>
          <w:p w14:paraId="1314C39E" w14:textId="77777777" w:rsidR="0010439C" w:rsidRPr="00134B6D" w:rsidRDefault="00D07AAA" w:rsidP="00134B6D">
            <w:pPr>
              <w:spacing w:line="360" w:lineRule="auto"/>
              <w:jc w:val="both"/>
              <w:rPr>
                <w:rFonts w:ascii="Arial" w:hAnsi="Arial" w:cs="Arial"/>
                <w:rPrChange w:id="45" w:author="Aparecida Ferreira" w:date="2024-03-05T22:10:00Z">
                  <w:rPr>
                    <w:rFonts w:ascii="Arial" w:hAnsi="Arial" w:cs="Arial"/>
                  </w:rPr>
                </w:rPrChange>
              </w:rPr>
              <w:pPrChange w:id="46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47" w:author="Aparecida Ferreira" w:date="2024-03-05T22:09:00Z">
              <w:r w:rsidRPr="00134B6D" w:rsidDel="00134B6D">
                <w:rPr>
                  <w:rFonts w:ascii="Arial" w:hAnsi="Arial" w:cs="Arial"/>
                  <w:rPrChange w:id="48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implica</w:delText>
              </w:r>
            </w:del>
            <w:ins w:id="49" w:author="Aparecida Ferreira" w:date="2024-03-05T22:09:00Z">
              <w:r w:rsidR="00134B6D" w:rsidRPr="00134B6D">
                <w:rPr>
                  <w:rFonts w:ascii="Arial" w:hAnsi="Arial" w:cs="Arial"/>
                  <w:rPrChange w:id="50" w:author="Aparecida Ferreira" w:date="2024-03-05T22:10:00Z">
                    <w:rPr/>
                  </w:rPrChange>
                </w:rPr>
                <w:t>Implica</w:t>
              </w:r>
            </w:ins>
            <w:r w:rsidRPr="00134B6D">
              <w:rPr>
                <w:rFonts w:ascii="Arial" w:hAnsi="Arial" w:cs="Arial"/>
                <w:rPrChange w:id="51" w:author="Aparecida Ferreira" w:date="2024-03-05T22:10:00Z">
                  <w:rPr>
                    <w:rFonts w:ascii="Arial" w:hAnsi="Arial" w:cs="Arial"/>
                  </w:rPr>
                </w:rPrChange>
              </w:rPr>
              <w:t>, necessariamente, a pesquisa bibliográfica preliminar.</w:t>
            </w:r>
          </w:p>
          <w:p w14:paraId="1EA13BC6" w14:textId="77777777" w:rsidR="0010439C" w:rsidRPr="00134B6D" w:rsidDel="002A5AED" w:rsidRDefault="00D07AAA" w:rsidP="00134B6D">
            <w:pPr>
              <w:spacing w:line="360" w:lineRule="auto"/>
              <w:jc w:val="both"/>
              <w:rPr>
                <w:del w:id="52" w:author="Aparecida Ferreira" w:date="2024-03-05T22:07:00Z"/>
                <w:rFonts w:ascii="Arial" w:hAnsi="Arial" w:cs="Arial"/>
                <w:rPrChange w:id="53" w:author="Aparecida Ferreira" w:date="2024-03-05T22:10:00Z">
                  <w:rPr>
                    <w:del w:id="54" w:author="Aparecida Ferreira" w:date="2024-03-05T22:07:00Z"/>
                    <w:rFonts w:ascii="Arial" w:hAnsi="Arial" w:cs="Arial"/>
                  </w:rPr>
                </w:rPrChange>
              </w:rPr>
              <w:pPrChange w:id="55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r w:rsidRPr="00134B6D">
              <w:rPr>
                <w:rFonts w:ascii="Arial" w:hAnsi="Arial" w:cs="Arial"/>
                <w:rPrChange w:id="56" w:author="Aparecida Ferreira" w:date="2024-03-05T22:10:00Z">
                  <w:rPr>
                    <w:rFonts w:ascii="Arial" w:hAnsi="Arial" w:cs="Arial"/>
                  </w:rPr>
                </w:rPrChange>
              </w:rPr>
              <w:t>Seminári</w:t>
            </w:r>
            <w:r w:rsidRPr="00134B6D">
              <w:rPr>
                <w:rFonts w:ascii="Arial" w:hAnsi="Arial" w:cs="Arial"/>
                <w:rPrChange w:id="57" w:author="Aparecida Ferreira" w:date="2024-03-05T22:10:00Z">
                  <w:rPr>
                    <w:rFonts w:ascii="Arial" w:hAnsi="Arial" w:cs="Arial"/>
                  </w:rPr>
                </w:rPrChange>
              </w:rPr>
              <w:t>os, painéis, debates, resumos críticos, monográficas não</w:t>
            </w:r>
            <w:ins w:id="58" w:author="Aparecida Ferreira" w:date="2024-03-05T22:07:00Z">
              <w:r w:rsidR="002A5AED" w:rsidRPr="00134B6D">
                <w:rPr>
                  <w:rFonts w:ascii="Arial" w:hAnsi="Arial" w:cs="Arial"/>
                  <w:rPrChange w:id="59" w:author="Aparecida Ferreira" w:date="2024-03-05T22:10:00Z">
                    <w:rPr/>
                  </w:rPrChange>
                </w:rPr>
                <w:t xml:space="preserve"> </w:t>
              </w:r>
            </w:ins>
          </w:p>
          <w:p w14:paraId="2A7ED753" w14:textId="77777777" w:rsidR="0010439C" w:rsidRPr="00134B6D" w:rsidDel="002A5AED" w:rsidRDefault="00D07AAA" w:rsidP="00134B6D">
            <w:pPr>
              <w:spacing w:line="360" w:lineRule="auto"/>
              <w:jc w:val="both"/>
              <w:rPr>
                <w:del w:id="60" w:author="Aparecida Ferreira" w:date="2024-03-05T22:07:00Z"/>
                <w:rFonts w:ascii="Arial" w:hAnsi="Arial" w:cs="Arial"/>
                <w:rPrChange w:id="61" w:author="Aparecida Ferreira" w:date="2024-03-05T22:10:00Z">
                  <w:rPr>
                    <w:del w:id="62" w:author="Aparecida Ferreira" w:date="2024-03-05T22:07:00Z"/>
                    <w:rFonts w:ascii="Arial" w:hAnsi="Arial" w:cs="Arial"/>
                  </w:rPr>
                </w:rPrChange>
              </w:rPr>
              <w:pPrChange w:id="63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64" w:author="Aparecida Ferreira" w:date="2024-03-05T22:09:00Z">
              <w:r w:rsidRPr="00134B6D" w:rsidDel="00134B6D">
                <w:rPr>
                  <w:rFonts w:ascii="Arial" w:hAnsi="Arial" w:cs="Arial"/>
                  <w:rPrChange w:id="65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dispensam</w:delText>
              </w:r>
            </w:del>
            <w:ins w:id="66" w:author="Aparecida Ferreira" w:date="2024-03-05T22:09:00Z">
              <w:r w:rsidR="00134B6D" w:rsidRPr="00134B6D">
                <w:rPr>
                  <w:rFonts w:ascii="Arial" w:hAnsi="Arial" w:cs="Arial"/>
                  <w:rPrChange w:id="67" w:author="Aparecida Ferreira" w:date="2024-03-05T22:10:00Z">
                    <w:rPr/>
                  </w:rPrChange>
                </w:rPr>
                <w:t>Dispensam</w:t>
              </w:r>
            </w:ins>
            <w:r w:rsidRPr="00134B6D">
              <w:rPr>
                <w:rFonts w:ascii="Arial" w:hAnsi="Arial" w:cs="Arial"/>
                <w:rPrChange w:id="68" w:author="Aparecida Ferreira" w:date="2024-03-05T22:10:00Z">
                  <w:rPr>
                    <w:rFonts w:ascii="Arial" w:hAnsi="Arial" w:cs="Arial"/>
                  </w:rPr>
                </w:rPrChange>
              </w:rPr>
              <w:t xml:space="preserve"> a pesquisa bibliográfica. Ela é obrigatória nas pesquisas</w:t>
            </w:r>
            <w:ins w:id="69" w:author="Aparecida Ferreira" w:date="2024-03-05T22:07:00Z">
              <w:r w:rsidR="002A5AED" w:rsidRPr="00134B6D">
                <w:rPr>
                  <w:rFonts w:ascii="Arial" w:hAnsi="Arial" w:cs="Arial"/>
                  <w:rPrChange w:id="70" w:author="Aparecida Ferreira" w:date="2024-03-05T22:10:00Z">
                    <w:rPr/>
                  </w:rPrChange>
                </w:rPr>
                <w:t xml:space="preserve"> </w:t>
              </w:r>
            </w:ins>
          </w:p>
          <w:p w14:paraId="5F174E10" w14:textId="77777777" w:rsidR="0010439C" w:rsidRPr="00134B6D" w:rsidDel="002A5AED" w:rsidRDefault="00D07AAA" w:rsidP="00134B6D">
            <w:pPr>
              <w:spacing w:line="360" w:lineRule="auto"/>
              <w:jc w:val="both"/>
              <w:rPr>
                <w:del w:id="71" w:author="Aparecida Ferreira" w:date="2024-03-05T22:07:00Z"/>
                <w:rFonts w:ascii="Arial" w:hAnsi="Arial" w:cs="Arial"/>
                <w:rPrChange w:id="72" w:author="Aparecida Ferreira" w:date="2024-03-05T22:10:00Z">
                  <w:rPr>
                    <w:del w:id="73" w:author="Aparecida Ferreira" w:date="2024-03-05T22:07:00Z"/>
                    <w:rFonts w:ascii="Arial" w:hAnsi="Arial" w:cs="Arial"/>
                  </w:rPr>
                </w:rPrChange>
              </w:rPr>
              <w:pPrChange w:id="74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75" w:author="Aparecida Ferreira" w:date="2024-03-05T22:09:00Z">
              <w:r w:rsidRPr="00134B6D" w:rsidDel="00134B6D">
                <w:rPr>
                  <w:rFonts w:ascii="Arial" w:hAnsi="Arial" w:cs="Arial"/>
                  <w:rPrChange w:id="76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exploratórias</w:delText>
              </w:r>
            </w:del>
            <w:proofErr w:type="gramStart"/>
            <w:ins w:id="77" w:author="Aparecida Ferreira" w:date="2024-03-05T22:09:00Z">
              <w:r w:rsidR="00134B6D">
                <w:rPr>
                  <w:rFonts w:ascii="Arial" w:hAnsi="Arial" w:cs="Arial"/>
                  <w:rPrChange w:id="78" w:author="Aparecida Ferreira" w:date="2024-03-05T22:10:00Z">
                    <w:rPr>
                      <w:rFonts w:ascii="Arial" w:hAnsi="Arial" w:cs="Arial"/>
                    </w:rPr>
                  </w:rPrChange>
                </w:rPr>
                <w:t>e</w:t>
              </w:r>
              <w:r w:rsidR="00134B6D" w:rsidRPr="00134B6D">
                <w:rPr>
                  <w:rFonts w:ascii="Arial" w:hAnsi="Arial" w:cs="Arial"/>
                  <w:rPrChange w:id="79" w:author="Aparecida Ferreira" w:date="2024-03-05T22:10:00Z">
                    <w:rPr/>
                  </w:rPrChange>
                </w:rPr>
                <w:t>xploratórias</w:t>
              </w:r>
            </w:ins>
            <w:proofErr w:type="gramEnd"/>
            <w:r w:rsidRPr="00134B6D">
              <w:rPr>
                <w:rFonts w:ascii="Arial" w:hAnsi="Arial" w:cs="Arial"/>
                <w:rPrChange w:id="80" w:author="Aparecida Ferreira" w:date="2024-03-05T22:10:00Z">
                  <w:rPr>
                    <w:rFonts w:ascii="Arial" w:hAnsi="Arial" w:cs="Arial"/>
                  </w:rPr>
                </w:rPrChange>
              </w:rPr>
              <w:t>, na delimitação do tema de um trabalho ou pesquisa, no</w:t>
            </w:r>
            <w:ins w:id="81" w:author="Aparecida Ferreira" w:date="2024-03-05T22:07:00Z">
              <w:r w:rsidR="002A5AED" w:rsidRPr="00134B6D">
                <w:rPr>
                  <w:rFonts w:ascii="Arial" w:hAnsi="Arial" w:cs="Arial"/>
                  <w:rPrChange w:id="82" w:author="Aparecida Ferreira" w:date="2024-03-05T22:10:00Z">
                    <w:rPr/>
                  </w:rPrChange>
                </w:rPr>
                <w:t xml:space="preserve"> </w:t>
              </w:r>
            </w:ins>
          </w:p>
          <w:p w14:paraId="1C1A9D86" w14:textId="77777777" w:rsidR="0010439C" w:rsidRPr="00134B6D" w:rsidRDefault="00D07AAA" w:rsidP="00134B6D">
            <w:pPr>
              <w:spacing w:line="360" w:lineRule="auto"/>
              <w:jc w:val="both"/>
              <w:rPr>
                <w:rFonts w:ascii="Arial" w:hAnsi="Arial" w:cs="Arial"/>
                <w:rPrChange w:id="83" w:author="Aparecida Ferreira" w:date="2024-03-05T22:10:00Z">
                  <w:rPr>
                    <w:rFonts w:ascii="Arial" w:hAnsi="Arial" w:cs="Arial"/>
                  </w:rPr>
                </w:rPrChange>
              </w:rPr>
              <w:pPrChange w:id="84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85" w:author="Aparecida Ferreira" w:date="2024-03-05T22:09:00Z">
              <w:r w:rsidRPr="00134B6D" w:rsidDel="00134B6D">
                <w:rPr>
                  <w:rFonts w:ascii="Arial" w:hAnsi="Arial" w:cs="Arial"/>
                  <w:rPrChange w:id="86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desenvolvimento</w:delText>
              </w:r>
            </w:del>
            <w:proofErr w:type="gramStart"/>
            <w:ins w:id="87" w:author="Aparecida Ferreira" w:date="2024-03-05T22:09:00Z">
              <w:r w:rsidR="00134B6D">
                <w:rPr>
                  <w:rFonts w:ascii="Arial" w:hAnsi="Arial" w:cs="Arial"/>
                  <w:rPrChange w:id="88" w:author="Aparecida Ferreira" w:date="2024-03-05T22:10:00Z">
                    <w:rPr>
                      <w:rFonts w:ascii="Arial" w:hAnsi="Arial" w:cs="Arial"/>
                    </w:rPr>
                  </w:rPrChange>
                </w:rPr>
                <w:t>d</w:t>
              </w:r>
              <w:r w:rsidR="00134B6D" w:rsidRPr="00134B6D">
                <w:rPr>
                  <w:rFonts w:ascii="Arial" w:hAnsi="Arial" w:cs="Arial"/>
                  <w:rPrChange w:id="89" w:author="Aparecida Ferreira" w:date="2024-03-05T22:10:00Z">
                    <w:rPr/>
                  </w:rPrChange>
                </w:rPr>
                <w:t>esenvolvimento</w:t>
              </w:r>
            </w:ins>
            <w:proofErr w:type="gramEnd"/>
            <w:r w:rsidRPr="00134B6D">
              <w:rPr>
                <w:rFonts w:ascii="Arial" w:hAnsi="Arial" w:cs="Arial"/>
                <w:rPrChange w:id="90" w:author="Aparecida Ferreira" w:date="2024-03-05T22:10:00Z">
                  <w:rPr>
                    <w:rFonts w:ascii="Arial" w:hAnsi="Arial" w:cs="Arial"/>
                  </w:rPr>
                </w:rPrChange>
              </w:rPr>
              <w:t xml:space="preserve"> do assunto, nas citações, na apresentação das</w:t>
            </w:r>
          </w:p>
          <w:p w14:paraId="4419CBC3" w14:textId="77777777" w:rsidR="0010439C" w:rsidRPr="00134B6D" w:rsidDel="002A5AED" w:rsidRDefault="00D07AAA" w:rsidP="00134B6D">
            <w:pPr>
              <w:spacing w:line="360" w:lineRule="auto"/>
              <w:jc w:val="both"/>
              <w:rPr>
                <w:del w:id="91" w:author="Aparecida Ferreira" w:date="2024-03-05T22:07:00Z"/>
                <w:rFonts w:ascii="Arial" w:hAnsi="Arial" w:cs="Arial"/>
                <w:rPrChange w:id="92" w:author="Aparecida Ferreira" w:date="2024-03-05T22:10:00Z">
                  <w:rPr>
                    <w:del w:id="93" w:author="Aparecida Ferreira" w:date="2024-03-05T22:07:00Z"/>
                    <w:rFonts w:ascii="Arial" w:hAnsi="Arial" w:cs="Arial"/>
                  </w:rPr>
                </w:rPrChange>
              </w:rPr>
              <w:pPrChange w:id="94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95" w:author="Aparecida Ferreira" w:date="2024-03-05T22:09:00Z">
              <w:r w:rsidRPr="00134B6D" w:rsidDel="00134B6D">
                <w:rPr>
                  <w:rFonts w:ascii="Arial" w:hAnsi="Arial" w:cs="Arial"/>
                  <w:rPrChange w:id="96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conclusões</w:delText>
              </w:r>
            </w:del>
            <w:proofErr w:type="gramStart"/>
            <w:ins w:id="97" w:author="Aparecida Ferreira" w:date="2024-03-05T22:09:00Z">
              <w:r w:rsidR="00134B6D" w:rsidRPr="00134B6D">
                <w:rPr>
                  <w:rFonts w:ascii="Arial" w:hAnsi="Arial" w:cs="Arial"/>
                  <w:rPrChange w:id="98" w:author="Aparecida Ferreira" w:date="2024-03-05T22:10:00Z">
                    <w:rPr/>
                  </w:rPrChange>
                </w:rPr>
                <w:t>conclusões</w:t>
              </w:r>
            </w:ins>
            <w:proofErr w:type="gramEnd"/>
            <w:r w:rsidRPr="00134B6D">
              <w:rPr>
                <w:rFonts w:ascii="Arial" w:hAnsi="Arial" w:cs="Arial"/>
                <w:rPrChange w:id="99" w:author="Aparecida Ferreira" w:date="2024-03-05T22:10:00Z">
                  <w:rPr>
                    <w:rFonts w:ascii="Arial" w:hAnsi="Arial" w:cs="Arial"/>
                  </w:rPr>
                </w:rPrChange>
              </w:rPr>
              <w:t>. Portanto, se é verdade que nem todos os alunos realizarão</w:t>
            </w:r>
            <w:ins w:id="100" w:author="Aparecida Ferreira" w:date="2024-03-05T22:07:00Z">
              <w:r w:rsidR="002A5AED" w:rsidRPr="00134B6D">
                <w:rPr>
                  <w:rFonts w:ascii="Arial" w:hAnsi="Arial" w:cs="Arial"/>
                  <w:rPrChange w:id="101" w:author="Aparecida Ferreira" w:date="2024-03-05T22:10:00Z">
                    <w:rPr/>
                  </w:rPrChange>
                </w:rPr>
                <w:t xml:space="preserve"> </w:t>
              </w:r>
            </w:ins>
          </w:p>
          <w:p w14:paraId="2CAAC684" w14:textId="77777777" w:rsidR="0010439C" w:rsidRPr="00134B6D" w:rsidDel="002A5AED" w:rsidRDefault="00D07AAA" w:rsidP="00134B6D">
            <w:pPr>
              <w:spacing w:line="360" w:lineRule="auto"/>
              <w:jc w:val="both"/>
              <w:rPr>
                <w:del w:id="102" w:author="Aparecida Ferreira" w:date="2024-03-05T22:07:00Z"/>
                <w:rFonts w:ascii="Arial" w:hAnsi="Arial" w:cs="Arial"/>
                <w:rPrChange w:id="103" w:author="Aparecida Ferreira" w:date="2024-03-05T22:10:00Z">
                  <w:rPr>
                    <w:del w:id="104" w:author="Aparecida Ferreira" w:date="2024-03-05T22:07:00Z"/>
                    <w:rFonts w:ascii="Arial" w:hAnsi="Arial" w:cs="Arial"/>
                  </w:rPr>
                </w:rPrChange>
              </w:rPr>
              <w:pPrChange w:id="105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106" w:author="Aparecida Ferreira" w:date="2024-03-05T22:09:00Z">
              <w:r w:rsidRPr="00134B6D" w:rsidDel="00134B6D">
                <w:rPr>
                  <w:rFonts w:ascii="Arial" w:hAnsi="Arial" w:cs="Arial"/>
                  <w:rPrChange w:id="107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pesquisas</w:delText>
              </w:r>
            </w:del>
            <w:ins w:id="108" w:author="Aparecida Ferreira" w:date="2024-03-05T22:09:00Z">
              <w:r w:rsidR="00134B6D" w:rsidRPr="00134B6D">
                <w:rPr>
                  <w:rFonts w:ascii="Arial" w:hAnsi="Arial" w:cs="Arial"/>
                  <w:rPrChange w:id="109" w:author="Aparecida Ferreira" w:date="2024-03-05T22:10:00Z">
                    <w:rPr/>
                  </w:rPrChange>
                </w:rPr>
                <w:t>Pesquisas</w:t>
              </w:r>
            </w:ins>
            <w:r w:rsidRPr="00134B6D">
              <w:rPr>
                <w:rFonts w:ascii="Arial" w:hAnsi="Arial" w:cs="Arial"/>
                <w:rPrChange w:id="110" w:author="Aparecida Ferreira" w:date="2024-03-05T22:10:00Z">
                  <w:rPr>
                    <w:rFonts w:ascii="Arial" w:hAnsi="Arial" w:cs="Arial"/>
                  </w:rPr>
                </w:rPrChange>
              </w:rPr>
              <w:t xml:space="preserve"> de laboratório ou de campo, não é menos verdadeiro que</w:t>
            </w:r>
            <w:ins w:id="111" w:author="Aparecida Ferreira" w:date="2024-03-05T22:07:00Z">
              <w:r w:rsidR="002A5AED" w:rsidRPr="00134B6D">
                <w:rPr>
                  <w:rFonts w:ascii="Arial" w:hAnsi="Arial" w:cs="Arial"/>
                  <w:rPrChange w:id="112" w:author="Aparecida Ferreira" w:date="2024-03-05T22:10:00Z">
                    <w:rPr/>
                  </w:rPrChange>
                </w:rPr>
                <w:t xml:space="preserve"> </w:t>
              </w:r>
            </w:ins>
          </w:p>
          <w:p w14:paraId="2E8E8527" w14:textId="77777777" w:rsidR="0010439C" w:rsidRPr="00134B6D" w:rsidDel="00134B6D" w:rsidRDefault="00D07AAA" w:rsidP="00134B6D">
            <w:pPr>
              <w:spacing w:line="360" w:lineRule="auto"/>
              <w:jc w:val="both"/>
              <w:rPr>
                <w:del w:id="113" w:author="Aparecida Ferreira" w:date="2024-03-05T22:10:00Z"/>
                <w:rFonts w:ascii="Arial" w:hAnsi="Arial" w:cs="Arial"/>
                <w:rPrChange w:id="114" w:author="Aparecida Ferreira" w:date="2024-03-05T22:10:00Z">
                  <w:rPr>
                    <w:del w:id="115" w:author="Aparecida Ferreira" w:date="2024-03-05T22:10:00Z"/>
                    <w:rFonts w:ascii="Arial" w:hAnsi="Arial" w:cs="Arial"/>
                  </w:rPr>
                </w:rPrChange>
              </w:rPr>
              <w:pPrChange w:id="116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117" w:author="Aparecida Ferreira" w:date="2024-03-05T22:09:00Z">
              <w:r w:rsidRPr="00134B6D" w:rsidDel="00134B6D">
                <w:rPr>
                  <w:rFonts w:ascii="Arial" w:hAnsi="Arial" w:cs="Arial"/>
                  <w:rPrChange w:id="118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todos</w:delText>
              </w:r>
            </w:del>
            <w:proofErr w:type="gramStart"/>
            <w:ins w:id="119" w:author="Aparecida Ferreira" w:date="2024-03-05T22:09:00Z">
              <w:r w:rsidR="00134B6D" w:rsidRPr="00134B6D">
                <w:rPr>
                  <w:rFonts w:ascii="Arial" w:hAnsi="Arial" w:cs="Arial"/>
                  <w:rPrChange w:id="120" w:author="Aparecida Ferreira" w:date="2024-03-05T22:10:00Z">
                    <w:rPr/>
                  </w:rPrChange>
                </w:rPr>
                <w:t>todos</w:t>
              </w:r>
            </w:ins>
            <w:proofErr w:type="gramEnd"/>
            <w:r w:rsidRPr="00134B6D">
              <w:rPr>
                <w:rFonts w:ascii="Arial" w:hAnsi="Arial" w:cs="Arial"/>
                <w:rPrChange w:id="121" w:author="Aparecida Ferreira" w:date="2024-03-05T22:10:00Z">
                  <w:rPr>
                    <w:rFonts w:ascii="Arial" w:hAnsi="Arial" w:cs="Arial"/>
                  </w:rPr>
                </w:rPrChange>
              </w:rPr>
              <w:t>, sem exceção, para elaborar os diversos trabalhos solicitados,</w:t>
            </w:r>
            <w:ins w:id="122" w:author="Aparecida Ferreira" w:date="2024-03-05T22:10:00Z">
              <w:r w:rsidR="00134B6D" w:rsidRPr="00134B6D">
                <w:rPr>
                  <w:rFonts w:ascii="Arial" w:hAnsi="Arial" w:cs="Arial"/>
                  <w:rPrChange w:id="123" w:author="Aparecida Ferreira" w:date="2024-03-05T22:10:00Z">
                    <w:rPr/>
                  </w:rPrChange>
                </w:rPr>
                <w:t xml:space="preserve"> </w:t>
              </w:r>
            </w:ins>
          </w:p>
          <w:p w14:paraId="2C9702C9" w14:textId="77777777" w:rsidR="0010439C" w:rsidRPr="00134B6D" w:rsidDel="00134B6D" w:rsidRDefault="00D07AAA" w:rsidP="00134B6D">
            <w:pPr>
              <w:spacing w:line="360" w:lineRule="auto"/>
              <w:jc w:val="both"/>
              <w:rPr>
                <w:del w:id="124" w:author="Aparecida Ferreira" w:date="2024-03-05T22:08:00Z"/>
                <w:rFonts w:ascii="Arial" w:hAnsi="Arial" w:cs="Arial"/>
                <w:rPrChange w:id="125" w:author="Aparecida Ferreira" w:date="2024-03-05T22:10:00Z">
                  <w:rPr>
                    <w:del w:id="126" w:author="Aparecida Ferreira" w:date="2024-03-05T22:08:00Z"/>
                    <w:rFonts w:ascii="Arial" w:hAnsi="Arial" w:cs="Arial"/>
                  </w:rPr>
                </w:rPrChange>
              </w:rPr>
              <w:pPrChange w:id="127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del w:id="128" w:author="Aparecida Ferreira" w:date="2024-03-05T22:09:00Z">
              <w:r w:rsidRPr="00134B6D" w:rsidDel="00134B6D">
                <w:rPr>
                  <w:rFonts w:ascii="Arial" w:hAnsi="Arial" w:cs="Arial"/>
                  <w:rPrChange w:id="129" w:author="Aparecida Ferreira" w:date="2024-03-05T22:10:00Z">
                    <w:rPr>
                      <w:rFonts w:ascii="Arial" w:hAnsi="Arial" w:cs="Arial"/>
                    </w:rPr>
                  </w:rPrChange>
                </w:rPr>
                <w:delText>deverão</w:delText>
              </w:r>
            </w:del>
            <w:proofErr w:type="gramStart"/>
            <w:ins w:id="130" w:author="Aparecida Ferreira" w:date="2024-03-05T22:09:00Z">
              <w:r w:rsidR="00134B6D" w:rsidRPr="00134B6D">
                <w:rPr>
                  <w:rFonts w:ascii="Arial" w:hAnsi="Arial" w:cs="Arial"/>
                  <w:rPrChange w:id="131" w:author="Aparecida Ferreira" w:date="2024-03-05T22:10:00Z">
                    <w:rPr/>
                  </w:rPrChange>
                </w:rPr>
                <w:t>deverão</w:t>
              </w:r>
            </w:ins>
            <w:proofErr w:type="gramEnd"/>
            <w:r w:rsidRPr="00134B6D">
              <w:rPr>
                <w:rFonts w:ascii="Arial" w:hAnsi="Arial" w:cs="Arial"/>
                <w:rPrChange w:id="132" w:author="Aparecida Ferreira" w:date="2024-03-05T22:10:00Z">
                  <w:rPr>
                    <w:rFonts w:ascii="Arial" w:hAnsi="Arial" w:cs="Arial"/>
                  </w:rPr>
                </w:rPrChange>
              </w:rPr>
              <w:t xml:space="preserve"> </w:t>
            </w:r>
            <w:r w:rsidRPr="00134B6D">
              <w:rPr>
                <w:rFonts w:ascii="Arial" w:hAnsi="Arial" w:cs="Arial"/>
                <w:rPrChange w:id="133" w:author="Aparecida Ferreira" w:date="2024-03-05T22:10:00Z">
                  <w:rPr>
                    <w:rFonts w:ascii="Arial" w:hAnsi="Arial" w:cs="Arial"/>
                  </w:rPr>
                </w:rPrChange>
              </w:rPr>
              <w:t>empreender pesquisas bibliográficas (ANDRADE</w:t>
            </w:r>
            <w:r w:rsidRPr="00134B6D">
              <w:rPr>
                <w:rFonts w:ascii="Arial" w:hAnsi="Arial" w:cs="Arial"/>
                <w:rPrChange w:id="134" w:author="Aparecida Ferreira" w:date="2024-03-05T22:10:00Z">
                  <w:rPr>
                    <w:rFonts w:ascii="Arial" w:hAnsi="Arial" w:cs="Arial"/>
                  </w:rPr>
                </w:rPrChange>
              </w:rPr>
              <w:t>, 2010, p.</w:t>
            </w:r>
          </w:p>
          <w:p w14:paraId="385295CA" w14:textId="77777777" w:rsidR="0010439C" w:rsidRPr="00134B6D" w:rsidRDefault="00D07AAA" w:rsidP="00134B6D">
            <w:pPr>
              <w:spacing w:line="360" w:lineRule="auto"/>
              <w:jc w:val="both"/>
              <w:rPr>
                <w:rFonts w:ascii="Arial" w:hAnsi="Arial" w:cs="Arial"/>
                <w:rPrChange w:id="135" w:author="Aparecida Ferreira" w:date="2024-03-05T22:10:00Z">
                  <w:rPr>
                    <w:rFonts w:ascii="Arial" w:hAnsi="Arial" w:cs="Arial"/>
                  </w:rPr>
                </w:rPrChange>
              </w:rPr>
              <w:pPrChange w:id="136" w:author="Aparecida Ferreira" w:date="2024-03-05T22:10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r w:rsidRPr="00134B6D">
              <w:rPr>
                <w:rFonts w:ascii="Arial" w:hAnsi="Arial" w:cs="Arial"/>
                <w:rPrChange w:id="137" w:author="Aparecida Ferreira" w:date="2024-03-05T22:10:00Z">
                  <w:rPr>
                    <w:rFonts w:ascii="Arial" w:hAnsi="Arial" w:cs="Arial"/>
                  </w:rPr>
                </w:rPrChange>
              </w:rPr>
              <w:t>25).</w:t>
            </w:r>
          </w:p>
          <w:p w14:paraId="534925C5" w14:textId="77777777" w:rsidR="0010439C" w:rsidRPr="002A5AED" w:rsidDel="00134B6D" w:rsidRDefault="00D07AAA" w:rsidP="00134B6D">
            <w:pPr>
              <w:tabs>
                <w:tab w:val="left" w:pos="0"/>
              </w:tabs>
              <w:spacing w:line="360" w:lineRule="auto"/>
              <w:jc w:val="both"/>
              <w:rPr>
                <w:del w:id="138" w:author="Aparecida Ferreira" w:date="2024-03-05T22:11:00Z"/>
                <w:rFonts w:ascii="Arial" w:hAnsi="Arial" w:cs="Arial"/>
                <w:rPrChange w:id="139" w:author="Aparecida Ferreira" w:date="2024-03-05T22:06:00Z">
                  <w:rPr>
                    <w:del w:id="140" w:author="Aparecida Ferreira" w:date="2024-03-05T22:11:00Z"/>
                  </w:rPr>
                </w:rPrChange>
              </w:rPr>
              <w:pPrChange w:id="141" w:author="Aparecida Ferreira" w:date="2024-03-05T22:11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r w:rsidRPr="002A5AED">
              <w:rPr>
                <w:rFonts w:ascii="Arial" w:hAnsi="Arial" w:cs="Arial"/>
                <w:rPrChange w:id="142" w:author="Aparecida Ferreira" w:date="2024-03-05T22:06:00Z">
                  <w:rPr/>
                </w:rPrChange>
              </w:rPr>
              <w:t xml:space="preserve">A pesquisa de campo é o tipo de pesquisa que pretende buscar a informação diretamente com a população pesquisada. Ela exige do pesquisador um encontro mais direto. Nesse </w:t>
            </w:r>
            <w:r w:rsidRPr="002A5AED">
              <w:rPr>
                <w:rFonts w:ascii="Arial" w:hAnsi="Arial" w:cs="Arial"/>
                <w:rPrChange w:id="143" w:author="Aparecida Ferreira" w:date="2024-03-05T22:06:00Z">
                  <w:rPr/>
                </w:rPrChange>
              </w:rPr>
              <w:lastRenderedPageBreak/>
              <w:t xml:space="preserve">caso, o pesquisador precisa ir ao espaço onde o fenômeno ocorre, ou </w:t>
            </w:r>
            <w:r w:rsidRPr="002A5AED">
              <w:rPr>
                <w:rFonts w:ascii="Arial" w:hAnsi="Arial" w:cs="Arial"/>
                <w:rPrChange w:id="144" w:author="Aparecida Ferreira" w:date="2024-03-05T22:06:00Z">
                  <w:rPr/>
                </w:rPrChange>
              </w:rPr>
              <w:t>ocorreu e reunir um conjunto de informações a serem documentadas [...]</w:t>
            </w:r>
            <w:ins w:id="145" w:author="Aparecida Ferreira" w:date="2024-03-05T22:11:00Z">
              <w:r w:rsidR="00134B6D">
                <w:rPr>
                  <w:rFonts w:ascii="Arial" w:hAnsi="Arial" w:cs="Arial"/>
                </w:rPr>
                <w:t xml:space="preserve"> </w:t>
              </w:r>
            </w:ins>
          </w:p>
          <w:p w14:paraId="383AEA08" w14:textId="77777777" w:rsidR="0010439C" w:rsidRPr="002A5AED" w:rsidRDefault="00D07AAA" w:rsidP="00134B6D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rPrChange w:id="146" w:author="Aparecida Ferreira" w:date="2024-03-05T22:06:00Z">
                  <w:rPr/>
                </w:rPrChange>
              </w:rPr>
              <w:pPrChange w:id="147" w:author="Aparecida Ferreira" w:date="2024-03-05T22:11:00Z">
                <w:pPr>
                  <w:tabs>
                    <w:tab w:val="left" w:pos="0"/>
                  </w:tabs>
                  <w:spacing w:line="240" w:lineRule="auto"/>
                </w:pPr>
              </w:pPrChange>
            </w:pPr>
            <w:r w:rsidRPr="002A5AED">
              <w:rPr>
                <w:rFonts w:ascii="Arial" w:hAnsi="Arial" w:cs="Arial"/>
                <w:rPrChange w:id="148" w:author="Aparecida Ferreira" w:date="2024-03-05T22:06:00Z">
                  <w:rPr/>
                </w:rPrChange>
              </w:rPr>
              <w:t>A importância da pesquisa de campo reside na sua capacidade de proporcionar insights e informações concretas sobre um determinado assunto, ambiente ou contexto. Esses dados são essencia</w:t>
            </w:r>
            <w:r w:rsidRPr="002A5AED">
              <w:rPr>
                <w:rFonts w:ascii="Arial" w:hAnsi="Arial" w:cs="Arial"/>
                <w:rPrChange w:id="149" w:author="Aparecida Ferreira" w:date="2024-03-05T22:06:00Z">
                  <w:rPr/>
                </w:rPrChange>
              </w:rPr>
              <w:t>is para embasar decisões, validar hipóteses, entender comportamentos e necessidades, bem como para o desenvolvimento de estratégias e soluções eficazes em diversas áreas, desde a academia até o mundo dos negócios. A pesquisa de campo oferece uma visão deta</w:t>
            </w:r>
            <w:r w:rsidRPr="002A5AED">
              <w:rPr>
                <w:rFonts w:ascii="Arial" w:hAnsi="Arial" w:cs="Arial"/>
                <w:rPrChange w:id="150" w:author="Aparecida Ferreira" w:date="2024-03-05T22:06:00Z">
                  <w:rPr/>
                </w:rPrChange>
              </w:rPr>
              <w:t>lhada e contextualizada da realidade, permitindo uma abordagem mais precisa e direcionada aos problemas e questões investigadas. Além disso, ela pode ajudar a identificar oportunidades, desafios e tendências emergentes, fornecendo uma base sólida para a to</w:t>
            </w:r>
            <w:r w:rsidRPr="002A5AED">
              <w:rPr>
                <w:rFonts w:ascii="Arial" w:hAnsi="Arial" w:cs="Arial"/>
                <w:rPrChange w:id="151" w:author="Aparecida Ferreira" w:date="2024-03-05T22:06:00Z">
                  <w:rPr/>
                </w:rPrChange>
              </w:rPr>
              <w:t>mada de decisões informadas e a construção de conhecimento</w:t>
            </w:r>
          </w:p>
        </w:tc>
      </w:tr>
    </w:tbl>
    <w:p w14:paraId="3F886D23" w14:textId="77777777" w:rsidR="0010439C" w:rsidRDefault="0010439C">
      <w:pPr>
        <w:spacing w:line="360" w:lineRule="auto"/>
        <w:rPr>
          <w:rFonts w:ascii="Arial" w:hAnsi="Arial" w:cs="Arial"/>
        </w:rPr>
      </w:pPr>
    </w:p>
    <w:p w14:paraId="6FCFB2FA" w14:textId="77777777" w:rsidR="0010439C" w:rsidRDefault="00D07AA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E1203CE" w14:textId="77777777" w:rsidR="0010439C" w:rsidRDefault="0010439C">
      <w:pPr>
        <w:rPr>
          <w:rFonts w:ascii="Arial" w:eastAsia="Arial" w:hAnsi="Arial" w:cs="Arial"/>
        </w:rPr>
      </w:pPr>
    </w:p>
    <w:p w14:paraId="6428A75D" w14:textId="77777777" w:rsidR="0010439C" w:rsidRDefault="0010439C">
      <w:pPr>
        <w:rPr>
          <w:rFonts w:ascii="Arial" w:hAnsi="Arial" w:cs="Arial"/>
        </w:rPr>
      </w:pPr>
    </w:p>
    <w:p w14:paraId="06A9771A" w14:textId="77777777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0439C" w14:paraId="33D10D0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CB88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Listar os principais LIVROS a serem pesquisados. (Mínimo 03 Bibliografias para cada disciplina, </w:t>
            </w:r>
            <w:commentRangeStart w:id="152"/>
            <w:r>
              <w:rPr>
                <w:rFonts w:ascii="Arial" w:hAnsi="Arial" w:cs="Arial"/>
              </w:rPr>
              <w:t>preferencialmente</w:t>
            </w:r>
            <w:commentRangeEnd w:id="152"/>
            <w:r w:rsidR="00134B6D">
              <w:rPr>
                <w:rStyle w:val="Refdecomentrio"/>
              </w:rPr>
              <w:commentReference w:id="152"/>
            </w:r>
            <w:r>
              <w:rPr>
                <w:rFonts w:ascii="Arial" w:hAnsi="Arial" w:cs="Arial"/>
              </w:rPr>
              <w:t xml:space="preserve"> da biblioteca do CEEP)</w:t>
            </w:r>
          </w:p>
          <w:p w14:paraId="066EE4E5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da Programação: Algoritmos; E</w:t>
            </w:r>
            <w:r>
              <w:rPr>
                <w:rFonts w:ascii="Arial" w:hAnsi="Arial" w:cs="Arial"/>
              </w:rPr>
              <w:t xml:space="preserve">struturas de Dados e Objetos </w:t>
            </w:r>
            <w:r>
              <w:rPr>
                <w:rFonts w:ascii="Arial" w:hAnsi="Arial" w:cs="Arial"/>
                <w:i/>
                <w:iCs/>
                <w:u w:val="single"/>
              </w:rPr>
              <w:t xml:space="preserve">/Luís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Joyanes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  <w:u w:val="single"/>
              </w:rPr>
              <w:t>Aguilar</w:t>
            </w:r>
            <w:r>
              <w:rPr>
                <w:rFonts w:ascii="Arial" w:hAnsi="Arial" w:cs="Arial"/>
              </w:rPr>
              <w:t xml:space="preserve"> -AMGH Editora LTDA-.</w:t>
            </w:r>
          </w:p>
          <w:p w14:paraId="674FD96A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Algoritmos e Programação: Teoria e Prática /</w:t>
            </w:r>
            <w:r>
              <w:rPr>
                <w:rFonts w:ascii="Arial" w:hAnsi="Arial" w:cs="Arial"/>
                <w:i/>
                <w:iCs/>
                <w:u w:val="single"/>
              </w:rPr>
              <w:t xml:space="preserve">Marco Medina/Cristina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Fertig</w:t>
            </w:r>
            <w:proofErr w:type="spellEnd"/>
            <w:r>
              <w:rPr>
                <w:rFonts w:ascii="Arial" w:hAnsi="Arial" w:cs="Arial"/>
              </w:rPr>
              <w:t xml:space="preserve"> -NOVATEC ADITORA-</w:t>
            </w:r>
          </w:p>
          <w:p w14:paraId="7D54A87F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Livro Digital e Bibliotecas </w:t>
            </w:r>
            <w:r>
              <w:rPr>
                <w:rFonts w:ascii="Arial" w:hAnsi="Arial" w:cs="Arial"/>
                <w:i/>
                <w:iCs/>
                <w:u w:val="single"/>
              </w:rPr>
              <w:t xml:space="preserve">/Liliana </w:t>
            </w:r>
            <w:proofErr w:type="spellStart"/>
            <w:r>
              <w:rPr>
                <w:rFonts w:ascii="Arial" w:hAnsi="Arial" w:cs="Arial"/>
                <w:i/>
                <w:iCs/>
                <w:u w:val="single"/>
              </w:rPr>
              <w:t>Giusti</w:t>
            </w:r>
            <w:proofErr w:type="spellEnd"/>
            <w:r>
              <w:rPr>
                <w:rFonts w:ascii="Arial" w:hAnsi="Arial" w:cs="Arial"/>
                <w:i/>
                <w:iCs/>
                <w:u w:val="single"/>
              </w:rPr>
              <w:t xml:space="preserve"> Serra</w:t>
            </w:r>
            <w:r>
              <w:rPr>
                <w:rFonts w:ascii="Arial" w:hAnsi="Arial" w:cs="Arial"/>
              </w:rPr>
              <w:t xml:space="preserve"> -FGV EDITORA-</w:t>
            </w:r>
          </w:p>
        </w:tc>
      </w:tr>
    </w:tbl>
    <w:p w14:paraId="75EE310A" w14:textId="77777777" w:rsidR="0010439C" w:rsidRDefault="0010439C">
      <w:pPr>
        <w:rPr>
          <w:rFonts w:ascii="Arial" w:hAnsi="Arial" w:cs="Arial"/>
        </w:rPr>
      </w:pPr>
    </w:p>
    <w:p w14:paraId="4DDC48DD" w14:textId="77777777" w:rsidR="0010439C" w:rsidRDefault="0010439C">
      <w:pPr>
        <w:rPr>
          <w:rFonts w:ascii="Arial" w:hAnsi="Arial" w:cs="Arial"/>
        </w:rPr>
      </w:pPr>
    </w:p>
    <w:p w14:paraId="16E4266C" w14:textId="77777777" w:rsidR="0010439C" w:rsidRDefault="00D07AAA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  <w:bookmarkStart w:id="153" w:name="_GoBack"/>
      <w:bookmarkEnd w:id="153"/>
    </w:p>
    <w:p w14:paraId="49A2B26F" w14:textId="77777777" w:rsidR="0010439C" w:rsidRDefault="00D07AAA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43C83847" wp14:editId="7323CC3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10439C" w14:paraId="4D733246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424D2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52D43" w14:textId="77777777" w:rsidR="0010439C" w:rsidRDefault="00D07A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3D1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10439C" w14:paraId="56EBFE13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C7474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10EC7BDB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B5841BF" w14:textId="77777777" w:rsidR="0010439C" w:rsidRDefault="00D07A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63DF1746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CBEF0" w14:textId="77777777" w:rsidR="0010439C" w:rsidRDefault="00D07AAA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32859CE2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E05D93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9CB8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3F30593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D29C439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659A73B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8716B2F" w14:textId="77777777" w:rsidR="0010439C" w:rsidRDefault="0010439C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229C15E" w14:textId="77777777" w:rsidR="0010439C" w:rsidRDefault="0010439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67F1152" w14:textId="77777777" w:rsidR="0010439C" w:rsidRDefault="0010439C">
      <w:pPr>
        <w:rPr>
          <w:rFonts w:ascii="Arial" w:hAnsi="Arial" w:cs="Arial"/>
          <w:b/>
        </w:rPr>
      </w:pPr>
    </w:p>
    <w:sectPr w:rsidR="0010439C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05T21:57:00Z" w:initials="AF">
    <w:p w14:paraId="28AE86AB" w14:textId="77777777" w:rsidR="002A5AED" w:rsidRDefault="002A5AED">
      <w:pPr>
        <w:pStyle w:val="Textodecomentrio"/>
      </w:pPr>
      <w:r>
        <w:rPr>
          <w:rStyle w:val="Refdecomentrio"/>
        </w:rPr>
        <w:annotationRef/>
      </w:r>
      <w:proofErr w:type="gramStart"/>
      <w:r>
        <w:t>protótipo</w:t>
      </w:r>
      <w:proofErr w:type="gramEnd"/>
    </w:p>
  </w:comment>
  <w:comment w:id="152" w:author="Aparecida Ferreira" w:date="2024-03-05T22:11:00Z" w:initials="AF">
    <w:p w14:paraId="4A7106FE" w14:textId="77777777" w:rsidR="00134B6D" w:rsidRDefault="00134B6D">
      <w:pPr>
        <w:pStyle w:val="Textodecomentrio"/>
      </w:pPr>
      <w:r>
        <w:rPr>
          <w:rStyle w:val="Refdecomentrio"/>
        </w:rPr>
        <w:annotationRef/>
      </w:r>
      <w:proofErr w:type="gramStart"/>
      <w:r>
        <w:t>refazer</w:t>
      </w:r>
      <w:proofErr w:type="gramEnd"/>
      <w:r>
        <w:t xml:space="preserve"> está errada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AE86AB" w15:done="0"/>
  <w15:commentEx w15:paraId="4A7106F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89D82" w14:textId="77777777" w:rsidR="00D07AAA" w:rsidRDefault="00D07AAA">
      <w:pPr>
        <w:spacing w:line="240" w:lineRule="auto"/>
      </w:pPr>
      <w:r>
        <w:separator/>
      </w:r>
    </w:p>
  </w:endnote>
  <w:endnote w:type="continuationSeparator" w:id="0">
    <w:p w14:paraId="372E3309" w14:textId="77777777" w:rsidR="00D07AAA" w:rsidRDefault="00D07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Segoe Print"/>
    <w:charset w:val="00"/>
    <w:family w:val="roman"/>
    <w:pitch w:val="default"/>
  </w:font>
  <w:font w:name="Noto Sans CJK SC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Segoe Print"/>
    <w:charset w:val="00"/>
    <w:family w:val="auto"/>
    <w:pitch w:val="default"/>
    <w:sig w:usb0="00000000" w:usb1="00000000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F1F13" w14:textId="77777777" w:rsidR="00D07AAA" w:rsidRDefault="00D07AAA">
      <w:pPr>
        <w:spacing w:after="0"/>
      </w:pPr>
      <w:r>
        <w:separator/>
      </w:r>
    </w:p>
  </w:footnote>
  <w:footnote w:type="continuationSeparator" w:id="0">
    <w:p w14:paraId="52D9B133" w14:textId="77777777" w:rsidR="00D07AAA" w:rsidRDefault="00D07A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0439C" w14:paraId="269D28F0" w14:textId="77777777">
      <w:trPr>
        <w:trHeight w:val="1550"/>
      </w:trPr>
      <w:tc>
        <w:tcPr>
          <w:tcW w:w="1980" w:type="dxa"/>
        </w:tcPr>
        <w:p w14:paraId="5372835C" w14:textId="77777777" w:rsidR="0010439C" w:rsidRDefault="00D07AA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9264" behindDoc="0" locked="0" layoutInCell="1" allowOverlap="1" wp14:anchorId="1489ACA6" wp14:editId="00B10EBC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B264CD7" w14:textId="77777777" w:rsidR="0010439C" w:rsidRDefault="00D07AAA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/>
                <w:shd w:val="clear" w:color="auto" w:fill="FFFFFF"/>
              </w:rPr>
              <w:t>CARMELO PERRONE C E PE EF M PROFIS</w:t>
            </w:r>
          </w:hyperlink>
        </w:p>
        <w:p w14:paraId="375ECDF1" w14:textId="77777777" w:rsidR="0010439C" w:rsidRDefault="00D07AA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B0F5783" w14:textId="77777777" w:rsidR="0010439C" w:rsidRDefault="00D07AAA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238EFF24" wp14:editId="3FDECE70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384BB0" w14:textId="77777777" w:rsidR="0010439C" w:rsidRDefault="00D07AA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B1422"/>
    <w:rsid w:val="0010439C"/>
    <w:rsid w:val="00134B6D"/>
    <w:rsid w:val="00165CF7"/>
    <w:rsid w:val="001A7801"/>
    <w:rsid w:val="00223866"/>
    <w:rsid w:val="002A5AED"/>
    <w:rsid w:val="002B76BF"/>
    <w:rsid w:val="002C6E0A"/>
    <w:rsid w:val="003C1F3F"/>
    <w:rsid w:val="00554721"/>
    <w:rsid w:val="005F40A1"/>
    <w:rsid w:val="0065083F"/>
    <w:rsid w:val="0071134E"/>
    <w:rsid w:val="00812A91"/>
    <w:rsid w:val="00895A11"/>
    <w:rsid w:val="009060FB"/>
    <w:rsid w:val="00936B0F"/>
    <w:rsid w:val="009C294F"/>
    <w:rsid w:val="00C677A6"/>
    <w:rsid w:val="00CD20FF"/>
    <w:rsid w:val="00D07AAA"/>
    <w:rsid w:val="16B34FCF"/>
    <w:rsid w:val="2091510A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6DD6C1"/>
  <w15:docId w15:val="{439B43A6-CA78-4792-A4B9-D496D222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Refdecomentrio">
    <w:name w:val="annotation reference"/>
    <w:basedOn w:val="Fontepargpadro"/>
    <w:rsid w:val="002A5AE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A5A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2A5AED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A5A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2A5AED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2A5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2A5AED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2B04-F045-411A-A66B-082EB9D0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1109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3</cp:revision>
  <cp:lastPrinted>2013-03-13T16:42:00Z</cp:lastPrinted>
  <dcterms:created xsi:type="dcterms:W3CDTF">2024-02-29T01:59:00Z</dcterms:created>
  <dcterms:modified xsi:type="dcterms:W3CDTF">2024-03-06T01:13:00Z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19325210047740128348610A02F6756A_13</vt:lpwstr>
  </property>
</Properties>
</file>