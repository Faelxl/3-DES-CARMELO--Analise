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540B7F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E6863" w14:textId="77777777" w:rsidR="00D318DC" w:rsidRDefault="00D318DC">
            <w:pPr>
              <w:rPr>
                <w:rFonts w:ascii="Calibri" w:eastAsia="Calibri" w:hAnsi="Calibri" w:cs="Calibri"/>
                <w:color w:val="000000"/>
              </w:rPr>
            </w:pPr>
          </w:p>
          <w:p w14:paraId="49476C1D" w14:textId="77777777" w:rsidR="00D318DC" w:rsidRDefault="0059605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PRÉ-PROJETO 2024</w:t>
            </w:r>
          </w:p>
        </w:tc>
      </w:tr>
    </w:tbl>
    <w:p w14:paraId="582E2CAC" w14:textId="77777777" w:rsidR="00D318DC" w:rsidRDefault="00D318DC">
      <w:pPr>
        <w:ind w:firstLine="426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5B9DC2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4A2FD" w14:textId="77777777" w:rsidR="00D318DC" w:rsidRDefault="00596058">
            <w:pPr>
              <w:spacing w:before="120" w:after="120"/>
            </w:pPr>
            <w:r>
              <w:rPr>
                <w:rFonts w:ascii="Arial" w:eastAsia="Arial" w:hAnsi="Arial" w:cs="Arial"/>
                <w:color w:val="000000"/>
              </w:rPr>
              <w:t xml:space="preserve">NOME: Gabriel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Cordula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dos santos Nº 11</w:t>
            </w:r>
          </w:p>
        </w:tc>
      </w:tr>
      <w:tr w:rsidR="00D318DC" w14:paraId="4A88E3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46163" w14:textId="77777777" w:rsidR="00D318DC" w:rsidRDefault="00596058">
            <w:pPr>
              <w:spacing w:before="120" w:after="120"/>
            </w:pPr>
            <w:r>
              <w:rPr>
                <w:rFonts w:ascii="Arial" w:eastAsia="Arial" w:hAnsi="Arial" w:cs="Arial"/>
                <w:color w:val="000000"/>
              </w:rPr>
              <w:t>TELEFONE (S) (45) 998486095</w:t>
            </w:r>
          </w:p>
        </w:tc>
      </w:tr>
      <w:tr w:rsidR="00D318DC" w14:paraId="146134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E9D32" w14:textId="77777777" w:rsidR="00D318DC" w:rsidRDefault="00596058">
            <w:pPr>
              <w:spacing w:before="120" w:after="120"/>
            </w:pPr>
            <w:r>
              <w:rPr>
                <w:rFonts w:ascii="Arial" w:eastAsia="Arial" w:hAnsi="Arial" w:cs="Arial"/>
                <w:color w:val="000000"/>
              </w:rPr>
              <w:t>E-MAIL gabrielsantosn149@gmail.com</w:t>
            </w:r>
          </w:p>
        </w:tc>
      </w:tr>
      <w:tr w:rsidR="00D318DC" w14:paraId="0B1809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06177" w14:textId="77777777" w:rsidR="00D318DC" w:rsidRDefault="00596058">
            <w:pPr>
              <w:spacing w:before="120" w:after="12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CURSO  Desenvolvimento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 Sistemas</w:t>
            </w:r>
          </w:p>
        </w:tc>
      </w:tr>
      <w:tr w:rsidR="00D318DC" w14:paraId="7C64A2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BFCF9" w14:textId="77777777" w:rsidR="00D318DC" w:rsidRDefault="00596058">
            <w:pPr>
              <w:spacing w:before="120" w:after="120"/>
            </w:pPr>
            <w:r>
              <w:rPr>
                <w:rFonts w:ascii="Arial" w:eastAsia="Arial" w:hAnsi="Arial" w:cs="Arial"/>
                <w:color w:val="000000"/>
              </w:rPr>
              <w:t>TURMA: 3° F</w:t>
            </w:r>
          </w:p>
        </w:tc>
      </w:tr>
    </w:tbl>
    <w:p w14:paraId="3BBE554B" w14:textId="77777777" w:rsidR="00D318DC" w:rsidRDefault="00D318DC">
      <w:pPr>
        <w:rPr>
          <w:rFonts w:ascii="Arial" w:eastAsia="Arial" w:hAnsi="Arial" w:cs="Arial"/>
          <w:b/>
          <w:color w:val="000000"/>
        </w:rPr>
      </w:pPr>
    </w:p>
    <w:p w14:paraId="0FDB0161" w14:textId="77777777" w:rsidR="00D318DC" w:rsidRDefault="00596058">
      <w:pPr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ALUNO(</w:t>
      </w:r>
      <w:proofErr w:type="gramEnd"/>
      <w:r>
        <w:rPr>
          <w:rFonts w:ascii="Arial" w:eastAsia="Arial" w:hAnsi="Arial" w:cs="Arial"/>
          <w:b/>
          <w:color w:val="000000"/>
        </w:rPr>
        <w:t>s) É OBRIGATÓRIO EM ANEXO AO PRÉ-PROJETO, NO MÍNIMO UMA TELA DE INTERFACE (TELA PRINCIPAL) JUNTO AO PROJETO.</w:t>
      </w:r>
    </w:p>
    <w:p w14:paraId="5FD0A5A0" w14:textId="77777777" w:rsidR="00D318DC" w:rsidRDefault="00A24378">
      <w:pPr>
        <w:spacing w:line="240" w:lineRule="auto"/>
        <w:rPr>
          <w:rFonts w:ascii="Arial" w:eastAsia="Arial" w:hAnsi="Arial" w:cs="Arial"/>
          <w:b/>
          <w:color w:val="000000"/>
        </w:rPr>
      </w:pPr>
      <w:r>
        <w:object w:dxaOrig="8625" w:dyaOrig="4373" w14:anchorId="2D2D289B">
          <v:rect id="rectole0000000000" o:spid="_x0000_i1025" style="width:431.25pt;height:310.5pt" o:ole="" o:preferrelative="t" stroked="f">
            <v:imagedata r:id="rId7" o:title=""/>
          </v:rect>
          <o:OLEObject Type="Embed" ProgID="StaticMetafile" ShapeID="rectole0000000000" DrawAspect="Content" ObjectID="_1772347433" r:id="rId8"/>
        </w:object>
      </w:r>
    </w:p>
    <w:p w14:paraId="626EDE96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525E1D2C" w14:textId="77777777" w:rsidR="00D318DC" w:rsidRDefault="00D318DC">
      <w:pPr>
        <w:rPr>
          <w:rFonts w:ascii="Arial" w:eastAsia="Arial" w:hAnsi="Arial" w:cs="Arial"/>
          <w:b/>
          <w:color w:val="000000"/>
        </w:rPr>
      </w:pPr>
    </w:p>
    <w:p w14:paraId="7F920469" w14:textId="77777777" w:rsidR="00A24378" w:rsidRDefault="00A24378">
      <w:pPr>
        <w:rPr>
          <w:rFonts w:ascii="Arial" w:eastAsia="Arial" w:hAnsi="Arial" w:cs="Arial"/>
          <w:b/>
          <w:color w:val="000000"/>
        </w:rPr>
      </w:pPr>
    </w:p>
    <w:p w14:paraId="1FC031C6" w14:textId="77777777" w:rsidR="00A24378" w:rsidRDefault="00A24378">
      <w:pPr>
        <w:rPr>
          <w:rFonts w:ascii="Arial" w:eastAsia="Arial" w:hAnsi="Arial" w:cs="Arial"/>
          <w:b/>
          <w:color w:val="000000"/>
        </w:rPr>
      </w:pPr>
    </w:p>
    <w:p w14:paraId="2B4235B3" w14:textId="77777777" w:rsidR="00A24378" w:rsidRDefault="00A24378">
      <w:pPr>
        <w:rPr>
          <w:rFonts w:ascii="Arial" w:eastAsia="Arial" w:hAnsi="Arial" w:cs="Arial"/>
          <w:b/>
          <w:color w:val="000000"/>
        </w:rPr>
      </w:pPr>
    </w:p>
    <w:p w14:paraId="2612D36B" w14:textId="77777777" w:rsidR="00D318DC" w:rsidRDefault="0059605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TITULO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73D832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57CF9" w14:textId="77777777" w:rsidR="00D318DC" w:rsidRDefault="00596058">
            <w:pPr>
              <w:spacing w:before="120" w:after="120"/>
            </w:pPr>
            <w:r>
              <w:rPr>
                <w:rFonts w:ascii="Arial" w:eastAsia="Arial" w:hAnsi="Arial" w:cs="Arial"/>
                <w:color w:val="000000"/>
              </w:rPr>
              <w:t xml:space="preserve">Título do projeto: </w:t>
            </w:r>
            <w:r w:rsidR="00A24378">
              <w:rPr>
                <w:rFonts w:ascii="Arial" w:eastAsia="Arial" w:hAnsi="Arial" w:cs="Arial"/>
                <w:color w:val="000000"/>
              </w:rPr>
              <w:t>LUXEDRIVE IMPORTS</w:t>
            </w:r>
          </w:p>
        </w:tc>
      </w:tr>
    </w:tbl>
    <w:p w14:paraId="4820B95C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2A73D9C3" w14:textId="77777777" w:rsidR="00D318DC" w:rsidRDefault="0059605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12EB4285" w14:textId="77777777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5D16D" w14:textId="77777777" w:rsidR="00A24378" w:rsidRDefault="00596058" w:rsidP="00A24378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commentRangeStart w:id="0"/>
            <w:r>
              <w:rPr>
                <w:rFonts w:ascii="Arial" w:eastAsia="Arial" w:hAnsi="Arial" w:cs="Arial"/>
                <w:color w:val="000000"/>
              </w:rPr>
              <w:t>Vistos</w:t>
            </w:r>
            <w:commentRangeEnd w:id="0"/>
            <w:r w:rsidR="00A24378">
              <w:rPr>
                <w:rStyle w:val="Refdecomentrio"/>
              </w:rPr>
              <w:commentReference w:id="0"/>
            </w:r>
            <w:r>
              <w:rPr>
                <w:rFonts w:ascii="Arial" w:eastAsia="Arial" w:hAnsi="Arial" w:cs="Arial"/>
                <w:color w:val="000000"/>
              </w:rPr>
              <w:t xml:space="preserve"> por muitos como um grande avanço tecnológico, os automóveis híbridos e elétricos não são novidade no mercado. Já foram fortes concorrentes dos automóveis convencionais, mas, por razões que serão explicadas a seguir, foram preteridos e tiveram desde </w:t>
            </w:r>
            <w:r>
              <w:rPr>
                <w:rFonts w:ascii="Arial" w:eastAsia="Arial" w:hAnsi="Arial" w:cs="Arial"/>
                <w:color w:val="000000"/>
              </w:rPr>
              <w:t xml:space="preserve">os anos 1930 participação marginal na história do automóvel. No entanto, desde o lançamento do Toyota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Prius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em 1997, o mercado norte-americano tem assistido a um grande número de lançamentos de automóveis híbridos e, mais recentemente, de veículos puramen</w:t>
            </w:r>
            <w:r>
              <w:rPr>
                <w:rFonts w:ascii="Arial" w:eastAsia="Arial" w:hAnsi="Arial" w:cs="Arial"/>
                <w:color w:val="000000"/>
              </w:rPr>
              <w:t xml:space="preserve">te elétricos. Esse fato pode ser atribuído em grande parte ao incentivo do governo americano aos fabricantes e consumidores de veículos híbridos e elétricos. Este </w:t>
            </w:r>
            <w:r>
              <w:rPr>
                <w:rFonts w:ascii="Arial" w:eastAsia="Arial" w:hAnsi="Arial" w:cs="Arial"/>
                <w:color w:val="000000"/>
              </w:rPr>
              <w:t xml:space="preserve">trabalho tem três objetivos: </w:t>
            </w:r>
          </w:p>
          <w:p w14:paraId="77F0164A" w14:textId="77777777" w:rsidR="00A24378" w:rsidRDefault="00596058" w:rsidP="00A24378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(1)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iscutir as razões que levaram o governo norte-americano a t</w:t>
            </w:r>
            <w:r>
              <w:rPr>
                <w:rFonts w:ascii="Arial" w:eastAsia="Arial" w:hAnsi="Arial" w:cs="Arial"/>
                <w:color w:val="000000"/>
              </w:rPr>
              <w:t xml:space="preserve">omar essa atitude, apresentando a dimensão e as consequências da dependência do petróleo importado sobre a economia norte-americana; </w:t>
            </w:r>
          </w:p>
          <w:p w14:paraId="509410F7" w14:textId="77777777" w:rsidR="00A24378" w:rsidRDefault="00596058" w:rsidP="00A24378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(2) analisar os principais fatos históricos que levaram à ascensão e queda dos automóveis híbridos e elétricos; e </w:t>
            </w:r>
          </w:p>
          <w:p w14:paraId="5B5BA5C7" w14:textId="77777777" w:rsidR="00D318DC" w:rsidRDefault="00596058" w:rsidP="00A24378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(3) discu</w:t>
            </w:r>
            <w:r>
              <w:rPr>
                <w:rFonts w:ascii="Arial" w:eastAsia="Arial" w:hAnsi="Arial" w:cs="Arial"/>
                <w:color w:val="000000"/>
              </w:rPr>
              <w:t>tir as implicações da introdução de carros elétricos no Brasil. Conclui-se que, além das questõ</w:t>
            </w:r>
            <w:r w:rsidR="00A24378">
              <w:rPr>
                <w:rFonts w:ascii="Arial" w:eastAsia="Arial" w:hAnsi="Arial" w:cs="Arial"/>
                <w:color w:val="000000"/>
              </w:rPr>
              <w:t>es ambientais e do uso mais efi</w:t>
            </w:r>
            <w:r>
              <w:rPr>
                <w:rFonts w:ascii="Arial" w:eastAsia="Arial" w:hAnsi="Arial" w:cs="Arial"/>
                <w:color w:val="000000"/>
              </w:rPr>
              <w:t xml:space="preserve">ciente da energia, o governo norte-americano tem como principal fator motivador o aumento a segurança energética do país. Para o </w:t>
            </w:r>
            <w:r>
              <w:rPr>
                <w:rFonts w:ascii="Arial" w:eastAsia="Arial" w:hAnsi="Arial" w:cs="Arial"/>
                <w:color w:val="000000"/>
              </w:rPr>
              <w:t>Brasil, dado o estágio de desenvolvimento de sua frota, o incentivo à utilização do carro elétrico pode trazer profundas mudanças no consumo de energia num futuro não muito distante.</w:t>
            </w:r>
          </w:p>
          <w:p w14:paraId="65F39929" w14:textId="77777777" w:rsidR="00D318DC" w:rsidRDefault="00596058" w:rsidP="00A24378">
            <w:pPr>
              <w:spacing w:line="240" w:lineRule="auto"/>
              <w:ind w:left="1416"/>
              <w:jc w:val="both"/>
              <w:rPr>
                <w:rFonts w:ascii="Arial" w:eastAsia="Arial" w:hAnsi="Arial" w:cs="Arial"/>
                <w:color w:val="000000"/>
              </w:rPr>
              <w:pPrChange w:id="1" w:author="Aparecida Ferreira" w:date="2024-03-19T09:49:00Z">
                <w:pPr>
                  <w:spacing w:line="360" w:lineRule="auto"/>
                  <w:jc w:val="both"/>
                </w:pPr>
              </w:pPrChange>
            </w:pPr>
            <w:r>
              <w:rPr>
                <w:rFonts w:ascii="Arial" w:eastAsia="Arial" w:hAnsi="Arial" w:cs="Arial"/>
                <w:color w:val="000000"/>
              </w:rPr>
              <w:t>Esse estudo tem como objetivo caracterizar a estrutura de mercado no seto</w:t>
            </w:r>
            <w:r>
              <w:rPr>
                <w:rFonts w:ascii="Arial" w:eastAsia="Arial" w:hAnsi="Arial" w:cs="Arial"/>
                <w:color w:val="000000"/>
              </w:rPr>
              <w:t xml:space="preserve">r de locação de veículos durante o período de 2014 a 2021, especificamente sobre a ótica do modelo </w:t>
            </w:r>
            <w:ins w:id="2" w:author="Aparecida Ferreira" w:date="2024-03-19T09:47:00Z">
              <w:r w:rsidR="00A24378">
                <w:rPr>
                  <w:rFonts w:ascii="Arial" w:eastAsia="Arial" w:hAnsi="Arial" w:cs="Arial"/>
                  <w:color w:val="000000"/>
                </w:rPr>
                <w:t>RENT</w:t>
              </w:r>
            </w:ins>
            <w:del w:id="3" w:author="Aparecida Ferreira" w:date="2024-03-19T09:47:00Z">
              <w:r w:rsidDel="00A24378">
                <w:rPr>
                  <w:rFonts w:ascii="Arial" w:eastAsia="Arial" w:hAnsi="Arial" w:cs="Arial"/>
                  <w:color w:val="000000"/>
                </w:rPr>
                <w:delText>r</w:delText>
              </w:r>
              <w:r w:rsidDel="00A24378">
                <w:rPr>
                  <w:rFonts w:ascii="Arial" w:eastAsia="Arial" w:hAnsi="Arial" w:cs="Arial"/>
                  <w:color w:val="000000"/>
                </w:rPr>
                <w:delText>e</w:delText>
              </w:r>
              <w:r w:rsidDel="00A24378">
                <w:rPr>
                  <w:rFonts w:ascii="Arial" w:eastAsia="Arial" w:hAnsi="Arial" w:cs="Arial"/>
                  <w:color w:val="000000"/>
                </w:rPr>
                <w:delText>n</w:delText>
              </w:r>
              <w:r w:rsidDel="00A24378">
                <w:rPr>
                  <w:rFonts w:ascii="Arial" w:eastAsia="Arial" w:hAnsi="Arial" w:cs="Arial"/>
                  <w:color w:val="000000"/>
                </w:rPr>
                <w:delText>t</w:delText>
              </w:r>
            </w:del>
            <w:r>
              <w:rPr>
                <w:rFonts w:ascii="Arial" w:eastAsia="Arial" w:hAnsi="Arial" w:cs="Arial"/>
                <w:color w:val="000000"/>
              </w:rPr>
              <w:t xml:space="preserve"> a </w:t>
            </w:r>
            <w:ins w:id="4" w:author="Aparecida Ferreira" w:date="2024-03-19T09:47:00Z">
              <w:r w:rsidR="00A24378">
                <w:rPr>
                  <w:rFonts w:ascii="Arial" w:eastAsia="Arial" w:hAnsi="Arial" w:cs="Arial"/>
                  <w:color w:val="000000"/>
                </w:rPr>
                <w:t>CAR</w:t>
              </w:r>
              <w:r w:rsidR="00A24378">
                <w:rPr>
                  <w:rStyle w:val="Refdenotaderodap"/>
                  <w:rFonts w:ascii="Arial" w:eastAsia="Arial" w:hAnsi="Arial" w:cs="Arial"/>
                  <w:color w:val="000000"/>
                </w:rPr>
                <w:footnoteReference w:id="1"/>
              </w:r>
            </w:ins>
            <w:del w:id="7" w:author="Aparecida Ferreira" w:date="2024-03-19T09:47:00Z">
              <w:r w:rsidDel="00A24378">
                <w:rPr>
                  <w:rFonts w:ascii="Arial" w:eastAsia="Arial" w:hAnsi="Arial" w:cs="Arial"/>
                  <w:color w:val="000000"/>
                </w:rPr>
                <w:delText>c</w:delText>
              </w:r>
              <w:r w:rsidDel="00A24378">
                <w:rPr>
                  <w:rFonts w:ascii="Arial" w:eastAsia="Arial" w:hAnsi="Arial" w:cs="Arial"/>
                  <w:color w:val="000000"/>
                </w:rPr>
                <w:delText>a</w:delText>
              </w:r>
              <w:r w:rsidDel="00A24378">
                <w:rPr>
                  <w:rFonts w:ascii="Arial" w:eastAsia="Arial" w:hAnsi="Arial" w:cs="Arial"/>
                  <w:color w:val="000000"/>
                </w:rPr>
                <w:delText>r</w:delText>
              </w:r>
            </w:del>
            <w:r>
              <w:rPr>
                <w:rFonts w:ascii="Arial" w:eastAsia="Arial" w:hAnsi="Arial" w:cs="Arial"/>
                <w:color w:val="000000"/>
              </w:rPr>
              <w:t xml:space="preserve"> simbolizado nas vendas de diárias de aluguel pelas empresas do setor.</w:t>
            </w:r>
            <w:ins w:id="8" w:author="Aparecida Ferreira" w:date="2024-03-19T09:47:00Z">
              <w:r w:rsidR="00A24378">
                <w:rPr>
                  <w:rFonts w:ascii="Arial" w:eastAsia="Arial" w:hAnsi="Arial" w:cs="Arial"/>
                  <w:color w:val="000000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</w:rPr>
              <w:t>O trabalho fez uso da metodologia de pesquisa qualitativa descritiva, com dad</w:t>
            </w:r>
            <w:r>
              <w:rPr>
                <w:rFonts w:ascii="Arial" w:eastAsia="Arial" w:hAnsi="Arial" w:cs="Arial"/>
                <w:color w:val="000000"/>
              </w:rPr>
              <w:t xml:space="preserve">os secundários do setor fornecidos pela Associação Brasileira de Viagens Corporativas (ABRACORP) e a utilização de índices pertinentes a área da microeconomia denominada Organização Industrial, especificamente, o Índice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Herfindahl-Hirschman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(HHI) e a coleç</w:t>
            </w:r>
            <w:r>
              <w:rPr>
                <w:rFonts w:ascii="Arial" w:eastAsia="Arial" w:hAnsi="Arial" w:cs="Arial"/>
                <w:color w:val="000000"/>
              </w:rPr>
              <w:t xml:space="preserve">ão de índices razão de concentração. Então, concluiu-se que o setor se trata de um oligopólio altamente concentrado, onde o desempenho de quatro empresas, em especial duas delas, determina todo o resultado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do mercado, sendo assim, quaisquer movimentos que </w:t>
            </w:r>
            <w:r>
              <w:rPr>
                <w:rFonts w:ascii="Arial" w:eastAsia="Arial" w:hAnsi="Arial" w:cs="Arial"/>
                <w:color w:val="000000"/>
              </w:rPr>
              <w:t>possam impactar a concentração são de preocupação para a dinâmica da economia.</w:t>
            </w:r>
            <w:ins w:id="9" w:author="Aparecida Ferreira" w:date="2024-03-19T09:49:00Z">
              <w:r w:rsidR="00A24378">
                <w:rPr>
                  <w:rFonts w:ascii="Arial" w:eastAsia="Arial" w:hAnsi="Arial" w:cs="Arial"/>
                  <w:color w:val="000000"/>
                </w:rPr>
                <w:t xml:space="preserve"> (</w:t>
              </w:r>
            </w:ins>
            <w:r>
              <w:rPr>
                <w:rFonts w:ascii="Arial" w:eastAsia="Arial" w:hAnsi="Arial" w:cs="Arial"/>
                <w:color w:val="000000"/>
              </w:rPr>
              <w:t>MILHOME</w:t>
            </w:r>
            <w:ins w:id="10" w:author="Aparecida Ferreira" w:date="2024-03-19T09:49:00Z">
              <w:r w:rsidR="00A24378">
                <w:rPr>
                  <w:rFonts w:ascii="Arial" w:eastAsia="Arial" w:hAnsi="Arial" w:cs="Arial"/>
                  <w:color w:val="000000"/>
                </w:rPr>
                <w:t>,</w:t>
              </w:r>
            </w:ins>
            <w:del w:id="11" w:author="Aparecida Ferreira" w:date="2024-03-19T09:49:00Z">
              <w:r w:rsidDel="00A24378">
                <w:rPr>
                  <w:rFonts w:ascii="Arial" w:eastAsia="Arial" w:hAnsi="Arial" w:cs="Arial"/>
                  <w:color w:val="000000"/>
                </w:rPr>
                <w:delText>(</w:delText>
              </w:r>
            </w:del>
            <w:r>
              <w:rPr>
                <w:rFonts w:ascii="Arial" w:eastAsia="Arial" w:hAnsi="Arial" w:cs="Arial"/>
                <w:color w:val="000000"/>
              </w:rPr>
              <w:t>2014)</w:t>
            </w:r>
          </w:p>
          <w:p w14:paraId="4D4799E1" w14:textId="77777777" w:rsidR="00D318DC" w:rsidRDefault="00596058" w:rsidP="00A24378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commentRangeStart w:id="12"/>
            <w:r>
              <w:rPr>
                <w:rFonts w:ascii="Arial" w:eastAsia="Arial" w:hAnsi="Arial" w:cs="Arial"/>
                <w:color w:val="000000"/>
              </w:rPr>
              <w:t>Durante</w:t>
            </w:r>
            <w:commentRangeEnd w:id="12"/>
            <w:r w:rsidR="00A24378">
              <w:rPr>
                <w:rStyle w:val="Refdecomentrio"/>
              </w:rPr>
              <w:commentReference w:id="12"/>
            </w:r>
            <w:r>
              <w:rPr>
                <w:rFonts w:ascii="Arial" w:eastAsia="Arial" w:hAnsi="Arial" w:cs="Arial"/>
                <w:color w:val="000000"/>
              </w:rPr>
              <w:t xml:space="preserve"> os anos 90, a indústria automobilística brasileira tem mantido uma política</w:t>
            </w:r>
            <w:ins w:id="13" w:author="Aparecida Ferreira" w:date="2024-03-19T09:49:00Z">
              <w:r w:rsidR="00A24378">
                <w:rPr>
                  <w:rFonts w:ascii="Arial" w:eastAsia="Arial" w:hAnsi="Arial" w:cs="Arial"/>
                  <w:color w:val="000000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</w:rPr>
              <w:t>de incentivos própria. As análises dos impactos dessas políticas dependem do tama</w:t>
            </w:r>
            <w:r>
              <w:rPr>
                <w:rFonts w:ascii="Arial" w:eastAsia="Arial" w:hAnsi="Arial" w:cs="Arial"/>
                <w:color w:val="000000"/>
              </w:rPr>
              <w:t>nho</w:t>
            </w:r>
            <w:ins w:id="14" w:author="Aparecida Ferreira" w:date="2024-03-19T09:49:00Z">
              <w:r w:rsidR="00A24378">
                <w:rPr>
                  <w:rFonts w:ascii="Arial" w:eastAsia="Arial" w:hAnsi="Arial" w:cs="Arial"/>
                  <w:color w:val="000000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</w:rPr>
              <w:t>da elasticidade da demanda do mercado. O objetivo deste trabalho é estimar a elasticidade-renda e a elasticidade-preço da demanda de automóveis novos no Brasil. A primeira parte apresenta uma revisão dos principais estudos que estimaram essas elasticida</w:t>
            </w:r>
            <w:r>
              <w:rPr>
                <w:rFonts w:ascii="Arial" w:eastAsia="Arial" w:hAnsi="Arial" w:cs="Arial"/>
                <w:color w:val="000000"/>
              </w:rPr>
              <w:t>des para os mercados dos EUA e do Brasil. A segunda parte analisa o comportamento</w:t>
            </w:r>
            <w:ins w:id="15" w:author="Aparecida Ferreira" w:date="2024-03-19T09:49:00Z">
              <w:r w:rsidR="00A24378">
                <w:rPr>
                  <w:rFonts w:ascii="Arial" w:eastAsia="Arial" w:hAnsi="Arial" w:cs="Arial"/>
                  <w:color w:val="000000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</w:rPr>
              <w:t>das variáveis preço, vendas, importações e condições de financiamento para compra de veículos novos</w:t>
            </w:r>
            <w:ins w:id="16" w:author="Aparecida Ferreira" w:date="2024-03-19T09:49:00Z">
              <w:r w:rsidR="00A24378">
                <w:rPr>
                  <w:rFonts w:ascii="Arial" w:eastAsia="Arial" w:hAnsi="Arial" w:cs="Arial"/>
                  <w:color w:val="000000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</w:rPr>
              <w:t>no Brasil, nos anos 90. A terceira especifica os modelos utilizados e aprese</w:t>
            </w:r>
            <w:r>
              <w:rPr>
                <w:rFonts w:ascii="Arial" w:eastAsia="Arial" w:hAnsi="Arial" w:cs="Arial"/>
                <w:color w:val="000000"/>
              </w:rPr>
              <w:t>nta os principais resultados.</w:t>
            </w:r>
          </w:p>
          <w:p w14:paraId="4EE71A5D" w14:textId="77777777" w:rsidR="00D318DC" w:rsidRDefault="00D318DC"/>
        </w:tc>
      </w:tr>
    </w:tbl>
    <w:p w14:paraId="6663AEE6" w14:textId="77777777" w:rsidR="00D318DC" w:rsidRDefault="0059605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4FA738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98B71" w14:textId="77777777" w:rsidR="00D318DC" w:rsidRDefault="00596058" w:rsidP="00A24378">
            <w:pPr>
              <w:spacing w:line="360" w:lineRule="auto"/>
              <w:jc w:val="both"/>
              <w:pPrChange w:id="17" w:author="Aparecida Ferreira" w:date="2024-03-19T09:51:00Z">
                <w:pPr>
                  <w:spacing w:line="360" w:lineRule="auto"/>
                  <w:jc w:val="both"/>
                </w:pPr>
              </w:pPrChange>
            </w:pPr>
            <w:r>
              <w:rPr>
                <w:rFonts w:ascii="Arial" w:eastAsia="Arial" w:hAnsi="Arial" w:cs="Arial"/>
                <w:color w:val="333333"/>
              </w:rPr>
              <w:t xml:space="preserve">Este trabalho </w:t>
            </w:r>
            <w:ins w:id="18" w:author="Aparecida Ferreira" w:date="2024-03-19T09:50:00Z">
              <w:r w:rsidR="00A24378">
                <w:rPr>
                  <w:rFonts w:ascii="Arial" w:eastAsia="Arial" w:hAnsi="Arial" w:cs="Arial"/>
                  <w:color w:val="333333"/>
                </w:rPr>
                <w:t>é</w:t>
              </w:r>
            </w:ins>
            <w:del w:id="19" w:author="Aparecida Ferreira" w:date="2024-03-19T09:50:00Z">
              <w:r w:rsidDel="00A24378">
                <w:rPr>
                  <w:rFonts w:ascii="Arial" w:eastAsia="Arial" w:hAnsi="Arial" w:cs="Arial"/>
                  <w:color w:val="333333"/>
                </w:rPr>
                <w:delText>requer</w:delText>
              </w:r>
            </w:del>
            <w:r>
              <w:rPr>
                <w:rFonts w:ascii="Arial" w:eastAsia="Arial" w:hAnsi="Arial" w:cs="Arial"/>
                <w:color w:val="333333"/>
              </w:rPr>
              <w:t xml:space="preserve"> um sistema para auxiliar uma </w:t>
            </w:r>
            <w:del w:id="20" w:author="Aparecida Ferreira" w:date="2024-03-19T09:50:00Z">
              <w:r w:rsidDel="00A24378">
                <w:rPr>
                  <w:rFonts w:ascii="Arial" w:eastAsia="Arial" w:hAnsi="Arial" w:cs="Arial"/>
                  <w:color w:val="333333"/>
                </w:rPr>
                <w:delText>consecionaria</w:delText>
              </w:r>
            </w:del>
            <w:ins w:id="21" w:author="Aparecida Ferreira" w:date="2024-03-19T09:50:00Z">
              <w:r w:rsidR="00A24378">
                <w:rPr>
                  <w:rFonts w:ascii="Arial" w:eastAsia="Arial" w:hAnsi="Arial" w:cs="Arial"/>
                  <w:color w:val="333333"/>
                </w:rPr>
                <w:t>concessionária</w:t>
              </w:r>
            </w:ins>
            <w:r>
              <w:rPr>
                <w:rFonts w:ascii="Arial" w:eastAsia="Arial" w:hAnsi="Arial" w:cs="Arial"/>
                <w:color w:val="333333"/>
              </w:rPr>
              <w:t xml:space="preserve"> para gerenciar a agenda dos futuros compradores, fazer uma listagem com o cadastro dos compradore</w:t>
            </w:r>
            <w:ins w:id="22" w:author="Aparecida Ferreira" w:date="2024-03-19T09:51:00Z">
              <w:r w:rsidR="00A24378">
                <w:rPr>
                  <w:rFonts w:ascii="Arial" w:eastAsia="Arial" w:hAnsi="Arial" w:cs="Arial"/>
                  <w:color w:val="333333"/>
                </w:rPr>
                <w:t>s, ou</w:t>
              </w:r>
            </w:ins>
            <w:del w:id="23" w:author="Aparecida Ferreira" w:date="2024-03-19T09:51:00Z">
              <w:r w:rsidDel="00A24378">
                <w:rPr>
                  <w:rFonts w:ascii="Arial" w:eastAsia="Arial" w:hAnsi="Arial" w:cs="Arial"/>
                  <w:color w:val="333333"/>
                </w:rPr>
                <w:delText>s para que</w:delText>
              </w:r>
            </w:del>
            <w:r>
              <w:rPr>
                <w:rFonts w:ascii="Arial" w:eastAsia="Arial" w:hAnsi="Arial" w:cs="Arial"/>
                <w:color w:val="333333"/>
              </w:rPr>
              <w:t xml:space="preserve"> seja</w:t>
            </w:r>
            <w:ins w:id="24" w:author="Aparecida Ferreira" w:date="2024-03-19T09:51:00Z">
              <w:r w:rsidR="00A24378">
                <w:rPr>
                  <w:rFonts w:ascii="Arial" w:eastAsia="Arial" w:hAnsi="Arial" w:cs="Arial"/>
                  <w:color w:val="333333"/>
                </w:rPr>
                <w:t xml:space="preserve"> facilitar as </w:t>
              </w:r>
            </w:ins>
            <w:del w:id="25" w:author="Aparecida Ferreira" w:date="2024-03-19T09:51:00Z">
              <w:r w:rsidDel="00A24378">
                <w:rPr>
                  <w:rFonts w:ascii="Arial" w:eastAsia="Arial" w:hAnsi="Arial" w:cs="Arial"/>
                  <w:color w:val="333333"/>
                </w:rPr>
                <w:delText xml:space="preserve"> mais fácil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 xml:space="preserve"> </w:delText>
              </w:r>
            </w:del>
            <w:r>
              <w:rPr>
                <w:rFonts w:ascii="Arial" w:eastAsia="Arial" w:hAnsi="Arial" w:cs="Arial"/>
                <w:color w:val="333333"/>
              </w:rPr>
              <w:t xml:space="preserve">visualização dos </w:t>
            </w:r>
            <w:del w:id="26" w:author="Aparecida Ferreira" w:date="2024-03-19T09:51:00Z">
              <w:r w:rsidDel="00A24378">
                <w:rPr>
                  <w:rFonts w:ascii="Arial" w:eastAsia="Arial" w:hAnsi="Arial" w:cs="Arial"/>
                  <w:color w:val="333333"/>
                </w:rPr>
                <w:delText>automoveis</w:delText>
              </w:r>
            </w:del>
            <w:ins w:id="27" w:author="Aparecida Ferreira" w:date="2024-03-19T09:51:00Z">
              <w:r w:rsidR="00A24378">
                <w:rPr>
                  <w:rFonts w:ascii="Arial" w:eastAsia="Arial" w:hAnsi="Arial" w:cs="Arial"/>
                  <w:color w:val="333333"/>
                </w:rPr>
                <w:t>automóveis</w:t>
              </w:r>
            </w:ins>
            <w:r>
              <w:rPr>
                <w:rFonts w:ascii="Arial" w:eastAsia="Arial" w:hAnsi="Arial" w:cs="Arial"/>
                <w:color w:val="333333"/>
              </w:rPr>
              <w:t xml:space="preserve"> </w:t>
            </w:r>
            <w:del w:id="28" w:author="Aparecida Ferreira" w:date="2024-03-19T09:51:00Z">
              <w:r w:rsidDel="00A24378">
                <w:rPr>
                  <w:rFonts w:ascii="Arial" w:eastAsia="Arial" w:hAnsi="Arial" w:cs="Arial"/>
                  <w:color w:val="333333"/>
                </w:rPr>
                <w:delText>escolidos</w:delText>
              </w:r>
            </w:del>
            <w:ins w:id="29" w:author="Aparecida Ferreira" w:date="2024-03-19T09:51:00Z">
              <w:r w:rsidR="00A24378">
                <w:rPr>
                  <w:rFonts w:ascii="Arial" w:eastAsia="Arial" w:hAnsi="Arial" w:cs="Arial"/>
                  <w:color w:val="333333"/>
                </w:rPr>
                <w:t>escolhidos pelos clientes</w:t>
              </w:r>
            </w:ins>
            <w:r>
              <w:rPr>
                <w:rFonts w:ascii="Arial" w:eastAsia="Arial" w:hAnsi="Arial" w:cs="Arial"/>
                <w:color w:val="333333"/>
              </w:rPr>
              <w:t>, sem a necessidade que arquivar tudo em fichar pessoais</w:t>
            </w:r>
            <w:del w:id="30" w:author="Aparecida Ferreira" w:date="2024-03-19T09:52:00Z">
              <w:r w:rsidDel="00A24378">
                <w:rPr>
                  <w:rFonts w:ascii="Arial" w:eastAsia="Arial" w:hAnsi="Arial" w:cs="Arial"/>
                  <w:color w:val="333333"/>
                </w:rPr>
                <w:delText xml:space="preserve"> 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d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o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s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 xml:space="preserve"> 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c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l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i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e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n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t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e</w:delText>
              </w:r>
              <w:r w:rsidDel="00A24378">
                <w:rPr>
                  <w:rFonts w:ascii="Arial" w:eastAsia="Arial" w:hAnsi="Arial" w:cs="Arial"/>
                  <w:color w:val="333333"/>
                </w:rPr>
                <w:delText>s</w:delText>
              </w:r>
            </w:del>
            <w:r>
              <w:rPr>
                <w:rFonts w:ascii="Arial" w:eastAsia="Arial" w:hAnsi="Arial" w:cs="Arial"/>
                <w:color w:val="333333"/>
              </w:rPr>
              <w:t xml:space="preserve">, assim, economizando o tempo para a </w:t>
            </w:r>
            <w:del w:id="31" w:author="Aparecida Ferreira" w:date="2024-03-19T09:52:00Z">
              <w:r w:rsidDel="00A24378">
                <w:rPr>
                  <w:rFonts w:ascii="Arial" w:eastAsia="Arial" w:hAnsi="Arial" w:cs="Arial"/>
                  <w:color w:val="333333"/>
                </w:rPr>
                <w:delText>vendos</w:delText>
              </w:r>
            </w:del>
            <w:ins w:id="32" w:author="Aparecida Ferreira" w:date="2024-03-19T09:52:00Z">
              <w:r w:rsidR="00A24378">
                <w:rPr>
                  <w:rFonts w:ascii="Arial" w:eastAsia="Arial" w:hAnsi="Arial" w:cs="Arial"/>
                  <w:color w:val="333333"/>
                </w:rPr>
                <w:t>vendas</w:t>
              </w:r>
            </w:ins>
            <w:r>
              <w:rPr>
                <w:rFonts w:ascii="Arial" w:eastAsia="Arial" w:hAnsi="Arial" w:cs="Arial"/>
                <w:color w:val="333333"/>
              </w:rPr>
              <w:t xml:space="preserve"> dos </w:t>
            </w:r>
            <w:del w:id="33" w:author="Aparecida Ferreira" w:date="2024-03-19T09:52:00Z">
              <w:r w:rsidDel="00A24378">
                <w:rPr>
                  <w:rFonts w:ascii="Arial" w:eastAsia="Arial" w:hAnsi="Arial" w:cs="Arial"/>
                  <w:color w:val="333333"/>
                </w:rPr>
                <w:delText>automoveis</w:delText>
              </w:r>
            </w:del>
            <w:ins w:id="34" w:author="Aparecida Ferreira" w:date="2024-03-19T09:52:00Z">
              <w:r w:rsidR="00A24378">
                <w:rPr>
                  <w:rFonts w:ascii="Arial" w:eastAsia="Arial" w:hAnsi="Arial" w:cs="Arial"/>
                  <w:color w:val="333333"/>
                </w:rPr>
                <w:t>automóveis</w:t>
              </w:r>
            </w:ins>
            <w:r>
              <w:rPr>
                <w:rFonts w:ascii="Arial" w:eastAsia="Arial" w:hAnsi="Arial" w:cs="Arial"/>
                <w:color w:val="333333"/>
              </w:rPr>
              <w:t xml:space="preserve"> agilizando </w:t>
            </w:r>
            <w:ins w:id="35" w:author="Aparecida Ferreira" w:date="2024-03-19T09:52:00Z">
              <w:r w:rsidR="00350FFC">
                <w:rPr>
                  <w:rFonts w:ascii="Arial" w:eastAsia="Arial" w:hAnsi="Arial" w:cs="Arial"/>
                  <w:color w:val="333333"/>
                </w:rPr>
                <w:t xml:space="preserve"> as demonstrações</w:t>
              </w:r>
            </w:ins>
            <w:del w:id="36" w:author="Aparecida Ferreira" w:date="2024-03-19T09:52:00Z">
              <w:r w:rsidDel="00350FFC">
                <w:rPr>
                  <w:rFonts w:ascii="Arial" w:eastAsia="Arial" w:hAnsi="Arial" w:cs="Arial"/>
                  <w:color w:val="333333"/>
                </w:rPr>
                <w:delText>a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s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s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i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m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 xml:space="preserve"> 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a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s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 xml:space="preserve"> 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v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e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n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d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a</w:delText>
              </w:r>
              <w:r w:rsidDel="00350FFC">
                <w:rPr>
                  <w:rFonts w:ascii="Arial" w:eastAsia="Arial" w:hAnsi="Arial" w:cs="Arial"/>
                  <w:color w:val="333333"/>
                </w:rPr>
                <w:delText>s</w:delText>
              </w:r>
            </w:del>
            <w:r>
              <w:rPr>
                <w:rFonts w:ascii="Arial" w:eastAsia="Arial" w:hAnsi="Arial" w:cs="Arial"/>
                <w:color w:val="333333"/>
              </w:rPr>
              <w:t xml:space="preserve">. Tendo uma tela minimalista, simples e </w:t>
            </w:r>
            <w:del w:id="37" w:author="Aparecida Ferreira" w:date="2024-03-19T09:52:00Z">
              <w:r w:rsidDel="00350FFC">
                <w:rPr>
                  <w:rFonts w:ascii="Arial" w:eastAsia="Arial" w:hAnsi="Arial" w:cs="Arial"/>
                  <w:color w:val="333333"/>
                </w:rPr>
                <w:delText>eficas</w:delText>
              </w:r>
            </w:del>
            <w:ins w:id="38" w:author="Aparecida Ferreira" w:date="2024-03-19T09:52:00Z">
              <w:r w:rsidR="00350FFC">
                <w:rPr>
                  <w:rFonts w:ascii="Arial" w:eastAsia="Arial" w:hAnsi="Arial" w:cs="Arial"/>
                  <w:color w:val="333333"/>
                </w:rPr>
                <w:t>eficaz</w:t>
              </w:r>
            </w:ins>
            <w:r>
              <w:rPr>
                <w:rFonts w:ascii="Arial" w:eastAsia="Arial" w:hAnsi="Arial" w:cs="Arial"/>
                <w:color w:val="333333"/>
              </w:rPr>
              <w:t xml:space="preserve"> para o </w:t>
            </w:r>
            <w:del w:id="39" w:author="Aparecida Ferreira" w:date="2024-03-19T09:52:00Z">
              <w:r w:rsidDel="00350FFC">
                <w:rPr>
                  <w:rFonts w:ascii="Arial" w:eastAsia="Arial" w:hAnsi="Arial" w:cs="Arial"/>
                  <w:color w:val="333333"/>
                </w:rPr>
                <w:delText>usuario</w:delText>
              </w:r>
            </w:del>
            <w:ins w:id="40" w:author="Aparecida Ferreira" w:date="2024-03-19T09:52:00Z">
              <w:r w:rsidR="00350FFC">
                <w:rPr>
                  <w:rFonts w:ascii="Arial" w:eastAsia="Arial" w:hAnsi="Arial" w:cs="Arial"/>
                  <w:color w:val="333333"/>
                </w:rPr>
                <w:t>usuário</w:t>
              </w:r>
            </w:ins>
            <w:r>
              <w:rPr>
                <w:rFonts w:ascii="Arial" w:eastAsia="Arial" w:hAnsi="Arial" w:cs="Arial"/>
                <w:color w:val="333333"/>
              </w:rPr>
              <w:t>.</w:t>
            </w:r>
          </w:p>
        </w:tc>
      </w:tr>
    </w:tbl>
    <w:p w14:paraId="5D2AC245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4C6BB386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5AD2E914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68449674" w14:textId="77777777" w:rsidR="00D318DC" w:rsidRDefault="00596058">
      <w:pPr>
        <w:ind w:righ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DISCIPLINAS ENVOLVIDAS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4AE386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CD974" w14:textId="77777777" w:rsidR="00350FFC" w:rsidRDefault="00350FFC" w:rsidP="00350FFC">
            <w:pPr>
              <w:spacing w:line="360" w:lineRule="auto"/>
              <w:jc w:val="both"/>
              <w:rPr>
                <w:ins w:id="41" w:author="Aparecida Ferreira" w:date="2024-03-19T09:54:00Z"/>
                <w:rFonts w:ascii="Arial" w:hAnsi="Arial" w:cs="Arial"/>
              </w:rPr>
            </w:pPr>
            <w:ins w:id="42" w:author="Aparecida Ferreira" w:date="2024-03-19T09:54:00Z">
              <w:r>
                <w:rPr>
                  <w:rFonts w:ascii="Arial" w:hAnsi="Arial" w:cs="Arial"/>
                </w:rPr>
  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  </w:r>
            </w:ins>
          </w:p>
          <w:p w14:paraId="613EED89" w14:textId="77777777" w:rsidR="00350FFC" w:rsidRDefault="00350FFC" w:rsidP="00350FFC">
            <w:pPr>
              <w:spacing w:line="360" w:lineRule="auto"/>
              <w:jc w:val="both"/>
              <w:rPr>
                <w:ins w:id="43" w:author="Aparecida Ferreira" w:date="2024-03-19T09:54:00Z"/>
                <w:rFonts w:ascii="Arial" w:hAnsi="Arial" w:cs="Arial"/>
              </w:rPr>
            </w:pPr>
            <w:ins w:id="44" w:author="Aparecida Ferreira" w:date="2024-03-19T09:54:00Z">
              <w:r>
                <w:rPr>
                  <w:rFonts w:ascii="Arial" w:hAnsi="Arial" w:cs="Arial"/>
                </w:rPr>
  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futura. </w:t>
              </w:r>
            </w:ins>
          </w:p>
          <w:p w14:paraId="462B9C07" w14:textId="77777777" w:rsidR="00D318DC" w:rsidDel="00350FFC" w:rsidRDefault="00350FFC" w:rsidP="00350FFC">
            <w:pPr>
              <w:spacing w:line="360" w:lineRule="auto"/>
              <w:jc w:val="both"/>
              <w:rPr>
                <w:del w:id="45" w:author="Aparecida Ferreira" w:date="2024-03-19T09:54:00Z"/>
                <w:rFonts w:ascii="Arial" w:eastAsia="Arial" w:hAnsi="Arial" w:cs="Arial"/>
                <w:color w:val="000000"/>
              </w:rPr>
              <w:pPrChange w:id="46" w:author="Aparecida Ferreira" w:date="2024-03-19T09:54:00Z">
                <w:pPr/>
              </w:pPrChange>
            </w:pPr>
            <w:ins w:id="47" w:author="Aparecida Ferreira" w:date="2024-03-19T09:54:00Z">
              <w:r>
                <w:rPr>
                  <w:rFonts w:ascii="Arial" w:hAnsi="Arial" w:cs="Arial"/>
                </w:rPr>
                <w:t xml:space="preserve">Web design: Uma página da internet - ou website - é desenvolvida pela web designer. </w:t>
              </w:r>
              <w:r>
                <w:rPr>
                  <w:rFonts w:ascii="Arial" w:hAnsi="Arial" w:cs="Arial"/>
                </w:rPr>
                <w:lastRenderedPageBreak/>
                <w:t xml:space="preserve">Esse profissional é responsável tanto pelo projeto estético de um site quanto por seu projeto funcional. Ou seja, </w:t>
              </w:r>
              <w:proofErr w:type="gramStart"/>
              <w:r>
                <w:rPr>
                  <w:rFonts w:ascii="Arial" w:hAnsi="Arial" w:cs="Arial"/>
                </w:rPr>
                <w:t>o web</w:t>
              </w:r>
              <w:proofErr w:type="gramEnd"/>
              <w:r>
                <w:rPr>
                  <w:rFonts w:ascii="Arial" w:hAnsi="Arial" w:cs="Arial"/>
                </w:rPr>
                <w:t xml:space="preserve"> designer se preocupa com a aparência e com a funcionalidade de um website, pensando na navegabilidade e na interação que os usuários terão com a página da internet criada.</w:t>
              </w:r>
            </w:ins>
            <w:del w:id="48" w:author="Aparecida Ferreira" w:date="2024-03-19T09:54:00Z">
              <w:r w:rsidR="00596058" w:rsidDel="00350FFC">
                <w:rPr>
                  <w:rFonts w:ascii="Arial" w:eastAsia="Arial" w:hAnsi="Arial" w:cs="Arial"/>
                  <w:color w:val="000000"/>
                </w:rPr>
                <w:delText>Descrição das três disciplinas.</w:delText>
              </w:r>
            </w:del>
          </w:p>
          <w:p w14:paraId="120D8AAB" w14:textId="77777777" w:rsidR="00D318DC" w:rsidDel="00350FFC" w:rsidRDefault="00596058" w:rsidP="00350FFC">
            <w:pPr>
              <w:spacing w:line="360" w:lineRule="auto"/>
              <w:jc w:val="both"/>
              <w:rPr>
                <w:del w:id="49" w:author="Aparecida Ferreira" w:date="2024-03-19T09:54:00Z"/>
                <w:rFonts w:ascii="Arial" w:eastAsia="Arial" w:hAnsi="Arial" w:cs="Arial"/>
                <w:color w:val="000000"/>
              </w:rPr>
              <w:pPrChange w:id="50" w:author="Aparecida Ferreira" w:date="2024-03-19T09:54:00Z">
                <w:pPr/>
              </w:pPrChange>
            </w:pPr>
            <w:del w:id="51" w:author="Aparecida Ferreira" w:date="2024-03-19T09:54:00Z">
              <w:r w:rsidDel="00350FFC">
                <w:rPr>
                  <w:rFonts w:ascii="Arial" w:eastAsia="Arial" w:hAnsi="Arial" w:cs="Arial"/>
                  <w:color w:val="000000"/>
                </w:rPr>
                <w:delText xml:space="preserve">Análise de projetos e sistemas: </w:delText>
              </w:r>
            </w:del>
          </w:p>
          <w:p w14:paraId="2C8D7898" w14:textId="77777777" w:rsidR="00D318DC" w:rsidDel="00350FFC" w:rsidRDefault="00596058" w:rsidP="00350FFC">
            <w:pPr>
              <w:spacing w:line="360" w:lineRule="auto"/>
              <w:jc w:val="both"/>
              <w:rPr>
                <w:del w:id="52" w:author="Aparecida Ferreira" w:date="2024-03-19T09:54:00Z"/>
                <w:rFonts w:ascii="Arial" w:eastAsia="Arial" w:hAnsi="Arial" w:cs="Arial"/>
                <w:color w:val="000000"/>
              </w:rPr>
              <w:pPrChange w:id="53" w:author="Aparecida Ferreira" w:date="2024-03-19T09:54:00Z">
                <w:pPr/>
              </w:pPrChange>
            </w:pPr>
            <w:del w:id="54" w:author="Aparecida Ferreira" w:date="2024-03-19T09:54:00Z">
              <w:r w:rsidDel="00350FFC">
                <w:rPr>
                  <w:rFonts w:ascii="Arial" w:eastAsia="Arial" w:hAnsi="Arial" w:cs="Arial"/>
                  <w:color w:val="000000"/>
                </w:rPr>
                <w:delText xml:space="preserve">Banco de dados: </w:delText>
              </w:r>
            </w:del>
          </w:p>
          <w:p w14:paraId="4A583B15" w14:textId="77777777" w:rsidR="00D318DC" w:rsidDel="00350FFC" w:rsidRDefault="00596058" w:rsidP="00350FFC">
            <w:pPr>
              <w:spacing w:line="360" w:lineRule="auto"/>
              <w:jc w:val="both"/>
              <w:rPr>
                <w:del w:id="55" w:author="Aparecida Ferreira" w:date="2024-03-19T09:54:00Z"/>
                <w:rFonts w:ascii="Arial" w:eastAsia="Arial" w:hAnsi="Arial" w:cs="Arial"/>
                <w:color w:val="000000"/>
              </w:rPr>
              <w:pPrChange w:id="56" w:author="Aparecida Ferreira" w:date="2024-03-19T09:54:00Z">
                <w:pPr/>
              </w:pPrChange>
            </w:pPr>
            <w:del w:id="57" w:author="Aparecida Ferreira" w:date="2024-03-19T09:54:00Z">
              <w:r w:rsidDel="00350FFC">
                <w:rPr>
                  <w:rFonts w:ascii="Arial" w:eastAsia="Arial" w:hAnsi="Arial" w:cs="Arial"/>
                  <w:color w:val="000000"/>
                </w:rPr>
                <w:delText xml:space="preserve">Web design: </w:delText>
              </w:r>
            </w:del>
          </w:p>
          <w:p w14:paraId="35DF62A1" w14:textId="77777777" w:rsidR="00D318DC" w:rsidDel="00350FFC" w:rsidRDefault="00D318DC" w:rsidP="00350FFC">
            <w:pPr>
              <w:spacing w:line="360" w:lineRule="auto"/>
              <w:jc w:val="both"/>
              <w:rPr>
                <w:del w:id="58" w:author="Aparecida Ferreira" w:date="2024-03-19T09:54:00Z"/>
                <w:rFonts w:ascii="Arial" w:eastAsia="Arial" w:hAnsi="Arial" w:cs="Arial"/>
                <w:color w:val="000000"/>
              </w:rPr>
              <w:pPrChange w:id="59" w:author="Aparecida Ferreira" w:date="2024-03-19T09:54:00Z">
                <w:pPr/>
              </w:pPrChange>
            </w:pPr>
          </w:p>
          <w:p w14:paraId="55D797B3" w14:textId="77777777" w:rsidR="00D318DC" w:rsidRDefault="00D318DC" w:rsidP="00350FFC">
            <w:pPr>
              <w:spacing w:line="360" w:lineRule="auto"/>
              <w:jc w:val="both"/>
              <w:pPrChange w:id="60" w:author="Aparecida Ferreira" w:date="2024-03-19T09:54:00Z">
                <w:pPr/>
              </w:pPrChange>
            </w:pPr>
          </w:p>
        </w:tc>
      </w:tr>
    </w:tbl>
    <w:p w14:paraId="15A6A3E9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34EADA5E" w14:textId="77777777" w:rsidR="00D318DC" w:rsidRDefault="0059605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OBJETIVO GERAL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05EFB9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80EE2" w14:textId="77777777" w:rsidR="00D318DC" w:rsidRDefault="00596058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Estabelecer uma loja reconhecida pela excelência e diversidade dos veículos disponíveis, com enfoque em modelos luxuoso</w:t>
            </w:r>
            <w:r>
              <w:rPr>
                <w:rFonts w:ascii="Arial" w:eastAsia="Arial" w:hAnsi="Arial" w:cs="Arial"/>
                <w:color w:val="000000"/>
              </w:rPr>
              <w:t>s e de alto desempenho. Proporcionar uma experiência de compra exclusiva e personalizada, garantindo aos clientes um atendimento diferenciado e serviços exclusivos. Assegurar a satisfação do cliente ao fornecer veículos de alta qualidade, com garantia e su</w:t>
            </w:r>
            <w:r>
              <w:rPr>
                <w:rFonts w:ascii="Arial" w:eastAsia="Arial" w:hAnsi="Arial" w:cs="Arial"/>
                <w:color w:val="000000"/>
              </w:rPr>
              <w:t xml:space="preserve">porte. </w:t>
            </w:r>
            <w:del w:id="61" w:author="Aparecida Ferreira" w:date="2024-03-19T09:55:00Z">
              <w:r w:rsidDel="00350FFC">
                <w:rPr>
                  <w:rFonts w:ascii="Arial" w:eastAsia="Arial" w:hAnsi="Arial" w:cs="Arial"/>
                  <w:color w:val="000000"/>
                </w:rPr>
                <w:delText>tecnico</w:delText>
              </w:r>
            </w:del>
            <w:ins w:id="62" w:author="Aparecida Ferreira" w:date="2024-03-19T09:55:00Z">
              <w:r w:rsidR="00350FFC">
                <w:rPr>
                  <w:rFonts w:ascii="Arial" w:eastAsia="Arial" w:hAnsi="Arial" w:cs="Arial"/>
                  <w:color w:val="000000"/>
                </w:rPr>
                <w:t>técnico</w:t>
              </w:r>
            </w:ins>
            <w:r>
              <w:rPr>
                <w:rFonts w:ascii="Arial" w:eastAsia="Arial" w:hAnsi="Arial" w:cs="Arial"/>
                <w:color w:val="000000"/>
              </w:rPr>
              <w:t xml:space="preserve"> especializado.</w:t>
            </w:r>
            <w:ins w:id="63" w:author="Aparecida Ferreira" w:date="2024-03-19T09:54:00Z">
              <w:r w:rsidR="00350FFC">
                <w:rPr>
                  <w:rFonts w:ascii="Arial" w:eastAsia="Arial" w:hAnsi="Arial" w:cs="Arial"/>
                  <w:color w:val="000000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</w:rPr>
              <w:t>Posicionar a loja como destaque no mercado local de carros importados, enfatizando a exclusividade e o prestígio das marcas estrangeiras.</w:t>
            </w:r>
          </w:p>
        </w:tc>
      </w:tr>
    </w:tbl>
    <w:p w14:paraId="58AE8B66" w14:textId="77777777" w:rsidR="00D318DC" w:rsidRDefault="0059605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OBJETIVOS ESPECÍFICOS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554E52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A9D6" w14:textId="77777777" w:rsidR="00D318DC" w:rsidRPr="00350FFC" w:rsidRDefault="00A24378" w:rsidP="00A24378">
            <w:pPr>
              <w:spacing w:after="0" w:line="360" w:lineRule="auto"/>
              <w:jc w:val="both"/>
              <w:rPr>
                <w:rFonts w:ascii="Arial" w:hAnsi="Arial" w:cs="Arial"/>
                <w:rPrChange w:id="64" w:author="Aparecida Ferreira" w:date="2024-03-19T09:55:00Z">
                  <w:rPr/>
                </w:rPrChange>
              </w:rPr>
            </w:pPr>
            <w:r w:rsidRPr="00350FFC">
              <w:rPr>
                <w:rFonts w:ascii="Arial" w:hAnsi="Arial" w:cs="Arial"/>
                <w:rPrChange w:id="65" w:author="Aparecida Ferreira" w:date="2024-03-19T09:55:00Z">
                  <w:rPr/>
                </w:rPrChange>
              </w:rPr>
              <w:t xml:space="preserve">Nosso sistema propõe coloca uma proposta diferenciada do mercado hoje em dia, observando outros sistemas onde neles o principal foco vem sendo o mais do mesmo, onde eles priorizam um sistema com controle de uma concessionaria que é importante mundialmente. Ao analisarmos sobre a nova reforma trabalhista podemos </w:t>
            </w:r>
            <w:del w:id="66" w:author="Aparecida Ferreira" w:date="2024-03-19T09:54:00Z">
              <w:r w:rsidRPr="00350FFC" w:rsidDel="00350FFC">
                <w:rPr>
                  <w:rFonts w:ascii="Arial" w:hAnsi="Arial" w:cs="Arial"/>
                  <w:rPrChange w:id="67" w:author="Aparecida Ferreira" w:date="2024-03-19T09:55:00Z">
                    <w:rPr/>
                  </w:rPrChange>
                </w:rPr>
                <w:delText>analizar</w:delText>
              </w:r>
            </w:del>
            <w:ins w:id="68" w:author="Aparecida Ferreira" w:date="2024-03-19T09:54:00Z">
              <w:r w:rsidR="00350FFC" w:rsidRPr="00350FFC">
                <w:rPr>
                  <w:rFonts w:ascii="Arial" w:hAnsi="Arial" w:cs="Arial"/>
                  <w:rPrChange w:id="69" w:author="Aparecida Ferreira" w:date="2024-03-19T09:55:00Z">
                    <w:rPr/>
                  </w:rPrChange>
                </w:rPr>
                <w:t>analisar</w:t>
              </w:r>
            </w:ins>
            <w:r w:rsidRPr="00350FFC">
              <w:rPr>
                <w:rFonts w:ascii="Arial" w:hAnsi="Arial" w:cs="Arial"/>
                <w:rPrChange w:id="70" w:author="Aparecida Ferreira" w:date="2024-03-19T09:55:00Z">
                  <w:rPr/>
                </w:rPrChange>
              </w:rPr>
              <w:t xml:space="preserve"> que as empresas </w:t>
            </w:r>
            <w:del w:id="71" w:author="Aparecida Ferreira" w:date="2024-03-19T09:55:00Z">
              <w:r w:rsidRPr="00350FFC" w:rsidDel="00350FFC">
                <w:rPr>
                  <w:rFonts w:ascii="Arial" w:hAnsi="Arial" w:cs="Arial"/>
                  <w:rPrChange w:id="72" w:author="Aparecida Ferreira" w:date="2024-03-19T09:55:00Z">
                    <w:rPr/>
                  </w:rPrChange>
                </w:rPr>
                <w:delText>bunscão</w:delText>
              </w:r>
            </w:del>
            <w:ins w:id="73" w:author="Aparecida Ferreira" w:date="2024-03-19T09:55:00Z">
              <w:r w:rsidR="00350FFC" w:rsidRPr="00350FFC">
                <w:rPr>
                  <w:rFonts w:ascii="Arial" w:hAnsi="Arial" w:cs="Arial"/>
                  <w:rPrChange w:id="74" w:author="Aparecida Ferreira" w:date="2024-03-19T09:55:00Z">
                    <w:rPr/>
                  </w:rPrChange>
                </w:rPr>
                <w:t>buscam</w:t>
              </w:r>
            </w:ins>
            <w:r w:rsidRPr="00350FFC">
              <w:rPr>
                <w:rFonts w:ascii="Arial" w:hAnsi="Arial" w:cs="Arial"/>
                <w:rPrChange w:id="75" w:author="Aparecida Ferreira" w:date="2024-03-19T09:55:00Z">
                  <w:rPr/>
                </w:rPrChange>
              </w:rPr>
              <w:t xml:space="preserve"> novos empregados e por isso focamos em aprimorar o nosso sistema de carros importados e exportados. Percebemos a importância das importações de </w:t>
            </w:r>
            <w:del w:id="76" w:author="Aparecida Ferreira" w:date="2024-03-19T09:55:00Z">
              <w:r w:rsidRPr="00350FFC" w:rsidDel="00350FFC">
                <w:rPr>
                  <w:rFonts w:ascii="Arial" w:hAnsi="Arial" w:cs="Arial"/>
                  <w:rPrChange w:id="77" w:author="Aparecida Ferreira" w:date="2024-03-19T09:55:00Z">
                    <w:rPr/>
                  </w:rPrChange>
                </w:rPr>
                <w:delText>veiculos</w:delText>
              </w:r>
            </w:del>
            <w:ins w:id="78" w:author="Aparecida Ferreira" w:date="2024-03-19T09:55:00Z">
              <w:r w:rsidR="00350FFC" w:rsidRPr="00350FFC">
                <w:rPr>
                  <w:rFonts w:ascii="Arial" w:hAnsi="Arial" w:cs="Arial"/>
                  <w:rPrChange w:id="79" w:author="Aparecida Ferreira" w:date="2024-03-19T09:55:00Z">
                    <w:rPr/>
                  </w:rPrChange>
                </w:rPr>
                <w:t>veículos</w:t>
              </w:r>
            </w:ins>
            <w:r w:rsidRPr="00350FFC">
              <w:rPr>
                <w:rFonts w:ascii="Arial" w:hAnsi="Arial" w:cs="Arial"/>
                <w:rPrChange w:id="80" w:author="Aparecida Ferreira" w:date="2024-03-19T09:55:00Z">
                  <w:rPr/>
                </w:rPrChange>
              </w:rPr>
              <w:t xml:space="preserve"> que viajam </w:t>
            </w:r>
            <w:del w:id="81" w:author="Aparecida Ferreira" w:date="2024-03-19T09:55:00Z">
              <w:r w:rsidRPr="00350FFC" w:rsidDel="00350FFC">
                <w:rPr>
                  <w:rFonts w:ascii="Arial" w:hAnsi="Arial" w:cs="Arial"/>
                  <w:rPrChange w:id="82" w:author="Aparecida Ferreira" w:date="2024-03-19T09:55:00Z">
                    <w:rPr/>
                  </w:rPrChange>
                </w:rPr>
                <w:delText>varios</w:delText>
              </w:r>
            </w:del>
            <w:ins w:id="83" w:author="Aparecida Ferreira" w:date="2024-03-19T09:55:00Z">
              <w:r w:rsidR="00350FFC" w:rsidRPr="00350FFC">
                <w:rPr>
                  <w:rFonts w:ascii="Arial" w:hAnsi="Arial" w:cs="Arial"/>
                  <w:rPrChange w:id="84" w:author="Aparecida Ferreira" w:date="2024-03-19T09:55:00Z">
                    <w:rPr/>
                  </w:rPrChange>
                </w:rPr>
                <w:t>vários</w:t>
              </w:r>
            </w:ins>
            <w:r w:rsidRPr="00350FFC">
              <w:rPr>
                <w:rFonts w:ascii="Arial" w:hAnsi="Arial" w:cs="Arial"/>
                <w:rPrChange w:id="85" w:author="Aparecida Ferreira" w:date="2024-03-19T09:55:00Z">
                  <w:rPr/>
                </w:rPrChange>
              </w:rPr>
              <w:t xml:space="preserve"> locais distintos para as </w:t>
            </w:r>
            <w:del w:id="86" w:author="Aparecida Ferreira" w:date="2024-03-19T09:55:00Z">
              <w:r w:rsidRPr="00350FFC" w:rsidDel="00350FFC">
                <w:rPr>
                  <w:rFonts w:ascii="Arial" w:hAnsi="Arial" w:cs="Arial"/>
                  <w:rPrChange w:id="87" w:author="Aparecida Ferreira" w:date="2024-03-19T09:55:00Z">
                    <w:rPr/>
                  </w:rPrChange>
                </w:rPr>
                <w:delText>concessionarias</w:delText>
              </w:r>
            </w:del>
            <w:ins w:id="88" w:author="Aparecida Ferreira" w:date="2024-03-19T09:55:00Z">
              <w:r w:rsidR="00350FFC" w:rsidRPr="00350FFC">
                <w:rPr>
                  <w:rFonts w:ascii="Arial" w:hAnsi="Arial" w:cs="Arial"/>
                  <w:rPrChange w:id="89" w:author="Aparecida Ferreira" w:date="2024-03-19T09:55:00Z">
                    <w:rPr/>
                  </w:rPrChange>
                </w:rPr>
                <w:t>concessionárias</w:t>
              </w:r>
            </w:ins>
            <w:r w:rsidRPr="00350FFC">
              <w:rPr>
                <w:rFonts w:ascii="Arial" w:hAnsi="Arial" w:cs="Arial"/>
                <w:rPrChange w:id="90" w:author="Aparecida Ferreira" w:date="2024-03-19T09:55:00Z">
                  <w:rPr/>
                </w:rPrChange>
              </w:rPr>
              <w:t xml:space="preserve">, tendo um sistema integrado onde podemos controle as exportações e importações. </w:t>
            </w:r>
            <w:del w:id="91" w:author="Aparecida Ferreira" w:date="2024-03-19T09:55:00Z">
              <w:r w:rsidRPr="00350FFC" w:rsidDel="00350FFC">
                <w:rPr>
                  <w:rFonts w:ascii="Arial" w:hAnsi="Arial" w:cs="Arial"/>
                  <w:rPrChange w:id="92" w:author="Aparecida Ferreira" w:date="2024-03-19T09:55:00Z">
                    <w:rPr/>
                  </w:rPrChange>
                </w:rPr>
                <w:delText>.</w:delText>
              </w:r>
            </w:del>
          </w:p>
        </w:tc>
      </w:tr>
    </w:tbl>
    <w:p w14:paraId="38B29316" w14:textId="77777777" w:rsidR="00D318DC" w:rsidRDefault="00D318DC">
      <w:pPr>
        <w:spacing w:line="360" w:lineRule="auto"/>
        <w:rPr>
          <w:rFonts w:ascii="Arial" w:eastAsia="Arial" w:hAnsi="Arial" w:cs="Arial"/>
          <w:color w:val="000000"/>
        </w:rPr>
      </w:pPr>
    </w:p>
    <w:p w14:paraId="35C18291" w14:textId="77777777" w:rsidR="00D318DC" w:rsidRDefault="00596058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PROCEDIMENTOS METODOLÓGICOS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5962EB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ACAC4" w14:textId="77777777" w:rsidR="00D318DC" w:rsidRDefault="0059605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metodológica: O presente trabalho apresenta a importância da função extrafiscal do Imposto de Importação, suas características, assim como a importância protecionista para as empresas nacionais, com a intervenção estatal na economia do País, busca</w:t>
            </w:r>
            <w:r>
              <w:rPr>
                <w:rFonts w:ascii="Arial" w:eastAsia="Arial" w:hAnsi="Arial" w:cs="Arial"/>
              </w:rPr>
              <w:t>ndo resolver o questionamento sobre a real importância da política econômica deste tributo. Aborda as exclusões aos princípios constitucionais da legalidade e da anterioridade da lei, que não se configuram contradição com a Constituição Federal, mas sim um</w:t>
            </w:r>
            <w:r>
              <w:rPr>
                <w:rFonts w:ascii="Arial" w:eastAsia="Arial" w:hAnsi="Arial" w:cs="Arial"/>
              </w:rPr>
              <w:t xml:space="preserve">a medida de proteção ao mercado nacional. Através de uma metodologia descritiva e de uma pesquisa qualitativa foi realizado um estudo de caso em uma empresa exportadora de produtos da China para verificar os </w:t>
            </w:r>
            <w:r>
              <w:rPr>
                <w:rFonts w:ascii="Arial" w:eastAsia="Arial" w:hAnsi="Arial" w:cs="Arial"/>
              </w:rPr>
              <w:lastRenderedPageBreak/>
              <w:t>impactos econômicos da alteração do Imposto de I</w:t>
            </w:r>
            <w:r>
              <w:rPr>
                <w:rFonts w:ascii="Arial" w:eastAsia="Arial" w:hAnsi="Arial" w:cs="Arial"/>
              </w:rPr>
              <w:t xml:space="preserve">mportação em suas vendas e por consequência em seus resultados. Através deste estudo de caso percebeu-se a diminuição das vendas, devido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elevação do preço dos carros, desta empresa da China. Por fim, verificou-se que o Imposto de Importação é fundamental</w:t>
            </w:r>
            <w:r>
              <w:rPr>
                <w:rFonts w:ascii="Arial" w:eastAsia="Arial" w:hAnsi="Arial" w:cs="Arial"/>
              </w:rPr>
              <w:t xml:space="preserve"> para o Governo em relação às medidas protecionistas e para as empresas brasileiras, pois as torna mais competitivas e que o Brasil continuará adotando essas medidas para segurar e alavancar o seu comércio.</w:t>
            </w:r>
          </w:p>
          <w:p w14:paraId="2801B618" w14:textId="77777777" w:rsidR="00D318DC" w:rsidRDefault="0059605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exploratória:</w:t>
            </w:r>
            <w:ins w:id="93" w:author="Aparecida Ferreira" w:date="2024-03-19T09:55:00Z">
              <w:r w:rsidR="00350FFC">
                <w:rPr>
                  <w:rFonts w:ascii="Arial" w:eastAsia="Arial" w:hAnsi="Arial" w:cs="Arial"/>
                </w:rPr>
                <w:t xml:space="preserve"> </w:t>
              </w:r>
            </w:ins>
            <w:r>
              <w:rPr>
                <w:rFonts w:ascii="Arial" w:eastAsia="Arial" w:hAnsi="Arial" w:cs="Arial"/>
              </w:rPr>
              <w:t>A OMC é um organismo que av</w:t>
            </w:r>
            <w:r>
              <w:rPr>
                <w:rFonts w:ascii="Arial" w:eastAsia="Arial" w:hAnsi="Arial" w:cs="Arial"/>
              </w:rPr>
              <w:t xml:space="preserve">alia as relações comerciais e que zela pelos interesses de países que sofrem pressão. Diante disto, surge um problema de pesquisa para entender se é compatível com as normas internacionais que regem o sistema multilateral de comércio, um aumento de 30% de </w:t>
            </w:r>
            <w:r>
              <w:rPr>
                <w:rFonts w:ascii="Arial" w:eastAsia="Arial" w:hAnsi="Arial" w:cs="Arial"/>
              </w:rPr>
              <w:t>IPI nos veículos importados pelo Brasil, advindos de países extra MERCOSUL e México e para tal fim avalia o impacto da importação massiva de carros no mercado consumidor brasileiro; apresenta as medidas fiscais do governo para contornar os problemas surgid</w:t>
            </w:r>
            <w:r>
              <w:rPr>
                <w:rFonts w:ascii="Arial" w:eastAsia="Arial" w:hAnsi="Arial" w:cs="Arial"/>
              </w:rPr>
              <w:t>os; analisa os princípios gerais do Sistema Multilateral de Comércio (OMC). O presente estudo baseia-se, sobretudo, em pesquisas com temas sobre os princípios do livre comércio do GATT/OMC e os acordos do Brasil em matéria automotiva</w:t>
            </w:r>
          </w:p>
          <w:p w14:paraId="64B377FB" w14:textId="77777777" w:rsidR="00D318DC" w:rsidRDefault="0059605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de campo: Est</w:t>
            </w:r>
            <w:r>
              <w:rPr>
                <w:rFonts w:ascii="Arial" w:eastAsia="Arial" w:hAnsi="Arial" w:cs="Arial"/>
              </w:rPr>
              <w:t xml:space="preserve">e trabalho analisa o aumento da alíquota de IPI (imposto sobre produto industrializado) sobre os carros importados ocorrida em setembro de 2011. Relata a importância da indústria automobilística no Brasil, o resultado do aumento do imposto sobre os preços </w:t>
            </w:r>
            <w:r>
              <w:rPr>
                <w:rFonts w:ascii="Arial" w:eastAsia="Arial" w:hAnsi="Arial" w:cs="Arial"/>
              </w:rPr>
              <w:t>dos automóveis importados, a situação da demanda e oferta destes bens, os impactos sobre os consumidores e produtores e as consequências no bem-estar social do país. Por conta do aumento do referido imposto, verificou-se um aumento no preço unitário dos ve</w:t>
            </w:r>
            <w:r>
              <w:rPr>
                <w:rFonts w:ascii="Arial" w:eastAsia="Arial" w:hAnsi="Arial" w:cs="Arial"/>
              </w:rPr>
              <w:t>ículos importados, uma retração na oferta e na demanda destes bens, logo um aumento nos custos dos consumidores e produtores dos carros importados e uma perda de bem-estar social, portanto um custo para a sociedade brasileira.</w:t>
            </w:r>
          </w:p>
          <w:p w14:paraId="540EBA0A" w14:textId="77777777" w:rsidR="00D318DC" w:rsidRDefault="0059605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documental: Este tra</w:t>
            </w:r>
            <w:r>
              <w:rPr>
                <w:rFonts w:ascii="Arial" w:eastAsia="Arial" w:hAnsi="Arial" w:cs="Arial"/>
              </w:rPr>
              <w:t xml:space="preserve">balho buscou reunir pesquisas científicas nacionais e internacionais sobre cunicultura, a fim de efetuar um estudo que identificasse os limitadores de produção e consumo da carne de coelho no estado de Pernambuco. As discussões contemporâneas na busca por </w:t>
            </w:r>
            <w:r>
              <w:rPr>
                <w:rFonts w:ascii="Arial" w:eastAsia="Arial" w:hAnsi="Arial" w:cs="Arial"/>
              </w:rPr>
              <w:t>gêneros e ações que simultaneamente apresentem melhoria na condição de vida das populações, conservando o meio ambiente através de produtos alternativos capazes de suprir as necessidades da geração atual, sem comprometer a capacidade de atender as indigênc</w:t>
            </w:r>
            <w:r>
              <w:rPr>
                <w:rFonts w:ascii="Arial" w:eastAsia="Arial" w:hAnsi="Arial" w:cs="Arial"/>
              </w:rPr>
              <w:t xml:space="preserve">ias das futuras </w:t>
            </w:r>
            <w:r>
              <w:rPr>
                <w:rFonts w:ascii="Arial" w:eastAsia="Arial" w:hAnsi="Arial" w:cs="Arial"/>
              </w:rPr>
              <w:lastRenderedPageBreak/>
              <w:t>gerações é fator estratégico para uma sociedade com perspectivas de crescimento</w:t>
            </w:r>
          </w:p>
          <w:p w14:paraId="5403F403" w14:textId="77777777" w:rsidR="00D318DC" w:rsidRDefault="0059605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bibliográfica: A década de 90 provocou profunda reflexão nos paradigmas sobre o desenvolvimento dos sistemas produtivos. A lógica de produção industrial, comercialização e relacionamento entre empresas e pessoas está sendo revista, acarretando mud</w:t>
            </w:r>
            <w:r>
              <w:rPr>
                <w:rFonts w:ascii="Arial" w:eastAsia="Arial" w:hAnsi="Arial" w:cs="Arial"/>
              </w:rPr>
              <w:t xml:space="preserve">anças substanciais na cadeia de suprimentos das indústrias. Novos desafios, oportunidades e ameaças estão sendo apresentados como </w:t>
            </w:r>
            <w:del w:id="94" w:author="Aparecida Ferreira" w:date="2024-03-19T09:56:00Z">
              <w:r w:rsidDel="00350FFC">
                <w:rPr>
                  <w:rFonts w:ascii="Arial" w:eastAsia="Arial" w:hAnsi="Arial" w:cs="Arial"/>
                </w:rPr>
                <w:delText>conseqüência</w:delText>
              </w:r>
            </w:del>
            <w:ins w:id="95" w:author="Aparecida Ferreira" w:date="2024-03-19T09:56:00Z">
              <w:r w:rsidR="00350FFC">
                <w:rPr>
                  <w:rFonts w:ascii="Arial" w:eastAsia="Arial" w:hAnsi="Arial" w:cs="Arial"/>
                </w:rPr>
                <w:t>consequência</w:t>
              </w:r>
            </w:ins>
            <w:r>
              <w:rPr>
                <w:rFonts w:ascii="Arial" w:eastAsia="Arial" w:hAnsi="Arial" w:cs="Arial"/>
              </w:rPr>
              <w:t xml:space="preserve"> da globalização da cadeia, criando uma nova visão nas empresas que deixaram de operar de modo </w:t>
            </w:r>
            <w:proofErr w:type="spellStart"/>
            <w:r>
              <w:rPr>
                <w:rFonts w:ascii="Arial" w:eastAsia="Arial" w:hAnsi="Arial" w:cs="Arial"/>
              </w:rPr>
              <w:t>multidoméstico</w:t>
            </w:r>
            <w:proofErr w:type="spellEnd"/>
            <w:r>
              <w:rPr>
                <w:rFonts w:ascii="Arial" w:eastAsia="Arial" w:hAnsi="Arial" w:cs="Arial"/>
              </w:rPr>
              <w:t xml:space="preserve"> para</w:t>
            </w:r>
            <w:r>
              <w:rPr>
                <w:rFonts w:ascii="Arial" w:eastAsia="Arial" w:hAnsi="Arial" w:cs="Arial"/>
              </w:rPr>
              <w:t xml:space="preserve"> atuar de forma integrada em todo o globo.</w:t>
            </w:r>
            <w:ins w:id="96" w:author="Aparecida Ferreira" w:date="2024-03-19T09:56:00Z">
              <w:r w:rsidR="00350FFC">
                <w:rPr>
                  <w:rFonts w:ascii="Arial" w:eastAsia="Arial" w:hAnsi="Arial" w:cs="Arial"/>
                </w:rPr>
                <w:t xml:space="preserve"> </w:t>
              </w:r>
            </w:ins>
            <w:r>
              <w:rPr>
                <w:rFonts w:ascii="Arial" w:eastAsia="Arial" w:hAnsi="Arial" w:cs="Arial"/>
              </w:rPr>
              <w:t>O presente artigo tem por objetivo descrever e analisar as formas de adaptação da cadeia de suprimentos da indústria automobilística no Brasil aos diferentes fatores internos e externos que afetaram esta cadeia. Pa</w:t>
            </w:r>
            <w:r>
              <w:rPr>
                <w:rFonts w:ascii="Arial" w:eastAsia="Arial" w:hAnsi="Arial" w:cs="Arial"/>
              </w:rPr>
              <w:t xml:space="preserve">ra atingir este objetivo, foi realizada uma pesquisa descritiva, fundamentada na literatura publicada e nos dados fornecidos </w:t>
            </w:r>
            <w:del w:id="97" w:author="Aparecida Ferreira" w:date="2024-03-19T09:56:00Z">
              <w:r w:rsidDel="00350FFC">
                <w:rPr>
                  <w:rFonts w:ascii="Arial" w:eastAsia="Arial" w:hAnsi="Arial" w:cs="Arial"/>
                </w:rPr>
                <w:delText>pela associações</w:delText>
              </w:r>
            </w:del>
            <w:ins w:id="98" w:author="Aparecida Ferreira" w:date="2024-03-19T09:56:00Z">
              <w:r w:rsidR="00350FFC">
                <w:rPr>
                  <w:rFonts w:ascii="Arial" w:eastAsia="Arial" w:hAnsi="Arial" w:cs="Arial"/>
                </w:rPr>
                <w:t>pelas associações</w:t>
              </w:r>
            </w:ins>
            <w:r>
              <w:rPr>
                <w:rFonts w:ascii="Arial" w:eastAsia="Arial" w:hAnsi="Arial" w:cs="Arial"/>
              </w:rPr>
              <w:t xml:space="preserve"> de fabricantes de veículos e de autopeças.</w:t>
            </w:r>
          </w:p>
          <w:p w14:paraId="36B503E3" w14:textId="77777777" w:rsidR="00D318DC" w:rsidRDefault="00D318DC">
            <w:pPr>
              <w:spacing w:line="360" w:lineRule="auto"/>
            </w:pPr>
          </w:p>
        </w:tc>
      </w:tr>
    </w:tbl>
    <w:p w14:paraId="42EE1414" w14:textId="77777777" w:rsidR="00D318DC" w:rsidRDefault="00D318DC">
      <w:pPr>
        <w:spacing w:line="360" w:lineRule="auto"/>
        <w:rPr>
          <w:rFonts w:ascii="Arial" w:eastAsia="Arial" w:hAnsi="Arial" w:cs="Arial"/>
          <w:color w:val="000000"/>
        </w:rPr>
      </w:pPr>
    </w:p>
    <w:p w14:paraId="4285238C" w14:textId="77777777" w:rsidR="00D318DC" w:rsidDel="00350FFC" w:rsidRDefault="00596058">
      <w:pPr>
        <w:rPr>
          <w:del w:id="99" w:author="Aparecida Ferreira" w:date="2024-03-19T09:56:00Z"/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8B19B5D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20A1E8AC" w14:textId="77777777" w:rsidR="00D318DC" w:rsidRDefault="0059605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BIBLIOGRAFIA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D318DC" w14:paraId="5C4B0D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7D690" w14:textId="77777777" w:rsidR="00350FFC" w:rsidRPr="00350FFC" w:rsidRDefault="00350FFC">
            <w:pPr>
              <w:rPr>
                <w:ins w:id="100" w:author="Aparecida Ferreira" w:date="2024-03-19T09:57:00Z"/>
                <w:rFonts w:ascii="Arial" w:eastAsia="Arial" w:hAnsi="Arial" w:cs="Arial"/>
                <w:color w:val="000000"/>
                <w:rPrChange w:id="101" w:author="Aparecida Ferreira" w:date="2024-03-19T09:57:00Z">
                  <w:rPr>
                    <w:ins w:id="102" w:author="Aparecida Ferreira" w:date="2024-03-19T09:57:00Z"/>
                    <w:rFonts w:ascii="Arial" w:eastAsia="Arial" w:hAnsi="Arial" w:cs="Arial"/>
                    <w:color w:val="000000"/>
                  </w:rPr>
                </w:rPrChange>
              </w:rPr>
            </w:pPr>
            <w:ins w:id="103" w:author="Aparecida Ferreira" w:date="2024-03-19T09:57:00Z">
              <w:r w:rsidRPr="00350FFC">
                <w:rPr>
                  <w:rFonts w:ascii="Arial" w:eastAsia="Arial" w:hAnsi="Arial" w:cs="Arial"/>
                  <w:color w:val="000000"/>
                  <w:rPrChange w:id="104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BARAN, Renato; LEGEY, Luiz Fernando Loureiro. Veículos elétricos: história e perspectivas no Brasil. BNDES Setorial, Rio de Janeiro, n.33, p. 207-224, mar. 2011.</w:t>
              </w:r>
            </w:ins>
          </w:p>
          <w:p w14:paraId="709F4879" w14:textId="77777777" w:rsidR="00350FFC" w:rsidRPr="00350FFC" w:rsidRDefault="00350FFC">
            <w:pPr>
              <w:rPr>
                <w:ins w:id="105" w:author="Aparecida Ferreira" w:date="2024-03-19T09:57:00Z"/>
                <w:rFonts w:ascii="Arial" w:hAnsi="Arial" w:cs="Arial"/>
                <w:rPrChange w:id="106" w:author="Aparecida Ferreira" w:date="2024-03-19T09:57:00Z">
                  <w:rPr>
                    <w:ins w:id="107" w:author="Aparecida Ferreira" w:date="2024-03-19T09:57:00Z"/>
                  </w:rPr>
                </w:rPrChange>
              </w:rPr>
            </w:pPr>
            <w:ins w:id="108" w:author="Aparecida Ferreira" w:date="2024-03-19T09:57:00Z">
              <w:r w:rsidRPr="00350FFC">
                <w:rPr>
                  <w:rFonts w:ascii="Arial" w:eastAsia="Calibri" w:hAnsi="Arial" w:cs="Arial"/>
                  <w:rPrChange w:id="109" w:author="Aparecida Ferreira" w:date="2024-03-19T09:57:00Z">
                    <w:rPr>
                      <w:rFonts w:ascii="Calibri" w:eastAsia="Calibri" w:hAnsi="Calibri" w:cs="Calibri"/>
                    </w:rPr>
                  </w:rPrChange>
                </w:rPr>
                <w:t>BAUMANN, R. O Brasil na economia global Rio de Janeiro: Campus, 1996.</w:t>
              </w:r>
            </w:ins>
          </w:p>
          <w:p w14:paraId="29AC3508" w14:textId="77777777" w:rsidR="00350FFC" w:rsidRPr="00350FFC" w:rsidRDefault="00350FFC">
            <w:pPr>
              <w:rPr>
                <w:ins w:id="110" w:author="Aparecida Ferreira" w:date="2024-03-19T09:57:00Z"/>
                <w:rFonts w:ascii="Arial" w:eastAsia="Arial" w:hAnsi="Arial" w:cs="Arial"/>
                <w:color w:val="000000"/>
                <w:rPrChange w:id="111" w:author="Aparecida Ferreira" w:date="2024-03-19T09:57:00Z">
                  <w:rPr>
                    <w:ins w:id="112" w:author="Aparecida Ferreira" w:date="2024-03-19T09:57:00Z"/>
                    <w:rFonts w:ascii="Arial" w:eastAsia="Arial" w:hAnsi="Arial" w:cs="Arial"/>
                    <w:color w:val="000000"/>
                  </w:rPr>
                </w:rPrChange>
              </w:rPr>
            </w:pPr>
            <w:proofErr w:type="spellStart"/>
            <w:ins w:id="113" w:author="Aparecida Ferreira" w:date="2024-03-19T09:57:00Z">
              <w:r w:rsidRPr="00350FFC">
                <w:rPr>
                  <w:rFonts w:ascii="Arial" w:eastAsia="Arial" w:hAnsi="Arial" w:cs="Arial"/>
                  <w:color w:val="000000"/>
                  <w:rPrChange w:id="114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Meinero</w:t>
              </w:r>
              <w:proofErr w:type="spellEnd"/>
              <w:r w:rsidRPr="00350FFC">
                <w:rPr>
                  <w:rFonts w:ascii="Arial" w:eastAsia="Arial" w:hAnsi="Arial" w:cs="Arial"/>
                  <w:color w:val="000000"/>
                  <w:rPrChange w:id="115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, Fernando Pedro. "ANÁLISE DA LEGALIDADE DO AUMENTO DE IPI PARA VEÍCULOS IMPORTADOS PELO BRASIL DE ORIGEM DIVERSA AOS PAÍSES DO MERCOSUL E MÉXICO DE ACORDO COM AS NORMAS DA OMC PARA O COMÉRCIO INTERNACIONAL."</w:t>
              </w:r>
            </w:ins>
          </w:p>
          <w:p w14:paraId="4E7B3D1C" w14:textId="77777777" w:rsidR="00350FFC" w:rsidRPr="00350FFC" w:rsidRDefault="00350FFC">
            <w:pPr>
              <w:rPr>
                <w:ins w:id="116" w:author="Aparecida Ferreira" w:date="2024-03-19T09:57:00Z"/>
                <w:rFonts w:ascii="Arial" w:eastAsia="Arial" w:hAnsi="Arial" w:cs="Arial"/>
                <w:color w:val="000000"/>
                <w:rPrChange w:id="117" w:author="Aparecida Ferreira" w:date="2024-03-19T09:57:00Z">
                  <w:rPr>
                    <w:ins w:id="118" w:author="Aparecida Ferreira" w:date="2024-03-19T09:57:00Z"/>
                    <w:rFonts w:ascii="Arial" w:eastAsia="Arial" w:hAnsi="Arial" w:cs="Arial"/>
                    <w:color w:val="000000"/>
                  </w:rPr>
                </w:rPrChange>
              </w:rPr>
            </w:pPr>
            <w:ins w:id="119" w:author="Aparecida Ferreira" w:date="2024-03-19T09:57:00Z">
              <w:r w:rsidRPr="00350FFC">
                <w:rPr>
                  <w:rFonts w:ascii="Arial" w:eastAsia="Arial" w:hAnsi="Arial" w:cs="Arial"/>
                  <w:color w:val="000000"/>
                  <w:rPrChange w:id="120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MILHOME, Davi Martins. Análise da concentração do mercado de locação de automóveis no Período entre 2014 e 2021. 2022. 35 f. Trabalho de Conclusão de Curso (Graduação em Economia) – Faculdade de Economia, Administração, Atuária e Contabilidade, Universidade Federal do Ceará, Fortaleza, 2022.</w:t>
              </w:r>
            </w:ins>
          </w:p>
          <w:p w14:paraId="68E446C4" w14:textId="77777777" w:rsidR="00350FFC" w:rsidRPr="00350FFC" w:rsidRDefault="00350FFC">
            <w:pPr>
              <w:rPr>
                <w:ins w:id="121" w:author="Aparecida Ferreira" w:date="2024-03-19T09:57:00Z"/>
                <w:rFonts w:ascii="Arial" w:eastAsia="Arial" w:hAnsi="Arial" w:cs="Arial"/>
                <w:color w:val="000000"/>
                <w:rPrChange w:id="122" w:author="Aparecida Ferreira" w:date="2024-03-19T09:57:00Z">
                  <w:rPr>
                    <w:ins w:id="123" w:author="Aparecida Ferreira" w:date="2024-03-19T09:57:00Z"/>
                    <w:rFonts w:ascii="Arial" w:eastAsia="Arial" w:hAnsi="Arial" w:cs="Arial"/>
                    <w:color w:val="000000"/>
                  </w:rPr>
                </w:rPrChange>
              </w:rPr>
            </w:pPr>
            <w:ins w:id="124" w:author="Aparecida Ferreira" w:date="2024-03-19T09:57:00Z">
              <w:r w:rsidRPr="00350FFC">
                <w:rPr>
                  <w:rFonts w:ascii="Arial" w:eastAsia="Arial" w:hAnsi="Arial" w:cs="Arial"/>
                  <w:color w:val="000000"/>
                  <w:rPrChange w:id="125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 xml:space="preserve">MINISTÉRIO DO PLANEJAMENTO E </w:t>
              </w:r>
              <w:proofErr w:type="spellStart"/>
              <w:proofErr w:type="gramStart"/>
              <w:r w:rsidRPr="00350FFC">
                <w:rPr>
                  <w:rFonts w:ascii="Arial" w:eastAsia="Arial" w:hAnsi="Arial" w:cs="Arial"/>
                  <w:color w:val="000000"/>
                  <w:rPrChange w:id="126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ORÇAMENTO,Ministro</w:t>
              </w:r>
              <w:proofErr w:type="spellEnd"/>
              <w:proofErr w:type="gramEnd"/>
              <w:r w:rsidRPr="00350FFC">
                <w:rPr>
                  <w:rFonts w:ascii="Arial" w:eastAsia="Arial" w:hAnsi="Arial" w:cs="Arial"/>
                  <w:color w:val="000000"/>
                  <w:rPrChange w:id="127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 xml:space="preserve">: Paulo </w:t>
              </w:r>
              <w:proofErr w:type="spellStart"/>
              <w:r w:rsidRPr="00350FFC">
                <w:rPr>
                  <w:rFonts w:ascii="Arial" w:eastAsia="Arial" w:hAnsi="Arial" w:cs="Arial"/>
                  <w:color w:val="000000"/>
                  <w:rPrChange w:id="128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Paiva,Secretário</w:t>
              </w:r>
              <w:proofErr w:type="spellEnd"/>
              <w:r w:rsidRPr="00350FFC">
                <w:rPr>
                  <w:rFonts w:ascii="Arial" w:eastAsia="Arial" w:hAnsi="Arial" w:cs="Arial"/>
                  <w:color w:val="000000"/>
                  <w:rPrChange w:id="129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 xml:space="preserve"> Executivo: Martus </w:t>
              </w:r>
              <w:proofErr w:type="spellStart"/>
              <w:r w:rsidRPr="00350FFC">
                <w:rPr>
                  <w:rFonts w:ascii="Arial" w:eastAsia="Arial" w:hAnsi="Arial" w:cs="Arial"/>
                  <w:color w:val="000000"/>
                  <w:rPrChange w:id="130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TavaresInstituto</w:t>
              </w:r>
              <w:proofErr w:type="spellEnd"/>
              <w:r w:rsidRPr="00350FFC">
                <w:rPr>
                  <w:rFonts w:ascii="Arial" w:eastAsia="Arial" w:hAnsi="Arial" w:cs="Arial"/>
                  <w:color w:val="000000"/>
                  <w:rPrChange w:id="131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 xml:space="preserve"> de Pesquisa Econômica Aplicada, Rio de Janeiro, Rio de Janeiro, 1998</w:t>
              </w:r>
            </w:ins>
          </w:p>
          <w:p w14:paraId="187BC71D" w14:textId="77777777" w:rsidR="00350FFC" w:rsidRPr="00350FFC" w:rsidRDefault="00350FFC">
            <w:pPr>
              <w:rPr>
                <w:ins w:id="132" w:author="Aparecida Ferreira" w:date="2024-03-19T09:57:00Z"/>
                <w:rFonts w:ascii="Arial" w:eastAsia="Arial" w:hAnsi="Arial" w:cs="Arial"/>
                <w:color w:val="000000"/>
                <w:rPrChange w:id="133" w:author="Aparecida Ferreira" w:date="2024-03-19T09:57:00Z">
                  <w:rPr>
                    <w:ins w:id="134" w:author="Aparecida Ferreira" w:date="2024-03-19T09:57:00Z"/>
                    <w:rFonts w:ascii="Arial" w:eastAsia="Arial" w:hAnsi="Arial" w:cs="Arial"/>
                    <w:color w:val="000000"/>
                  </w:rPr>
                </w:rPrChange>
              </w:rPr>
            </w:pPr>
            <w:ins w:id="135" w:author="Aparecida Ferreira" w:date="2024-03-19T09:57:00Z">
              <w:r w:rsidRPr="00350FFC">
                <w:rPr>
                  <w:rFonts w:ascii="Arial" w:eastAsia="Arial" w:hAnsi="Arial" w:cs="Arial"/>
                  <w:color w:val="000000"/>
                  <w:rPrChange w:id="136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 xml:space="preserve">NOGUEIRA, Lucas Barbosa. O imposto de importação como política econômica de proteção ao mercado nacional. 2013. 16 f. TCC (graduação em Ciências Contábeis) - Universidade Federal do Ceará, Faculdade de Economia, Administração, Atuária e Contabilidade, </w:t>
              </w:r>
              <w:proofErr w:type="spellStart"/>
              <w:r w:rsidRPr="00350FFC">
                <w:rPr>
                  <w:rFonts w:ascii="Arial" w:eastAsia="Arial" w:hAnsi="Arial" w:cs="Arial"/>
                  <w:color w:val="000000"/>
                  <w:rPrChange w:id="137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Fortaleza-CE</w:t>
              </w:r>
              <w:proofErr w:type="spellEnd"/>
              <w:r w:rsidRPr="00350FFC">
                <w:rPr>
                  <w:rFonts w:ascii="Arial" w:eastAsia="Arial" w:hAnsi="Arial" w:cs="Arial"/>
                  <w:color w:val="000000"/>
                  <w:rPrChange w:id="138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>, 2013.</w:t>
              </w:r>
            </w:ins>
          </w:p>
          <w:p w14:paraId="5F926B51" w14:textId="77777777" w:rsidR="00D318DC" w:rsidDel="00350FFC" w:rsidRDefault="00350FFC">
            <w:pPr>
              <w:rPr>
                <w:del w:id="139" w:author="Aparecida Ferreira" w:date="2024-03-19T09:56:00Z"/>
                <w:rFonts w:ascii="Arial" w:eastAsia="Arial" w:hAnsi="Arial" w:cs="Arial"/>
                <w:color w:val="000000"/>
              </w:rPr>
            </w:pPr>
            <w:ins w:id="140" w:author="Aparecida Ferreira" w:date="2024-03-19T09:57:00Z">
              <w:r w:rsidRPr="00350FFC">
                <w:rPr>
                  <w:rFonts w:ascii="Arial" w:eastAsia="Arial" w:hAnsi="Arial" w:cs="Arial"/>
                  <w:color w:val="000000"/>
                  <w:rPrChange w:id="141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t xml:space="preserve">PINÉO, Thiago da Silva. Análise dos efeitos do aumento do IPI dos carros importados sobre a sociedade brasileira até 2012. 2013. 43 f. TCC (graduação em Ciências Econômicas) - Universidade Federal do Ceará, Faculdade de Economia, </w:t>
              </w:r>
              <w:r w:rsidRPr="00350FFC">
                <w:rPr>
                  <w:rFonts w:ascii="Arial" w:eastAsia="Arial" w:hAnsi="Arial" w:cs="Arial"/>
                  <w:color w:val="000000"/>
                  <w:rPrChange w:id="142" w:author="Aparecida Ferreira" w:date="2024-03-19T09:57:00Z">
                    <w:rPr>
                      <w:rFonts w:ascii="Arial" w:eastAsia="Arial" w:hAnsi="Arial" w:cs="Arial"/>
                      <w:color w:val="000000"/>
                    </w:rPr>
                  </w:rPrChange>
                </w:rPr>
                <w:lastRenderedPageBreak/>
                <w:t>Administração, Atuária e Contabilidade, Fortaleza/CE, 2013.</w:t>
              </w:r>
            </w:ins>
            <w:del w:id="143" w:author="Aparecida Ferreira" w:date="2024-03-19T09:56:00Z">
              <w:r w:rsidR="00596058" w:rsidDel="00350FFC">
                <w:rPr>
                  <w:rFonts w:ascii="Arial" w:eastAsia="Arial" w:hAnsi="Arial" w:cs="Arial"/>
                  <w:color w:val="000000"/>
                </w:rPr>
                <w:delText>Listar os principais LIVROS a serem pesquisados. (Mínimo 03 Bibliografias para cada disciplina, preferencialmente da biblioteca do CEEP)</w:delText>
              </w:r>
            </w:del>
          </w:p>
          <w:p w14:paraId="0F2BDCB8" w14:textId="77777777" w:rsidR="00D318DC" w:rsidDel="00350FFC" w:rsidRDefault="00596058">
            <w:pPr>
              <w:rPr>
                <w:del w:id="144" w:author="Aparecida Ferreira" w:date="2024-03-19T09:56:00Z"/>
                <w:rFonts w:ascii="Arial" w:eastAsia="Arial" w:hAnsi="Arial" w:cs="Arial"/>
                <w:color w:val="000000"/>
              </w:rPr>
            </w:pPr>
            <w:del w:id="145" w:author="Aparecida Ferreira" w:date="2024-03-19T09:56:00Z">
              <w:r w:rsidDel="00350FFC">
                <w:rPr>
                  <w:rFonts w:ascii="Arial" w:eastAsia="Arial" w:hAnsi="Arial" w:cs="Arial"/>
                  <w:color w:val="000000"/>
                </w:rPr>
                <w:delText>Usar artigos:</w:delText>
              </w:r>
            </w:del>
          </w:p>
          <w:p w14:paraId="20BF2D9A" w14:textId="77777777" w:rsidR="00D318DC" w:rsidDel="00350FFC" w:rsidRDefault="00596058">
            <w:pPr>
              <w:rPr>
                <w:del w:id="146" w:author="Aparecida Ferreira" w:date="2024-03-19T09:57:00Z"/>
                <w:rFonts w:ascii="Arial" w:eastAsia="Arial" w:hAnsi="Arial" w:cs="Arial"/>
                <w:color w:val="000000"/>
              </w:rPr>
            </w:pPr>
            <w:del w:id="147" w:author="Aparecida Ferreira" w:date="2024-03-19T09:57:00Z">
              <w:r w:rsidDel="00350FFC">
                <w:rPr>
                  <w:rFonts w:ascii="Arial" w:eastAsia="Arial" w:hAnsi="Arial" w:cs="Arial"/>
                  <w:color w:val="000000"/>
                </w:rPr>
                <w:delText>BARAN, Renato; LEGEY, Luiz Fernando Loureiro. Veículos elétricos: história e perspectivas no Brasil. BNDE</w:delText>
              </w:r>
              <w:r w:rsidDel="00350FFC">
                <w:rPr>
                  <w:rFonts w:ascii="Arial" w:eastAsia="Arial" w:hAnsi="Arial" w:cs="Arial"/>
                  <w:color w:val="000000"/>
                </w:rPr>
                <w:delText>S Setorial, Rio de Janeiro, n.33, p. 207-224, mar. 2011.</w:delText>
              </w:r>
            </w:del>
          </w:p>
          <w:p w14:paraId="61452D9B" w14:textId="77777777" w:rsidR="00D318DC" w:rsidDel="00350FFC" w:rsidRDefault="00596058">
            <w:pPr>
              <w:rPr>
                <w:del w:id="148" w:author="Aparecida Ferreira" w:date="2024-03-19T09:57:00Z"/>
                <w:rFonts w:ascii="Arial" w:eastAsia="Arial" w:hAnsi="Arial" w:cs="Arial"/>
                <w:color w:val="000000"/>
              </w:rPr>
            </w:pPr>
            <w:del w:id="149" w:author="Aparecida Ferreira" w:date="2024-03-19T09:57:00Z">
              <w:r w:rsidDel="00350FFC">
                <w:rPr>
                  <w:rFonts w:ascii="Arial" w:eastAsia="Arial" w:hAnsi="Arial" w:cs="Arial"/>
                  <w:color w:val="000000"/>
                </w:rPr>
                <w:delText>MILHOME, Davi Martins. Análise da concentração do mercado de locação de automóveis no Período entre 2014 e 2021. 2022. 35 f. Trabalho de Conclusão de Curso (Graduação em Economia) – Faculdade de Econ</w:delText>
              </w:r>
              <w:r w:rsidDel="00350FFC">
                <w:rPr>
                  <w:rFonts w:ascii="Arial" w:eastAsia="Arial" w:hAnsi="Arial" w:cs="Arial"/>
                  <w:color w:val="000000"/>
                </w:rPr>
                <w:delText>omia, Administração, Atuária e Contabilidade, Universidade Federal do Ceará, Fortaleza, 2022.</w:delText>
              </w:r>
            </w:del>
          </w:p>
          <w:p w14:paraId="35F38A25" w14:textId="77777777" w:rsidR="00D318DC" w:rsidDel="00350FFC" w:rsidRDefault="00596058">
            <w:pPr>
              <w:rPr>
                <w:del w:id="150" w:author="Aparecida Ferreira" w:date="2024-03-19T09:57:00Z"/>
                <w:rFonts w:ascii="Arial" w:eastAsia="Arial" w:hAnsi="Arial" w:cs="Arial"/>
                <w:color w:val="000000"/>
              </w:rPr>
            </w:pPr>
            <w:del w:id="151" w:author="Aparecida Ferreira" w:date="2024-03-19T09:57:00Z">
              <w:r w:rsidDel="00350FFC">
                <w:rPr>
                  <w:rFonts w:ascii="Arial" w:eastAsia="Arial" w:hAnsi="Arial" w:cs="Arial"/>
                  <w:color w:val="000000"/>
                </w:rPr>
                <w:delText xml:space="preserve">MINISTÉRIO DO PLANEJAMENTO E ORÇAMENTO,Ministro: Paulo Paiva,Secretário Executivo: Martus TavaresInstituto de Pesquisa Econômica Aplicada, Rio de Janeiro, Rio de </w:delText>
              </w:r>
              <w:r w:rsidDel="00350FFC">
                <w:rPr>
                  <w:rFonts w:ascii="Arial" w:eastAsia="Arial" w:hAnsi="Arial" w:cs="Arial"/>
                  <w:color w:val="000000"/>
                </w:rPr>
                <w:delText>Janeiro, 1998</w:delText>
              </w:r>
            </w:del>
          </w:p>
          <w:p w14:paraId="5B078A6D" w14:textId="77777777" w:rsidR="00D318DC" w:rsidDel="00350FFC" w:rsidRDefault="00596058">
            <w:pPr>
              <w:rPr>
                <w:del w:id="152" w:author="Aparecida Ferreira" w:date="2024-03-19T09:57:00Z"/>
                <w:rFonts w:ascii="Arial" w:eastAsia="Arial" w:hAnsi="Arial" w:cs="Arial"/>
                <w:color w:val="000000"/>
              </w:rPr>
            </w:pPr>
            <w:del w:id="153" w:author="Aparecida Ferreira" w:date="2024-03-19T09:57:00Z">
              <w:r w:rsidDel="00350FFC">
                <w:rPr>
                  <w:rFonts w:ascii="Arial" w:eastAsia="Arial" w:hAnsi="Arial" w:cs="Arial"/>
                  <w:color w:val="000000"/>
                </w:rPr>
                <w:delText>Meinero, Fernando Pedro. "ANÁLISE DA LEGALIDADE DO AUMENTO DE IPI PARA VEÍCULOS IMPORTADOS PELO BRASIL DE ORIGEM DIVERSA AOS PAÍSES DO MERCOSUL E MÉXICO DE ACORDO COM AS NORMAS DA OMC PARA O COMÉRCIO INTERNACIONAL."</w:delText>
              </w:r>
            </w:del>
          </w:p>
          <w:p w14:paraId="4B566165" w14:textId="77777777" w:rsidR="00D318DC" w:rsidDel="00350FFC" w:rsidRDefault="00596058">
            <w:pPr>
              <w:rPr>
                <w:del w:id="154" w:author="Aparecida Ferreira" w:date="2024-03-19T09:57:00Z"/>
                <w:rFonts w:ascii="Arial" w:eastAsia="Arial" w:hAnsi="Arial" w:cs="Arial"/>
                <w:color w:val="000000"/>
              </w:rPr>
            </w:pPr>
            <w:del w:id="155" w:author="Aparecida Ferreira" w:date="2024-03-19T09:57:00Z">
              <w:r w:rsidDel="00350FFC">
                <w:rPr>
                  <w:rFonts w:ascii="Arial" w:eastAsia="Arial" w:hAnsi="Arial" w:cs="Arial"/>
                  <w:color w:val="000000"/>
                </w:rPr>
                <w:delText>NOGUEIRA, Lucas Barbosa. O</w:delText>
              </w:r>
              <w:r w:rsidDel="00350FFC">
                <w:rPr>
                  <w:rFonts w:ascii="Arial" w:eastAsia="Arial" w:hAnsi="Arial" w:cs="Arial"/>
                  <w:color w:val="000000"/>
                </w:rPr>
                <w:delText xml:space="preserve"> imposto de importação como política econômica de proteção ao mercado nacional. 2013. 16 f. TCC (graduação em Ciências Contábeis) - Universidade Federal do Ceará, Faculdade de Economia, Administração, Atuária e Contabilidade, Fortaleza-CE, 2013.</w:delText>
              </w:r>
            </w:del>
          </w:p>
          <w:p w14:paraId="4BE34BD0" w14:textId="77777777" w:rsidR="00D318DC" w:rsidDel="00350FFC" w:rsidRDefault="00596058">
            <w:pPr>
              <w:rPr>
                <w:del w:id="156" w:author="Aparecida Ferreira" w:date="2024-03-19T09:57:00Z"/>
                <w:rFonts w:ascii="Arial" w:eastAsia="Arial" w:hAnsi="Arial" w:cs="Arial"/>
                <w:color w:val="000000"/>
              </w:rPr>
            </w:pPr>
            <w:del w:id="157" w:author="Aparecida Ferreira" w:date="2024-03-19T09:57:00Z">
              <w:r w:rsidDel="00350FFC">
                <w:rPr>
                  <w:rFonts w:ascii="Arial" w:eastAsia="Arial" w:hAnsi="Arial" w:cs="Arial"/>
                  <w:color w:val="000000"/>
                </w:rPr>
                <w:delText>PINÉO, Thi</w:delText>
              </w:r>
              <w:r w:rsidDel="00350FFC">
                <w:rPr>
                  <w:rFonts w:ascii="Arial" w:eastAsia="Arial" w:hAnsi="Arial" w:cs="Arial"/>
                  <w:color w:val="000000"/>
                </w:rPr>
                <w:delText>ago da Silva. Análise dos efeitos do aumento do IPI dos carros importados sobre a sociedade brasileira até 2012. 2013. 43 f. TCC (graduação em Ciências Econômicas) - Universidade Federal do Ceará, Faculdade de Economia, Administração, Atuária e Contabilida</w:delText>
              </w:r>
              <w:r w:rsidDel="00350FFC">
                <w:rPr>
                  <w:rFonts w:ascii="Arial" w:eastAsia="Arial" w:hAnsi="Arial" w:cs="Arial"/>
                  <w:color w:val="000000"/>
                </w:rPr>
                <w:delText>de, Fortaleza/CE, 2013.</w:delText>
              </w:r>
            </w:del>
          </w:p>
          <w:p w14:paraId="69E04885" w14:textId="77777777" w:rsidR="00D318DC" w:rsidRDefault="00596058">
            <w:del w:id="158" w:author="Aparecida Ferreira" w:date="2024-03-19T09:57:00Z">
              <w:r w:rsidDel="00350FFC">
                <w:rPr>
                  <w:rFonts w:ascii="Calibri" w:eastAsia="Calibri" w:hAnsi="Calibri" w:cs="Calibri"/>
                </w:rPr>
                <w:delText>BAUMANN, R. O Brasil na economia global Rio de Janeiro: Campus, 1996.</w:delText>
              </w:r>
            </w:del>
          </w:p>
        </w:tc>
        <w:bookmarkStart w:id="159" w:name="_GoBack"/>
        <w:bookmarkEnd w:id="159"/>
      </w:tr>
    </w:tbl>
    <w:p w14:paraId="46640CBB" w14:textId="77777777" w:rsidR="00D318DC" w:rsidRDefault="00D318DC">
      <w:pPr>
        <w:rPr>
          <w:rFonts w:ascii="Arial" w:eastAsia="Arial" w:hAnsi="Arial" w:cs="Arial"/>
          <w:color w:val="000000"/>
        </w:rPr>
      </w:pPr>
    </w:p>
    <w:p w14:paraId="074944C5" w14:textId="77777777" w:rsidR="00D318DC" w:rsidDel="00350FFC" w:rsidRDefault="00D318DC">
      <w:pPr>
        <w:rPr>
          <w:del w:id="160" w:author="Aparecida Ferreira" w:date="2024-03-19T09:56:00Z"/>
          <w:rFonts w:ascii="Arial" w:eastAsia="Arial" w:hAnsi="Arial" w:cs="Arial"/>
          <w:color w:val="000000"/>
        </w:rPr>
      </w:pPr>
    </w:p>
    <w:p w14:paraId="20DFDD16" w14:textId="77777777" w:rsidR="00D318DC" w:rsidDel="00350FFC" w:rsidRDefault="00D318DC">
      <w:pPr>
        <w:rPr>
          <w:del w:id="161" w:author="Aparecida Ferreira" w:date="2024-03-19T09:56:00Z"/>
          <w:rFonts w:ascii="Arial" w:eastAsia="Arial" w:hAnsi="Arial" w:cs="Arial"/>
          <w:color w:val="000000"/>
        </w:rPr>
      </w:pPr>
    </w:p>
    <w:p w14:paraId="47314C37" w14:textId="77777777" w:rsidR="00D318DC" w:rsidDel="00350FFC" w:rsidRDefault="00D318DC">
      <w:pPr>
        <w:rPr>
          <w:del w:id="162" w:author="Aparecida Ferreira" w:date="2024-03-19T09:56:00Z"/>
          <w:rFonts w:ascii="Arial" w:eastAsia="Arial" w:hAnsi="Arial" w:cs="Arial"/>
          <w:color w:val="000000"/>
        </w:rPr>
      </w:pPr>
    </w:p>
    <w:p w14:paraId="4945AECD" w14:textId="77777777" w:rsidR="00D318DC" w:rsidDel="00350FFC" w:rsidRDefault="00D318DC">
      <w:pPr>
        <w:rPr>
          <w:del w:id="163" w:author="Aparecida Ferreira" w:date="2024-03-19T09:56:00Z"/>
          <w:rFonts w:ascii="Arial" w:eastAsia="Arial" w:hAnsi="Arial" w:cs="Arial"/>
          <w:color w:val="000000"/>
        </w:rPr>
      </w:pPr>
    </w:p>
    <w:p w14:paraId="114FB9A1" w14:textId="77777777" w:rsidR="00D318DC" w:rsidDel="00350FFC" w:rsidRDefault="00D318DC">
      <w:pPr>
        <w:rPr>
          <w:del w:id="164" w:author="Aparecida Ferreira" w:date="2024-03-19T09:56:00Z"/>
          <w:rFonts w:ascii="Arial" w:eastAsia="Arial" w:hAnsi="Arial" w:cs="Arial"/>
          <w:color w:val="000000"/>
        </w:rPr>
      </w:pPr>
    </w:p>
    <w:p w14:paraId="3A911015" w14:textId="77777777" w:rsidR="00D318DC" w:rsidDel="00350FFC" w:rsidRDefault="00D318DC">
      <w:pPr>
        <w:rPr>
          <w:del w:id="165" w:author="Aparecida Ferreira" w:date="2024-03-19T09:56:00Z"/>
          <w:rFonts w:ascii="Arial" w:eastAsia="Arial" w:hAnsi="Arial" w:cs="Arial"/>
          <w:color w:val="000000"/>
        </w:rPr>
      </w:pPr>
    </w:p>
    <w:p w14:paraId="6A22D11D" w14:textId="77777777" w:rsidR="00D318DC" w:rsidDel="00350FFC" w:rsidRDefault="00D318DC">
      <w:pPr>
        <w:rPr>
          <w:del w:id="166" w:author="Aparecida Ferreira" w:date="2024-03-19T09:56:00Z"/>
          <w:rFonts w:ascii="Arial" w:eastAsia="Arial" w:hAnsi="Arial" w:cs="Arial"/>
          <w:color w:val="000000"/>
        </w:rPr>
      </w:pPr>
    </w:p>
    <w:p w14:paraId="54BD3D6B" w14:textId="77777777" w:rsidR="00D318DC" w:rsidDel="00350FFC" w:rsidRDefault="00D318DC">
      <w:pPr>
        <w:rPr>
          <w:del w:id="167" w:author="Aparecida Ferreira" w:date="2024-03-19T09:56:00Z"/>
          <w:rFonts w:ascii="Arial" w:eastAsia="Arial" w:hAnsi="Arial" w:cs="Arial"/>
          <w:color w:val="000000"/>
        </w:rPr>
      </w:pPr>
    </w:p>
    <w:p w14:paraId="7AEA23AF" w14:textId="77777777" w:rsidR="00D318DC" w:rsidDel="00350FFC" w:rsidRDefault="00D318DC">
      <w:pPr>
        <w:rPr>
          <w:del w:id="168" w:author="Aparecida Ferreira" w:date="2024-03-19T09:56:00Z"/>
          <w:rFonts w:ascii="Arial" w:eastAsia="Arial" w:hAnsi="Arial" w:cs="Arial"/>
          <w:color w:val="000000"/>
        </w:rPr>
      </w:pPr>
    </w:p>
    <w:p w14:paraId="0367ED69" w14:textId="77777777" w:rsidR="00D318DC" w:rsidDel="00350FFC" w:rsidRDefault="00D318DC">
      <w:pPr>
        <w:rPr>
          <w:del w:id="169" w:author="Aparecida Ferreira" w:date="2024-03-19T09:56:00Z"/>
          <w:rFonts w:ascii="Arial" w:eastAsia="Arial" w:hAnsi="Arial" w:cs="Arial"/>
          <w:color w:val="000000"/>
        </w:rPr>
      </w:pPr>
    </w:p>
    <w:p w14:paraId="450B79EF" w14:textId="77777777" w:rsidR="00D318DC" w:rsidDel="00350FFC" w:rsidRDefault="00D318DC">
      <w:pPr>
        <w:rPr>
          <w:del w:id="170" w:author="Aparecida Ferreira" w:date="2024-03-19T09:56:00Z"/>
          <w:rFonts w:ascii="Arial" w:eastAsia="Arial" w:hAnsi="Arial" w:cs="Arial"/>
          <w:color w:val="000000"/>
        </w:rPr>
      </w:pPr>
    </w:p>
    <w:p w14:paraId="6451A6C8" w14:textId="77777777" w:rsidR="00D318DC" w:rsidDel="00350FFC" w:rsidRDefault="00D318DC">
      <w:pPr>
        <w:rPr>
          <w:del w:id="171" w:author="Aparecida Ferreira" w:date="2024-03-19T09:56:00Z"/>
          <w:rFonts w:ascii="Arial" w:eastAsia="Arial" w:hAnsi="Arial" w:cs="Arial"/>
          <w:color w:val="000000"/>
        </w:rPr>
      </w:pPr>
    </w:p>
    <w:p w14:paraId="2B782225" w14:textId="77777777" w:rsidR="00D318DC" w:rsidDel="00350FFC" w:rsidRDefault="00D318DC">
      <w:pPr>
        <w:rPr>
          <w:del w:id="172" w:author="Aparecida Ferreira" w:date="2024-03-19T09:56:00Z"/>
          <w:rFonts w:ascii="Arial" w:eastAsia="Arial" w:hAnsi="Arial" w:cs="Arial"/>
          <w:color w:val="000000"/>
        </w:rPr>
      </w:pPr>
    </w:p>
    <w:p w14:paraId="3AC2B6F7" w14:textId="77777777" w:rsidR="00D318DC" w:rsidDel="00350FFC" w:rsidRDefault="00D318DC">
      <w:pPr>
        <w:rPr>
          <w:del w:id="173" w:author="Aparecida Ferreira" w:date="2024-03-19T09:56:00Z"/>
          <w:rFonts w:ascii="Arial" w:eastAsia="Arial" w:hAnsi="Arial" w:cs="Arial"/>
          <w:color w:val="000000"/>
        </w:rPr>
      </w:pPr>
    </w:p>
    <w:p w14:paraId="5AF1ED2F" w14:textId="77777777" w:rsidR="00D318DC" w:rsidDel="00350FFC" w:rsidRDefault="00D318DC">
      <w:pPr>
        <w:rPr>
          <w:del w:id="174" w:author="Aparecida Ferreira" w:date="2024-03-19T09:56:00Z"/>
          <w:rFonts w:ascii="Arial" w:eastAsia="Arial" w:hAnsi="Arial" w:cs="Arial"/>
          <w:color w:val="000000"/>
        </w:rPr>
      </w:pPr>
    </w:p>
    <w:p w14:paraId="0E24FA8B" w14:textId="77777777" w:rsidR="00D318DC" w:rsidDel="00350FFC" w:rsidRDefault="00D318DC">
      <w:pPr>
        <w:rPr>
          <w:del w:id="175" w:author="Aparecida Ferreira" w:date="2024-03-19T09:56:00Z"/>
          <w:rFonts w:ascii="Arial" w:eastAsia="Arial" w:hAnsi="Arial" w:cs="Arial"/>
          <w:color w:val="000000"/>
        </w:rPr>
      </w:pPr>
    </w:p>
    <w:p w14:paraId="3BAC7180" w14:textId="77777777" w:rsidR="00D318DC" w:rsidDel="00350FFC" w:rsidRDefault="00D318DC">
      <w:pPr>
        <w:rPr>
          <w:del w:id="176" w:author="Aparecida Ferreira" w:date="2024-03-19T09:56:00Z"/>
          <w:rFonts w:ascii="Arial" w:eastAsia="Arial" w:hAnsi="Arial" w:cs="Arial"/>
          <w:color w:val="000000"/>
        </w:rPr>
      </w:pPr>
    </w:p>
    <w:p w14:paraId="618B0E85" w14:textId="77777777" w:rsidR="00D318DC" w:rsidRDefault="0059605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CRONOGRAMA DE ATIVIDADES</w:t>
      </w:r>
    </w:p>
    <w:p w14:paraId="2EB8E80C" w14:textId="77777777" w:rsidR="00D318DC" w:rsidRDefault="00596058">
      <w:pPr>
        <w:rPr>
          <w:rFonts w:ascii="Arial" w:eastAsia="Arial" w:hAnsi="Arial" w:cs="Arial"/>
          <w:color w:val="000000"/>
        </w:rPr>
      </w:pPr>
      <w:r>
        <w:object w:dxaOrig="8766" w:dyaOrig="8078" w14:anchorId="387B873E">
          <v:rect id="rectole0000000001" o:spid="_x0000_i1026" style="width:438pt;height:404.25pt" o:ole="" o:preferrelative="t" stroked="f">
            <v:imagedata r:id="rId11" o:title=""/>
          </v:rect>
          <o:OLEObject Type="Embed" ProgID="StaticMetafile" ShapeID="rectole0000000001" DrawAspect="Content" ObjectID="_1772347434" r:id="rId12"/>
        </w:objec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7"/>
        <w:gridCol w:w="2437"/>
        <w:gridCol w:w="1696"/>
      </w:tblGrid>
      <w:tr w:rsidR="00D318DC" w14:paraId="2A92D210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AE523" w14:textId="77777777" w:rsidR="00D318DC" w:rsidRDefault="00596058">
            <w:r>
              <w:rPr>
                <w:rFonts w:ascii="Arial" w:eastAsia="Arial" w:hAnsi="Arial" w:cs="Arial"/>
                <w:b/>
                <w:color w:val="000000"/>
              </w:rPr>
              <w:t>Autorizado</w:t>
            </w:r>
          </w:p>
        </w:tc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51BD8" w14:textId="77777777" w:rsidR="00D318DC" w:rsidRDefault="00596058"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a)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2D25" w14:textId="77777777" w:rsidR="00D318DC" w:rsidRDefault="00596058"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</w:tr>
      <w:tr w:rsidR="00D318DC" w14:paraId="0CC3498E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17FAF" w14:textId="77777777" w:rsidR="00D318DC" w:rsidRDefault="00596058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Análise de projetos e sistemas:</w:t>
            </w:r>
          </w:p>
          <w:p w14:paraId="31DC4E8B" w14:textId="77777777" w:rsidR="00D318DC" w:rsidRDefault="00D318DC">
            <w:pPr>
              <w:rPr>
                <w:rFonts w:ascii="Arial" w:eastAsia="Arial" w:hAnsi="Arial" w:cs="Arial"/>
                <w:color w:val="000000"/>
              </w:rPr>
            </w:pPr>
          </w:p>
          <w:p w14:paraId="6BBDE889" w14:textId="77777777" w:rsidR="00D318DC" w:rsidRDefault="00D318DC">
            <w:pPr>
              <w:rPr>
                <w:rFonts w:ascii="Arial" w:eastAsia="Arial" w:hAnsi="Arial" w:cs="Arial"/>
                <w:color w:val="000000"/>
              </w:rPr>
            </w:pPr>
          </w:p>
          <w:p w14:paraId="6F8EB8E4" w14:textId="77777777" w:rsidR="00D318DC" w:rsidRDefault="00D318DC"/>
        </w:tc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7FD09" w14:textId="77777777" w:rsidR="00D318DC" w:rsidRDefault="00596058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Aparecida</w:t>
            </w:r>
          </w:p>
          <w:p w14:paraId="37932600" w14:textId="77777777" w:rsidR="00D318DC" w:rsidRDefault="00D318DC">
            <w:pPr>
              <w:rPr>
                <w:rFonts w:ascii="Arial" w:eastAsia="Arial" w:hAnsi="Arial" w:cs="Arial"/>
                <w:b/>
                <w:color w:val="000000"/>
              </w:rPr>
            </w:pPr>
          </w:p>
          <w:p w14:paraId="23259EC6" w14:textId="77777777" w:rsidR="00D318DC" w:rsidRDefault="00D318DC"/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8E46C" w14:textId="77777777" w:rsidR="00D318DC" w:rsidRDefault="00596058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26/02</w:t>
            </w:r>
          </w:p>
          <w:p w14:paraId="087002EA" w14:textId="77777777" w:rsidR="00D318DC" w:rsidRDefault="00D318DC">
            <w:pPr>
              <w:rPr>
                <w:rFonts w:ascii="Arial" w:eastAsia="Arial" w:hAnsi="Arial" w:cs="Arial"/>
                <w:b/>
                <w:color w:val="000000"/>
              </w:rPr>
            </w:pPr>
          </w:p>
          <w:p w14:paraId="4C2C9244" w14:textId="77777777" w:rsidR="00D318DC" w:rsidRDefault="00D318DC">
            <w:pPr>
              <w:rPr>
                <w:rFonts w:ascii="Arial" w:eastAsia="Arial" w:hAnsi="Arial" w:cs="Arial"/>
                <w:b/>
                <w:color w:val="000000"/>
              </w:rPr>
            </w:pPr>
          </w:p>
          <w:p w14:paraId="64F40A93" w14:textId="77777777" w:rsidR="00D318DC" w:rsidRDefault="00D318DC">
            <w:pPr>
              <w:rPr>
                <w:rFonts w:ascii="Arial" w:eastAsia="Arial" w:hAnsi="Arial" w:cs="Arial"/>
                <w:b/>
                <w:color w:val="000000"/>
              </w:rPr>
            </w:pPr>
          </w:p>
          <w:p w14:paraId="01469B5F" w14:textId="77777777" w:rsidR="00D318DC" w:rsidRDefault="00D318DC"/>
        </w:tc>
      </w:tr>
    </w:tbl>
    <w:p w14:paraId="3AE98F59" w14:textId="77777777" w:rsidR="00D318DC" w:rsidRDefault="00D318DC">
      <w:pPr>
        <w:spacing w:after="200" w:line="276" w:lineRule="auto"/>
        <w:rPr>
          <w:rFonts w:ascii="Calibri" w:eastAsia="Calibri" w:hAnsi="Calibri" w:cs="Calibri"/>
        </w:rPr>
      </w:pPr>
    </w:p>
    <w:sectPr w:rsidR="00D31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9T09:45:00Z" w:initials="AF">
    <w:p w14:paraId="585A3CDD" w14:textId="77777777" w:rsidR="00A24378" w:rsidRDefault="00A24378">
      <w:pPr>
        <w:pStyle w:val="Textodecomentrio"/>
      </w:pPr>
      <w:r>
        <w:rPr>
          <w:rStyle w:val="Refdecomentrio"/>
        </w:rPr>
        <w:annotationRef/>
      </w:r>
      <w:r>
        <w:t>PRECISA FAZER A REFERÊNCIA</w:t>
      </w:r>
    </w:p>
  </w:comment>
  <w:comment w:id="12" w:author="Aparecida Ferreira" w:date="2024-03-19T09:50:00Z" w:initials="AF">
    <w:p w14:paraId="18DDDE6D" w14:textId="77777777" w:rsidR="00A24378" w:rsidRDefault="00A2437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5A3CDD" w15:done="0"/>
  <w15:commentEx w15:paraId="18DDDE6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F95A8" w14:textId="77777777" w:rsidR="00596058" w:rsidRDefault="00596058" w:rsidP="00A24378">
      <w:pPr>
        <w:spacing w:after="0" w:line="240" w:lineRule="auto"/>
      </w:pPr>
      <w:r>
        <w:separator/>
      </w:r>
    </w:p>
  </w:endnote>
  <w:endnote w:type="continuationSeparator" w:id="0">
    <w:p w14:paraId="18A4ED43" w14:textId="77777777" w:rsidR="00596058" w:rsidRDefault="00596058" w:rsidP="00A24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8506A" w14:textId="77777777" w:rsidR="00596058" w:rsidRDefault="00596058" w:rsidP="00A24378">
      <w:pPr>
        <w:spacing w:after="0" w:line="240" w:lineRule="auto"/>
      </w:pPr>
      <w:r>
        <w:separator/>
      </w:r>
    </w:p>
  </w:footnote>
  <w:footnote w:type="continuationSeparator" w:id="0">
    <w:p w14:paraId="65EEE2A3" w14:textId="77777777" w:rsidR="00596058" w:rsidRDefault="00596058" w:rsidP="00A24378">
      <w:pPr>
        <w:spacing w:after="0" w:line="240" w:lineRule="auto"/>
      </w:pPr>
      <w:r>
        <w:continuationSeparator/>
      </w:r>
    </w:p>
  </w:footnote>
  <w:footnote w:id="1">
    <w:p w14:paraId="1471846F" w14:textId="77777777" w:rsidR="00A24378" w:rsidRDefault="00A24378">
      <w:pPr>
        <w:pStyle w:val="Textodenotaderodap"/>
      </w:pPr>
      <w:ins w:id="5" w:author="Aparecida Ferreira" w:date="2024-03-19T09:47:00Z">
        <w:r>
          <w:rPr>
            <w:rStyle w:val="Refdenotaderodap"/>
          </w:rPr>
          <w:footnoteRef/>
        </w:r>
        <w:r>
          <w:t xml:space="preserve"> </w:t>
        </w:r>
      </w:ins>
      <w:proofErr w:type="spellStart"/>
      <w:ins w:id="6" w:author="Aparecida Ferreira" w:date="2024-03-19T09:48:00Z">
        <w:r w:rsidRPr="00A24378">
          <w:t>Rent</w:t>
        </w:r>
        <w:proofErr w:type="spellEnd"/>
        <w:r w:rsidRPr="00A24378">
          <w:t xml:space="preserve"> a </w:t>
        </w:r>
        <w:proofErr w:type="spellStart"/>
        <w:r w:rsidRPr="00A24378">
          <w:t>car</w:t>
        </w:r>
        <w:proofErr w:type="spellEnd"/>
        <w:r w:rsidRPr="00A24378">
          <w:t xml:space="preserve"> ou </w:t>
        </w:r>
        <w:proofErr w:type="spellStart"/>
        <w:r w:rsidRPr="00A24378">
          <w:t>Rent</w:t>
        </w:r>
        <w:proofErr w:type="spellEnd"/>
        <w:r w:rsidRPr="00A24378">
          <w:t xml:space="preserve"> </w:t>
        </w:r>
        <w:proofErr w:type="spellStart"/>
        <w:r w:rsidRPr="00A24378">
          <w:t>car</w:t>
        </w:r>
        <w:proofErr w:type="spellEnd"/>
        <w:r w:rsidRPr="00A24378">
          <w:t xml:space="preserve">, </w:t>
        </w:r>
        <w:proofErr w:type="spellStart"/>
        <w:r w:rsidRPr="00A24378">
          <w:t>Rent</w:t>
        </w:r>
        <w:proofErr w:type="spellEnd"/>
        <w:r w:rsidRPr="00A24378">
          <w:t xml:space="preserve"> a </w:t>
        </w:r>
        <w:proofErr w:type="spellStart"/>
        <w:r w:rsidRPr="00A24378">
          <w:t>car</w:t>
        </w:r>
        <w:proofErr w:type="spellEnd"/>
        <w:r w:rsidRPr="00A24378">
          <w:t xml:space="preserve"> é uma palavra que vem de origem Inglesa (Inglês) e significa “agencia de aluguel de carros</w:t>
        </w:r>
        <w:r>
          <w:t>”.</w:t>
        </w:r>
      </w:ins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C"/>
    <w:rsid w:val="00350FFC"/>
    <w:rsid w:val="00596058"/>
    <w:rsid w:val="00A24378"/>
    <w:rsid w:val="00D3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58FA"/>
  <w15:docId w15:val="{81528CF3-6C9E-4A72-A0A1-819EEAA1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243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43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43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43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43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4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378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37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37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3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4451-A020-4FE6-BBE1-88E2F220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2221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2024-03-19T12:57:00Z</dcterms:created>
  <dcterms:modified xsi:type="dcterms:W3CDTF">2024-03-19T12:57:00Z</dcterms:modified>
</cp:coreProperties>
</file>