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75A38" w14:paraId="273C1F3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FE98A" w14:textId="77777777" w:rsidR="00275A38" w:rsidRDefault="00275A38">
            <w:pPr>
              <w:snapToGrid w:val="0"/>
              <w:rPr>
                <w:rFonts w:ascii="Arial" w:hAnsi="Arial" w:cs="Arial"/>
              </w:rPr>
            </w:pPr>
          </w:p>
          <w:p w14:paraId="7B9F3EE0" w14:textId="77777777" w:rsidR="00275A38" w:rsidRDefault="006015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8868D52" w14:textId="77777777" w:rsidR="00275A38" w:rsidRDefault="00275A38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75A38" w14:paraId="2A6FB011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864CB" w14:textId="77777777" w:rsidR="00275A38" w:rsidRDefault="0060153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Vinicius Souza Nº 28</w:t>
            </w:r>
          </w:p>
        </w:tc>
      </w:tr>
      <w:tr w:rsidR="00275A38" w14:paraId="4B48D8B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3A72" w14:textId="77777777" w:rsidR="00275A38" w:rsidRDefault="0060153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Leonardo Cezar Nº 16</w:t>
            </w:r>
          </w:p>
        </w:tc>
      </w:tr>
      <w:tr w:rsidR="00275A38" w14:paraId="01C4BF10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D240" w14:textId="77777777" w:rsidR="00275A38" w:rsidRDefault="0060153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(S): (45) 99851-2463 / (45) 99816-3175</w:t>
            </w:r>
          </w:p>
        </w:tc>
      </w:tr>
      <w:tr w:rsidR="00275A38" w14:paraId="5528592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28C2C" w14:textId="77777777" w:rsidR="00275A38" w:rsidRDefault="0060153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E-MAIL: vinicius.souzade.assis@escola.pr.gov.br</w:t>
            </w:r>
          </w:p>
        </w:tc>
      </w:tr>
      <w:tr w:rsidR="00275A38" w14:paraId="32593C33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08CE1" w14:textId="77777777" w:rsidR="00275A38" w:rsidRDefault="0060153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CURSO: Desenvolvimento de Sistemas</w:t>
            </w:r>
          </w:p>
        </w:tc>
      </w:tr>
      <w:tr w:rsidR="00275A38" w14:paraId="2A1B4422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74DAA" w14:textId="77777777" w:rsidR="00275A38" w:rsidRDefault="0060153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3° DS</w:t>
            </w:r>
          </w:p>
        </w:tc>
      </w:tr>
    </w:tbl>
    <w:p w14:paraId="731189DD" w14:textId="77777777" w:rsidR="00275A38" w:rsidRDefault="00275A38">
      <w:pPr>
        <w:rPr>
          <w:rFonts w:ascii="Arial" w:hAnsi="Arial" w:cs="Arial"/>
          <w:b/>
        </w:rPr>
      </w:pPr>
    </w:p>
    <w:p w14:paraId="02E2E85D" w14:textId="77777777" w:rsidR="00275A38" w:rsidRDefault="00601536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ALUNO(</w:t>
      </w:r>
      <w:proofErr w:type="gramEnd"/>
      <w:r>
        <w:rPr>
          <w:rFonts w:ascii="Arial" w:hAnsi="Arial" w:cs="Arial"/>
          <w:b/>
        </w:rPr>
        <w:t xml:space="preserve">s) É OBRIGATÓRIO EM </w:t>
      </w:r>
      <w:r>
        <w:rPr>
          <w:rFonts w:ascii="Arial" w:hAnsi="Arial" w:cs="Arial"/>
          <w:b/>
        </w:rPr>
        <w:t>ANEXO AO PRÉ-PROJETO, NO MÍNIMO UMA TELA DE INTERFACE (TELA PRINCIPAL) JUNTO AO PROJETO.</w:t>
      </w:r>
    </w:p>
    <w:p w14:paraId="55F8DBAD" w14:textId="77777777" w:rsidR="00275A38" w:rsidRDefault="00275A38">
      <w:pPr>
        <w:rPr>
          <w:rFonts w:ascii="Arial" w:hAnsi="Arial" w:cs="Arial"/>
          <w:b/>
        </w:rPr>
      </w:pPr>
    </w:p>
    <w:p w14:paraId="471055EA" w14:textId="77777777" w:rsidR="00275A38" w:rsidRDefault="00601536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75A38" w14:paraId="5D807A0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C939" w14:textId="77777777" w:rsidR="00275A38" w:rsidRDefault="00601536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do projeto: </w:t>
            </w:r>
            <w:r w:rsidR="0014103C">
              <w:rPr>
                <w:rFonts w:ascii="Arial" w:hAnsi="Arial" w:cs="Arial"/>
              </w:rPr>
              <w:t>SNEAKERS DOS GURI</w:t>
            </w:r>
          </w:p>
        </w:tc>
      </w:tr>
    </w:tbl>
    <w:p w14:paraId="24D65515" w14:textId="77777777" w:rsidR="00275A38" w:rsidRDefault="00275A38">
      <w:pPr>
        <w:rPr>
          <w:rFonts w:ascii="Arial" w:hAnsi="Arial" w:cs="Arial"/>
        </w:rPr>
      </w:pPr>
    </w:p>
    <w:p w14:paraId="4D8AC7BE" w14:textId="77777777" w:rsidR="00275A38" w:rsidRDefault="00601536">
      <w:pPr>
        <w:rPr>
          <w:rFonts w:ascii="Arial" w:hAnsi="Arial" w:cs="Arial"/>
        </w:rPr>
      </w:pPr>
      <w:r>
        <w:rPr>
          <w:rFonts w:ascii="Arial" w:hAnsi="Arial" w:cs="Arial"/>
        </w:rPr>
        <w:t>INTRODUÇÃO: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75A38" w14:paraId="3BC9FB08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97F1" w14:textId="77777777" w:rsidR="00275A38" w:rsidRDefault="00601536" w:rsidP="0014103C">
            <w:pPr>
              <w:spacing w:line="360" w:lineRule="auto"/>
              <w:jc w:val="both"/>
              <w:rPr>
                <w:ins w:id="0" w:author="Aparecida Ferreira" w:date="2024-03-05T10:37:00Z"/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Bem-vindo ao </w:t>
            </w:r>
            <w:commentRangeStart w:id="1"/>
            <w:r>
              <w:rPr>
                <w:rFonts w:ascii="Arial" w:hAnsi="Arial" w:cs="Arial"/>
              </w:rPr>
              <w:t>Sneakers</w:t>
            </w:r>
            <w:commentRangeEnd w:id="1"/>
            <w:r w:rsidR="0014103C">
              <w:rPr>
                <w:rStyle w:val="Refdecomentrio"/>
              </w:rPr>
              <w:commentReference w:id="1"/>
            </w:r>
            <w:r>
              <w:rPr>
                <w:rFonts w:ascii="Arial" w:hAnsi="Arial" w:cs="Arial"/>
              </w:rPr>
              <w:t xml:space="preserve"> dos Guri, o destino definitivo para os amantes de tênis! Inspirados pela cultura urba</w:t>
            </w:r>
            <w:r>
              <w:rPr>
                <w:rFonts w:ascii="Arial" w:hAnsi="Arial" w:cs="Arial"/>
              </w:rPr>
              <w:t xml:space="preserve">na e apaixonados por calçados de alta qualidade, estamos aqui para oferecer uma experiência única de compra que combina estilo, conforto e autenticidade. Em nossa loja, você encontrará uma seleção cuidadosamente curada dos tênis mais cobiçados do momento, </w:t>
            </w:r>
            <w:r>
              <w:rPr>
                <w:rFonts w:ascii="Arial" w:hAnsi="Arial" w:cs="Arial"/>
              </w:rPr>
              <w:t xml:space="preserve">desde os clássicos até as últimas tendências. Seja você um colecionador experiente ou alguém que busca o par perfeito para complementar seu visual, estamos aqui para ajudar a encontrar o tênis dos seus sonhos. Então, entre, explore e descubra o que faz do </w:t>
            </w:r>
            <w:r>
              <w:rPr>
                <w:rFonts w:ascii="Arial" w:hAnsi="Arial" w:cs="Arial"/>
              </w:rPr>
              <w:t xml:space="preserve">Sneakers dos Guri o ponto de encontro dos verdadeiros aficionados por tênis na cidade </w:t>
            </w:r>
            <w:commentRangeStart w:id="2"/>
            <w:r>
              <w:rPr>
                <w:rFonts w:ascii="Arial" w:hAnsi="Arial" w:cs="Arial"/>
              </w:rPr>
              <w:t>maravilhosa</w:t>
            </w:r>
            <w:commentRangeEnd w:id="2"/>
            <w:r w:rsidR="0014103C">
              <w:rPr>
                <w:rStyle w:val="Refdecomentrio"/>
              </w:rPr>
              <w:commentReference w:id="2"/>
            </w:r>
            <w:r>
              <w:rPr>
                <w:rFonts w:ascii="Arial" w:hAnsi="Arial" w:cs="Arial"/>
              </w:rPr>
              <w:t xml:space="preserve">! </w:t>
            </w:r>
          </w:p>
          <w:p w14:paraId="6A5AE32C" w14:textId="77777777" w:rsidR="0014103C" w:rsidRDefault="0014103C" w:rsidP="0014103C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4EB038E6" w14:textId="77777777" w:rsidR="00275A38" w:rsidRDefault="00601536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75A38" w14:paraId="09BEF69D" w14:textId="77777777">
        <w:trPr>
          <w:trHeight w:val="1635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3A4F9" w14:textId="77777777" w:rsidR="00275A38" w:rsidDel="0014103C" w:rsidRDefault="00275A38">
            <w:pPr>
              <w:snapToGrid w:val="0"/>
              <w:rPr>
                <w:del w:id="3" w:author="Aparecida Ferreira" w:date="2024-03-05T10:38:00Z"/>
                <w:rFonts w:ascii="Arial" w:hAnsi="Arial" w:cs="Arial"/>
              </w:rPr>
            </w:pPr>
          </w:p>
          <w:p w14:paraId="2A5CC0FF" w14:textId="77777777" w:rsidR="00275A38" w:rsidRPr="0014103C" w:rsidRDefault="00601536" w:rsidP="0014103C">
            <w:pPr>
              <w:spacing w:line="360" w:lineRule="auto"/>
              <w:jc w:val="both"/>
              <w:rPr>
                <w:rFonts w:ascii="Arial" w:hAnsi="Arial" w:cs="Arial"/>
                <w:rPrChange w:id="4" w:author="Aparecida Ferreira" w:date="2024-03-05T10:38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pPrChange w:id="5" w:author="Aparecida Ferreira" w:date="2024-03-05T10:38:00Z">
                <w:pPr/>
              </w:pPrChange>
            </w:pPr>
            <w:r w:rsidRPr="0014103C">
              <w:rPr>
                <w:rFonts w:ascii="Arial" w:hAnsi="Arial" w:cs="Arial"/>
                <w:rPrChange w:id="6" w:author="Aparecida Ferreira" w:date="2024-03-05T10:38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 xml:space="preserve">Além de ser uma loja de compras, somos um ponto de encontro para entusiastas de </w:t>
            </w:r>
            <w:commentRangeStart w:id="7"/>
            <w:proofErr w:type="spellStart"/>
            <w:r w:rsidRPr="0014103C">
              <w:rPr>
                <w:rFonts w:ascii="Arial" w:hAnsi="Arial" w:cs="Arial"/>
                <w:rPrChange w:id="8" w:author="Aparecida Ferreira" w:date="2024-03-05T10:38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sneakers</w:t>
            </w:r>
            <w:commentRangeEnd w:id="7"/>
            <w:proofErr w:type="spellEnd"/>
            <w:r w:rsidR="0014103C">
              <w:rPr>
                <w:rStyle w:val="Refdecomentrio"/>
              </w:rPr>
              <w:commentReference w:id="7"/>
            </w:r>
            <w:r w:rsidRPr="0014103C">
              <w:rPr>
                <w:rFonts w:ascii="Arial" w:hAnsi="Arial" w:cs="Arial"/>
                <w:rPrChange w:id="9" w:author="Aparecida Ferreira" w:date="2024-03-05T10:38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, com eventos, lançamentos exclusivos e parcerias locais. Proporcionamos uma experiência personalizada, onde os clientes podem encontrar o par ideal de tênis e se conec</w:t>
            </w:r>
            <w:r w:rsidRPr="0014103C">
              <w:rPr>
                <w:rFonts w:ascii="Arial" w:hAnsi="Arial" w:cs="Arial"/>
                <w:rPrChange w:id="10" w:author="Aparecida Ferreira" w:date="2024-03-05T10:38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 xml:space="preserve">tar com uma comunidade vibrante. </w:t>
            </w:r>
          </w:p>
          <w:p w14:paraId="4364B6A0" w14:textId="77777777" w:rsidR="00275A38" w:rsidRDefault="00275A38">
            <w:pPr>
              <w:rPr>
                <w:rFonts w:ascii="Arial" w:hAnsi="Arial" w:cs="Arial"/>
              </w:rPr>
            </w:pPr>
          </w:p>
        </w:tc>
      </w:tr>
    </w:tbl>
    <w:p w14:paraId="7E079A61" w14:textId="77777777" w:rsidR="00275A38" w:rsidRDefault="00275A38">
      <w:pPr>
        <w:rPr>
          <w:rFonts w:ascii="Arial" w:hAnsi="Arial" w:cs="Arial"/>
        </w:rPr>
      </w:pPr>
    </w:p>
    <w:p w14:paraId="04BA8808" w14:textId="77777777" w:rsidR="00275A38" w:rsidRDefault="00275A38">
      <w:pPr>
        <w:rPr>
          <w:rFonts w:ascii="Arial" w:hAnsi="Arial" w:cs="Arial"/>
        </w:rPr>
      </w:pPr>
    </w:p>
    <w:p w14:paraId="03015A13" w14:textId="77777777" w:rsidR="00275A38" w:rsidRDefault="00275A38">
      <w:pPr>
        <w:rPr>
          <w:rFonts w:ascii="Arial" w:hAnsi="Arial" w:cs="Arial"/>
        </w:rPr>
      </w:pPr>
    </w:p>
    <w:p w14:paraId="65E94319" w14:textId="77777777" w:rsidR="00275A38" w:rsidRDefault="00601536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75A38" w14:paraId="355004CC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FF8C4" w14:textId="77777777" w:rsidR="00275A38" w:rsidRDefault="006015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1FB74A27" w14:textId="77777777" w:rsidR="00275A38" w:rsidRDefault="006015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Análise de projetos e </w:t>
            </w:r>
            <w:commentRangeStart w:id="11"/>
            <w:r>
              <w:rPr>
                <w:rFonts w:ascii="Arial" w:hAnsi="Arial" w:cs="Arial"/>
              </w:rPr>
              <w:t>sistemas</w:t>
            </w:r>
            <w:commentRangeEnd w:id="11"/>
            <w:r w:rsidR="0014103C">
              <w:rPr>
                <w:rStyle w:val="Refdecomentrio"/>
              </w:rPr>
              <w:commentReference w:id="11"/>
            </w:r>
            <w:r>
              <w:rPr>
                <w:rFonts w:ascii="Arial" w:hAnsi="Arial" w:cs="Arial"/>
              </w:rPr>
              <w:t>:</w:t>
            </w:r>
          </w:p>
          <w:p w14:paraId="55A47091" w14:textId="77777777" w:rsidR="00275A38" w:rsidRDefault="006015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207F3F92" w14:textId="77777777" w:rsidR="00275A38" w:rsidRDefault="006015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4CB69629" w14:textId="77777777" w:rsidR="00275A38" w:rsidRDefault="00275A38">
            <w:pPr>
              <w:rPr>
                <w:rFonts w:ascii="Arial" w:hAnsi="Arial" w:cs="Arial"/>
              </w:rPr>
            </w:pPr>
          </w:p>
          <w:p w14:paraId="13AB7FBC" w14:textId="77777777" w:rsidR="00275A38" w:rsidRDefault="00275A38">
            <w:pPr>
              <w:rPr>
                <w:rFonts w:ascii="Arial" w:hAnsi="Arial" w:cs="Arial"/>
              </w:rPr>
            </w:pPr>
          </w:p>
        </w:tc>
      </w:tr>
    </w:tbl>
    <w:p w14:paraId="59D4D41C" w14:textId="77777777" w:rsidR="00275A38" w:rsidRDefault="00275A38">
      <w:pPr>
        <w:rPr>
          <w:rFonts w:ascii="Arial" w:hAnsi="Arial" w:cs="Arial"/>
        </w:rPr>
      </w:pPr>
    </w:p>
    <w:p w14:paraId="54DA1362" w14:textId="77777777" w:rsidR="00275A38" w:rsidRDefault="00601536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75A38" w14:paraId="16F271C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6EF1" w14:textId="77777777" w:rsidR="00275A38" w:rsidDel="0014103C" w:rsidRDefault="00275A38">
            <w:pPr>
              <w:snapToGrid w:val="0"/>
              <w:rPr>
                <w:del w:id="12" w:author="Aparecida Ferreira" w:date="2024-03-05T10:39:00Z"/>
                <w:rFonts w:ascii="Arial" w:hAnsi="Arial" w:cs="Arial"/>
              </w:rPr>
            </w:pPr>
          </w:p>
          <w:p w14:paraId="567AF34F" w14:textId="77777777" w:rsidR="00275A38" w:rsidRDefault="00601536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Determina o que se pretende realizar para obter resposta ao problema proposto, de </w:t>
            </w:r>
            <w:r>
              <w:rPr>
                <w:rFonts w:ascii="Arial" w:eastAsia="Calibri" w:hAnsi="Arial" w:cs="Arial"/>
                <w:lang w:eastAsia="pt-BR"/>
              </w:rPr>
              <w:t xml:space="preserve">um ponto </w:t>
            </w:r>
            <w:commentRangeStart w:id="13"/>
            <w:r>
              <w:rPr>
                <w:rFonts w:ascii="Arial" w:eastAsia="Calibri" w:hAnsi="Arial" w:cs="Arial"/>
                <w:lang w:eastAsia="pt-BR"/>
              </w:rPr>
              <w:t>de</w:t>
            </w:r>
            <w:commentRangeEnd w:id="13"/>
            <w:r w:rsidR="0014103C">
              <w:rPr>
                <w:rStyle w:val="Refdecomentrio"/>
              </w:rPr>
              <w:commentReference w:id="13"/>
            </w:r>
            <w:r>
              <w:rPr>
                <w:rFonts w:ascii="Arial" w:eastAsia="Calibri" w:hAnsi="Arial" w:cs="Arial"/>
                <w:lang w:eastAsia="pt-BR"/>
              </w:rPr>
              <w:t xml:space="preserve"> vista. O objetivo geral deve ser amplo e passível de ser desmembrado em objetivos específicos.</w:t>
            </w:r>
          </w:p>
          <w:p w14:paraId="45D4FCC8" w14:textId="77777777" w:rsidR="00275A38" w:rsidRDefault="00275A38">
            <w:pPr>
              <w:rPr>
                <w:rFonts w:ascii="Arial" w:hAnsi="Arial" w:cs="Arial"/>
              </w:rPr>
            </w:pPr>
          </w:p>
        </w:tc>
      </w:tr>
    </w:tbl>
    <w:p w14:paraId="6E02BE92" w14:textId="77777777" w:rsidR="00275A38" w:rsidRDefault="00601536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75A38" w14:paraId="1DAD9330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CF7C" w14:textId="77777777" w:rsidR="00275A38" w:rsidRDefault="00275A38">
            <w:pPr>
              <w:rPr>
                <w:rFonts w:ascii="Arial" w:eastAsia="Calibri" w:hAnsi="Arial" w:cs="Arial"/>
                <w:lang w:eastAsia="pt-BR"/>
              </w:rPr>
            </w:pPr>
          </w:p>
          <w:p w14:paraId="4905D057" w14:textId="77777777" w:rsidR="00275A38" w:rsidRDefault="00601536">
            <w:pPr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Derivam do objetivo geral e </w:t>
            </w:r>
            <w:commentRangeStart w:id="14"/>
            <w:r>
              <w:rPr>
                <w:rFonts w:ascii="Arial" w:eastAsia="Calibri" w:hAnsi="Arial" w:cs="Arial"/>
                <w:lang w:eastAsia="pt-BR"/>
              </w:rPr>
              <w:t>apresentam</w:t>
            </w:r>
            <w:commentRangeEnd w:id="14"/>
            <w:r w:rsidR="0014103C">
              <w:rPr>
                <w:rStyle w:val="Refdecomentrio"/>
              </w:rPr>
              <w:commentReference w:id="14"/>
            </w:r>
            <w:r>
              <w:rPr>
                <w:rFonts w:ascii="Arial" w:eastAsia="Calibri" w:hAnsi="Arial" w:cs="Arial"/>
                <w:lang w:eastAsia="pt-BR"/>
              </w:rPr>
              <w:t xml:space="preserve"> as distintas ações que devem ser necessariamente desenvolvidas para o atingimento do</w:t>
            </w:r>
            <w:r>
              <w:rPr>
                <w:rFonts w:ascii="Arial" w:eastAsia="Calibri" w:hAnsi="Arial" w:cs="Arial"/>
                <w:lang w:eastAsia="pt-BR"/>
              </w:rPr>
              <w:t xml:space="preserve"> objetivo geral.</w:t>
            </w:r>
          </w:p>
          <w:p w14:paraId="7F168307" w14:textId="77777777" w:rsidR="00275A38" w:rsidRDefault="00275A38">
            <w:pPr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26F464CB" w14:textId="77777777" w:rsidR="00275A38" w:rsidRDefault="00275A38">
      <w:pPr>
        <w:rPr>
          <w:rFonts w:ascii="Arial" w:hAnsi="Arial" w:cs="Arial"/>
        </w:rPr>
      </w:pPr>
    </w:p>
    <w:p w14:paraId="08CB76BF" w14:textId="77777777" w:rsidR="00275A38" w:rsidRDefault="00601536">
      <w:pPr>
        <w:spacing w:line="360" w:lineRule="auto"/>
        <w:rPr>
          <w:ins w:id="15" w:author="Aparecida Ferreira" w:date="2024-03-05T10:40:00Z"/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973D4E" w14:textId="77777777" w:rsidR="0014103C" w:rsidRDefault="0014103C">
      <w:pPr>
        <w:spacing w:line="360" w:lineRule="auto"/>
        <w:rPr>
          <w:ins w:id="16" w:author="Aparecida Ferreira" w:date="2024-03-05T10:40:00Z"/>
          <w:rFonts w:ascii="Arial" w:eastAsia="Arial" w:hAnsi="Arial" w:cs="Arial"/>
        </w:rPr>
      </w:pPr>
    </w:p>
    <w:p w14:paraId="45178A7D" w14:textId="77777777" w:rsidR="0014103C" w:rsidRDefault="0014103C">
      <w:pPr>
        <w:spacing w:line="360" w:lineRule="auto"/>
        <w:rPr>
          <w:rFonts w:ascii="Arial" w:hAnsi="Arial" w:cs="Arial"/>
        </w:rPr>
      </w:pPr>
    </w:p>
    <w:p w14:paraId="3328BD3F" w14:textId="77777777" w:rsidR="00275A38" w:rsidRDefault="0060153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75A38" w14:paraId="314432B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E50A" w14:textId="77777777" w:rsidR="00275A38" w:rsidRDefault="0060153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Descrição dos métodos e procedimentos que nortearão a busca de informações para responder o </w:t>
            </w:r>
            <w:commentRangeStart w:id="17"/>
            <w:r>
              <w:rPr>
                <w:rFonts w:ascii="Arial" w:hAnsi="Arial" w:cs="Arial"/>
              </w:rPr>
              <w:t>problema</w:t>
            </w:r>
            <w:commentRangeEnd w:id="17"/>
            <w:r w:rsidR="0014103C">
              <w:rPr>
                <w:rStyle w:val="Refdecomentrio"/>
              </w:rPr>
              <w:commentReference w:id="17"/>
            </w:r>
            <w:r>
              <w:rPr>
                <w:rFonts w:ascii="Arial" w:hAnsi="Arial" w:cs="Arial"/>
              </w:rPr>
              <w:t xml:space="preserve"> de pesquisa:</w:t>
            </w:r>
          </w:p>
          <w:p w14:paraId="008F9198" w14:textId="77777777" w:rsidR="00275A38" w:rsidRDefault="0060153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1ED12958" w14:textId="77777777" w:rsidR="00275A38" w:rsidRDefault="0060153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592BE67E" w14:textId="77777777" w:rsidR="00275A38" w:rsidRDefault="0060153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043646BB" w14:textId="77777777" w:rsidR="00275A38" w:rsidRDefault="0060153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205AC54A" w14:textId="77777777" w:rsidR="00275A38" w:rsidRDefault="00275A38">
      <w:pPr>
        <w:spacing w:line="360" w:lineRule="auto"/>
        <w:rPr>
          <w:rFonts w:ascii="Arial" w:hAnsi="Arial" w:cs="Arial"/>
        </w:rPr>
      </w:pPr>
    </w:p>
    <w:p w14:paraId="554F78CE" w14:textId="77777777" w:rsidR="00275A38" w:rsidRDefault="0060153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4DA5744" w14:textId="77777777" w:rsidR="00275A38" w:rsidRDefault="00275A38">
      <w:pPr>
        <w:rPr>
          <w:rFonts w:ascii="Arial" w:eastAsia="Arial" w:hAnsi="Arial" w:cs="Arial"/>
        </w:rPr>
      </w:pPr>
    </w:p>
    <w:p w14:paraId="2752C324" w14:textId="77777777" w:rsidR="00275A38" w:rsidRDefault="00601536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75A38" w14:paraId="3474B0E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50416" w14:textId="77777777" w:rsidR="00275A38" w:rsidRDefault="006015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Listar os principais LIVROS a serem pesquisados. (Mínimo 03 Bibliografias para cada </w:t>
            </w:r>
            <w:commentRangeStart w:id="18"/>
            <w:r>
              <w:rPr>
                <w:rFonts w:ascii="Arial" w:hAnsi="Arial" w:cs="Arial"/>
              </w:rPr>
              <w:t>disciplina</w:t>
            </w:r>
            <w:commentRangeEnd w:id="18"/>
            <w:r w:rsidR="0014103C">
              <w:rPr>
                <w:rStyle w:val="Refdecomentrio"/>
              </w:rPr>
              <w:commentReference w:id="18"/>
            </w:r>
            <w:r>
              <w:rPr>
                <w:rFonts w:ascii="Arial" w:hAnsi="Arial" w:cs="Arial"/>
              </w:rPr>
              <w:t>, preferencialmente da biblioteca do CEEP)</w:t>
            </w:r>
          </w:p>
          <w:p w14:paraId="1A4A88D3" w14:textId="77777777" w:rsidR="00275A38" w:rsidRDefault="006015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 w14:paraId="386FCF69" w14:textId="77777777" w:rsidR="00275A38" w:rsidRDefault="00601536">
            <w:pPr>
              <w:rPr>
                <w:rFonts w:ascii="Arial" w:hAnsi="Arial" w:cs="Arial"/>
              </w:rPr>
            </w:pPr>
            <w:hyperlink r:id="rId10" w:anchor="google" w:history="1">
              <w:r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</w:hyperlink>
            <w:r>
              <w:rPr>
                <w:rStyle w:val="Hyperlink"/>
                <w:rFonts w:ascii="Arial" w:hAnsi="Arial" w:cs="Arial"/>
                <w:color w:val="2D93EE"/>
              </w:rPr>
              <w:t>Google Acadêmico</w:t>
            </w:r>
            <w:r>
              <w:rPr>
                <w:rFonts w:ascii="Arial" w:hAnsi="Arial" w:cs="Arial"/>
                <w:color w:val="000000"/>
              </w:rPr>
              <w:br/>
            </w:r>
            <w:hyperlink r:id="rId11" w:anchor="portal" w:history="1">
              <w:r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2" w:anchor="scielo" w:history="1">
              <w:r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>
                <w:rPr>
                  <w:rStyle w:val="Hyperlink"/>
                  <w:rFonts w:ascii="Arial" w:hAnsi="Arial" w:cs="Arial"/>
                  <w:color w:val="2D93EE"/>
                </w:rPr>
                <w:t>SciELO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3" w:anchor="academia" w:history="1">
              <w:r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4" w:anchor="bdtd" w:history="1">
              <w:r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5" w:anchor="science" w:history="1">
              <w:r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6" w:anchor="eric" w:history="1">
              <w:r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7" w:anchor="e-journals" w:history="1">
              <w:r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8" w:anchor="redalyc" w:history="1">
              <w:r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7BB486BB" w14:textId="77777777" w:rsidR="00275A38" w:rsidRDefault="00275A38">
      <w:pPr>
        <w:rPr>
          <w:rFonts w:ascii="Arial" w:hAnsi="Arial" w:cs="Arial"/>
        </w:rPr>
      </w:pPr>
    </w:p>
    <w:p w14:paraId="57A19FD4" w14:textId="77777777" w:rsidR="00275A38" w:rsidRDefault="00275A38">
      <w:pPr>
        <w:rPr>
          <w:rFonts w:ascii="Arial" w:eastAsia="Arial" w:hAnsi="Arial" w:cs="Arial"/>
        </w:rPr>
      </w:pPr>
    </w:p>
    <w:p w14:paraId="6E7D776E" w14:textId="77777777" w:rsidR="00275A38" w:rsidRDefault="00275A38">
      <w:pPr>
        <w:rPr>
          <w:rFonts w:ascii="Arial" w:eastAsia="Arial" w:hAnsi="Arial" w:cs="Arial"/>
        </w:rPr>
      </w:pPr>
    </w:p>
    <w:p w14:paraId="5E5BBAFC" w14:textId="77777777" w:rsidR="00275A38" w:rsidRDefault="00275A38">
      <w:pPr>
        <w:rPr>
          <w:rFonts w:ascii="Arial" w:eastAsia="Arial" w:hAnsi="Arial" w:cs="Arial"/>
        </w:rPr>
      </w:pPr>
    </w:p>
    <w:p w14:paraId="0021317D" w14:textId="77777777" w:rsidR="00275A38" w:rsidRDefault="00275A38">
      <w:pPr>
        <w:rPr>
          <w:rFonts w:ascii="Arial" w:eastAsia="Arial" w:hAnsi="Arial" w:cs="Arial"/>
        </w:rPr>
      </w:pPr>
    </w:p>
    <w:p w14:paraId="14743705" w14:textId="77777777" w:rsidR="00275A38" w:rsidRDefault="00275A38">
      <w:pPr>
        <w:rPr>
          <w:rFonts w:ascii="Arial" w:eastAsia="Arial" w:hAnsi="Arial" w:cs="Arial"/>
        </w:rPr>
      </w:pPr>
    </w:p>
    <w:p w14:paraId="496F6D8B" w14:textId="77777777" w:rsidR="00275A38" w:rsidRDefault="00275A38">
      <w:pPr>
        <w:rPr>
          <w:rFonts w:ascii="Arial" w:eastAsia="Arial" w:hAnsi="Arial" w:cs="Arial"/>
        </w:rPr>
      </w:pPr>
    </w:p>
    <w:p w14:paraId="52CA5494" w14:textId="77777777" w:rsidR="00275A38" w:rsidRDefault="00275A38">
      <w:pPr>
        <w:rPr>
          <w:rFonts w:ascii="Arial" w:eastAsia="Arial" w:hAnsi="Arial" w:cs="Arial"/>
        </w:rPr>
      </w:pPr>
    </w:p>
    <w:p w14:paraId="371B9113" w14:textId="77777777" w:rsidR="00275A38" w:rsidRDefault="00275A38">
      <w:pPr>
        <w:rPr>
          <w:rFonts w:ascii="Arial" w:eastAsia="Arial" w:hAnsi="Arial" w:cs="Arial"/>
        </w:rPr>
      </w:pPr>
    </w:p>
    <w:p w14:paraId="3799618A" w14:textId="77777777" w:rsidR="00275A38" w:rsidRDefault="00275A38">
      <w:pPr>
        <w:rPr>
          <w:rFonts w:ascii="Arial" w:eastAsia="Arial" w:hAnsi="Arial" w:cs="Arial"/>
        </w:rPr>
      </w:pPr>
    </w:p>
    <w:p w14:paraId="123FCA98" w14:textId="77777777" w:rsidR="00275A38" w:rsidRDefault="00275A38">
      <w:pPr>
        <w:rPr>
          <w:rFonts w:ascii="Arial" w:eastAsia="Arial" w:hAnsi="Arial" w:cs="Arial"/>
        </w:rPr>
      </w:pPr>
    </w:p>
    <w:p w14:paraId="344BEC6E" w14:textId="77777777" w:rsidR="00275A38" w:rsidRDefault="00275A38">
      <w:pPr>
        <w:rPr>
          <w:rFonts w:ascii="Arial" w:eastAsia="Arial" w:hAnsi="Arial" w:cs="Arial"/>
        </w:rPr>
      </w:pPr>
    </w:p>
    <w:p w14:paraId="5FBA0F2D" w14:textId="77777777" w:rsidR="00275A38" w:rsidRDefault="00275A38">
      <w:pPr>
        <w:rPr>
          <w:rFonts w:ascii="Arial" w:eastAsia="Arial" w:hAnsi="Arial" w:cs="Arial"/>
        </w:rPr>
      </w:pPr>
    </w:p>
    <w:p w14:paraId="7FE51BAB" w14:textId="77777777" w:rsidR="00275A38" w:rsidRDefault="00275A38">
      <w:pPr>
        <w:rPr>
          <w:rFonts w:ascii="Arial" w:eastAsia="Arial" w:hAnsi="Arial" w:cs="Arial"/>
        </w:rPr>
      </w:pPr>
    </w:p>
    <w:p w14:paraId="136365A9" w14:textId="77777777" w:rsidR="00275A38" w:rsidRDefault="00275A38">
      <w:pPr>
        <w:rPr>
          <w:rFonts w:ascii="Arial" w:eastAsia="Arial" w:hAnsi="Arial" w:cs="Arial"/>
        </w:rPr>
      </w:pPr>
    </w:p>
    <w:p w14:paraId="673FC5A8" w14:textId="77777777" w:rsidR="00275A38" w:rsidRDefault="00275A38">
      <w:pPr>
        <w:rPr>
          <w:rFonts w:ascii="Arial" w:eastAsia="Arial" w:hAnsi="Arial" w:cs="Arial"/>
        </w:rPr>
      </w:pPr>
    </w:p>
    <w:p w14:paraId="148E9FE4" w14:textId="77777777" w:rsidR="00275A38" w:rsidRDefault="00275A38">
      <w:pPr>
        <w:rPr>
          <w:rFonts w:ascii="Arial" w:eastAsia="Arial" w:hAnsi="Arial" w:cs="Arial"/>
        </w:rPr>
      </w:pPr>
    </w:p>
    <w:p w14:paraId="3E98A9D9" w14:textId="77777777" w:rsidR="00275A38" w:rsidRDefault="00275A38">
      <w:pPr>
        <w:rPr>
          <w:rFonts w:ascii="Arial" w:eastAsia="Arial" w:hAnsi="Arial" w:cs="Arial"/>
        </w:rPr>
      </w:pPr>
    </w:p>
    <w:p w14:paraId="01B8B045" w14:textId="77777777" w:rsidR="00275A38" w:rsidRDefault="00601536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254EF0A7" w14:textId="77777777" w:rsidR="00275A38" w:rsidRDefault="00601536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3252183" wp14:editId="32836745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6"/>
        <w:gridCol w:w="2485"/>
        <w:gridCol w:w="1744"/>
      </w:tblGrid>
      <w:tr w:rsidR="00275A38" w14:paraId="4EFEB6E7" w14:textId="77777777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73093D" w14:textId="77777777" w:rsidR="00275A38" w:rsidRDefault="006015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366072" w14:textId="77777777" w:rsidR="00275A38" w:rsidRDefault="0060153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Professor(</w:t>
            </w:r>
            <w:proofErr w:type="gramEnd"/>
            <w:r>
              <w:rPr>
                <w:rFonts w:ascii="Arial" w:hAnsi="Arial" w:cs="Arial"/>
                <w:b/>
                <w:bCs/>
              </w:rPr>
              <w:t>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ED5D9" w14:textId="77777777" w:rsidR="00275A38" w:rsidRDefault="006015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275A38" w14:paraId="24E3A0DE" w14:textId="77777777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BBAA4A" w14:textId="77777777" w:rsidR="00275A38" w:rsidRDefault="006015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6680A1B6" w14:textId="77777777" w:rsidR="00275A38" w:rsidRDefault="006015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6FC8B23C" w14:textId="77777777" w:rsidR="00275A38" w:rsidRDefault="006015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016A8FF4" w14:textId="77777777" w:rsidR="00275A38" w:rsidRDefault="00275A38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212355" w14:textId="77777777" w:rsidR="00275A38" w:rsidRDefault="00601536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2556DB7" w14:textId="77777777" w:rsidR="00275A38" w:rsidRDefault="00275A38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25ED1D5" w14:textId="77777777" w:rsidR="00275A38" w:rsidRDefault="00275A38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4B5BD" w14:textId="77777777" w:rsidR="00275A38" w:rsidRDefault="00275A38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BDCF9F0" w14:textId="77777777" w:rsidR="00275A38" w:rsidRDefault="00275A38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76D43B3" w14:textId="77777777" w:rsidR="00275A38" w:rsidRDefault="00275A38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5CB303A" w14:textId="77777777" w:rsidR="00275A38" w:rsidRDefault="00275A38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F05E0D5" w14:textId="77777777" w:rsidR="00275A38" w:rsidRDefault="00275A38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2F8F3B53" w14:textId="77777777" w:rsidR="00275A38" w:rsidRDefault="00275A38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4B9F2396" w14:textId="77777777" w:rsidR="00275A38" w:rsidRDefault="00275A38">
      <w:pPr>
        <w:rPr>
          <w:rFonts w:ascii="Arial" w:hAnsi="Arial" w:cs="Arial"/>
          <w:b/>
        </w:rPr>
      </w:pPr>
    </w:p>
    <w:sectPr w:rsidR="00275A38">
      <w:headerReference w:type="default" r:id="rId20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parecida Ferreira" w:date="2024-03-05T10:39:00Z" w:initials="AF">
    <w:p w14:paraId="446B2ED6" w14:textId="77777777" w:rsidR="0014103C" w:rsidRDefault="0014103C">
      <w:pPr>
        <w:pStyle w:val="Textodecomentrio"/>
      </w:pPr>
      <w:r>
        <w:rPr>
          <w:rStyle w:val="Refdecomentrio"/>
        </w:rPr>
        <w:annotationRef/>
      </w:r>
      <w:r>
        <w:t>DETALHE ESSE TERMO O LEITOR DESCONHECE</w:t>
      </w:r>
    </w:p>
  </w:comment>
  <w:comment w:id="2" w:author="Aparecida Ferreira" w:date="2024-03-05T10:37:00Z" w:initials="AF">
    <w:p w14:paraId="5EF0B3B6" w14:textId="77777777" w:rsidR="0014103C" w:rsidRDefault="0014103C">
      <w:pPr>
        <w:pStyle w:val="Textodecomentrio"/>
      </w:pPr>
      <w:r>
        <w:rPr>
          <w:rStyle w:val="Refdecomentrio"/>
        </w:rPr>
        <w:annotationRef/>
      </w:r>
      <w:r>
        <w:t>ESCREVA E PESQUISE SOBRE TÊNIS E E-COMMERCE</w:t>
      </w:r>
    </w:p>
    <w:p w14:paraId="532B4381" w14:textId="77777777" w:rsidR="0014103C" w:rsidRDefault="0014103C">
      <w:pPr>
        <w:pStyle w:val="Textodecomentrio"/>
      </w:pPr>
      <w:r>
        <w:t xml:space="preserve">ACRESCENTE AQUI REFERÊNCIAS. Gostei do </w:t>
      </w:r>
      <w:proofErr w:type="spellStart"/>
      <w:r>
        <w:t>inicio</w:t>
      </w:r>
      <w:proofErr w:type="spellEnd"/>
      <w:r>
        <w:t>.</w:t>
      </w:r>
    </w:p>
  </w:comment>
  <w:comment w:id="7" w:author="Aparecida Ferreira" w:date="2024-03-05T10:38:00Z" w:initials="AF">
    <w:p w14:paraId="3DC98567" w14:textId="77777777" w:rsidR="0014103C" w:rsidRDefault="0014103C">
      <w:pPr>
        <w:pStyle w:val="Textodecomentrio"/>
      </w:pPr>
      <w:r>
        <w:rPr>
          <w:rStyle w:val="Refdecomentrio"/>
        </w:rPr>
        <w:annotationRef/>
      </w:r>
      <w:r>
        <w:t>O QUE É ISSO????</w:t>
      </w:r>
    </w:p>
  </w:comment>
  <w:comment w:id="11" w:author="Aparecida Ferreira" w:date="2024-03-05T10:39:00Z" w:initials="AF">
    <w:p w14:paraId="770F9C94" w14:textId="77777777" w:rsidR="0014103C" w:rsidRDefault="0014103C">
      <w:pPr>
        <w:pStyle w:val="Textodecomentrio"/>
      </w:pPr>
      <w:r>
        <w:rPr>
          <w:rStyle w:val="Refdecomentrio"/>
        </w:rPr>
        <w:annotationRef/>
      </w:r>
      <w:r>
        <w:t>FAZER</w:t>
      </w:r>
    </w:p>
  </w:comment>
  <w:comment w:id="13" w:author="Aparecida Ferreira" w:date="2024-03-05T10:40:00Z" w:initials="AF">
    <w:p w14:paraId="2CF6C3A4" w14:textId="77777777" w:rsidR="0014103C" w:rsidRDefault="0014103C">
      <w:pPr>
        <w:pStyle w:val="Textodecomentrio"/>
      </w:pPr>
      <w:r>
        <w:rPr>
          <w:rStyle w:val="Refdecomentrio"/>
        </w:rPr>
        <w:annotationRef/>
      </w:r>
      <w:r>
        <w:t>FAZER</w:t>
      </w:r>
    </w:p>
  </w:comment>
  <w:comment w:id="14" w:author="Aparecida Ferreira" w:date="2024-03-05T10:40:00Z" w:initials="AF">
    <w:p w14:paraId="11BC3762" w14:textId="77777777" w:rsidR="0014103C" w:rsidRDefault="0014103C">
      <w:pPr>
        <w:pStyle w:val="Textodecomentrio"/>
      </w:pPr>
      <w:r>
        <w:rPr>
          <w:rStyle w:val="Refdecomentrio"/>
        </w:rPr>
        <w:annotationRef/>
      </w:r>
      <w:r>
        <w:t>FAZER</w:t>
      </w:r>
    </w:p>
  </w:comment>
  <w:comment w:id="17" w:author="Aparecida Ferreira" w:date="2024-03-05T10:40:00Z" w:initials="AF">
    <w:p w14:paraId="7CA5650B" w14:textId="77777777" w:rsidR="0014103C" w:rsidRDefault="0014103C">
      <w:pPr>
        <w:pStyle w:val="Textodecomentrio"/>
      </w:pPr>
      <w:r>
        <w:rPr>
          <w:rStyle w:val="Refdecomentrio"/>
        </w:rPr>
        <w:annotationRef/>
      </w:r>
      <w:r>
        <w:t>ESSA ATIVIDADE ESTÁ DETALHADA NO CLASSROOM</w:t>
      </w:r>
    </w:p>
  </w:comment>
  <w:comment w:id="18" w:author="Aparecida Ferreira" w:date="2024-03-05T10:40:00Z" w:initials="AF">
    <w:p w14:paraId="70224AE8" w14:textId="77777777" w:rsidR="0014103C" w:rsidRDefault="0014103C">
      <w:pPr>
        <w:pStyle w:val="Textodecomentrio"/>
      </w:pPr>
      <w:r>
        <w:rPr>
          <w:rStyle w:val="Refdecomentrio"/>
        </w:rPr>
        <w:annotationRef/>
      </w:r>
      <w:r>
        <w:t xml:space="preserve">PRECISA SER REFERÊNCIA TODA A PARTE </w:t>
      </w:r>
      <w:r>
        <w:t>ESCRITA.</w:t>
      </w:r>
      <w:bookmarkStart w:id="19" w:name="_GoBack"/>
      <w:bookmarkEnd w:id="19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6B2ED6" w15:done="0"/>
  <w15:commentEx w15:paraId="532B4381" w15:done="0"/>
  <w15:commentEx w15:paraId="3DC98567" w15:done="0"/>
  <w15:commentEx w15:paraId="770F9C94" w15:done="0"/>
  <w15:commentEx w15:paraId="2CF6C3A4" w15:done="0"/>
  <w15:commentEx w15:paraId="11BC3762" w15:done="0"/>
  <w15:commentEx w15:paraId="7CA5650B" w15:done="0"/>
  <w15:commentEx w15:paraId="70224AE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9CF39" w14:textId="77777777" w:rsidR="00601536" w:rsidRDefault="00601536">
      <w:pPr>
        <w:spacing w:line="240" w:lineRule="auto"/>
      </w:pPr>
      <w:r>
        <w:separator/>
      </w:r>
    </w:p>
  </w:endnote>
  <w:endnote w:type="continuationSeparator" w:id="0">
    <w:p w14:paraId="5A5E1FF5" w14:textId="77777777" w:rsidR="00601536" w:rsidRDefault="006015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Segoe Print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FC7AD" w14:textId="77777777" w:rsidR="00601536" w:rsidRDefault="00601536">
      <w:pPr>
        <w:spacing w:after="0"/>
      </w:pPr>
      <w:r>
        <w:separator/>
      </w:r>
    </w:p>
  </w:footnote>
  <w:footnote w:type="continuationSeparator" w:id="0">
    <w:p w14:paraId="1493A311" w14:textId="77777777" w:rsidR="00601536" w:rsidRDefault="006015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067" w:type="dxa"/>
      <w:tblLayout w:type="fixed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275A38" w14:paraId="098D4DFE" w14:textId="77777777">
      <w:trPr>
        <w:trHeight w:val="1550"/>
      </w:trPr>
      <w:tc>
        <w:tcPr>
          <w:tcW w:w="1980" w:type="dxa"/>
        </w:tcPr>
        <w:p w14:paraId="0D26E2C8" w14:textId="77777777" w:rsidR="00275A38" w:rsidRDefault="00601536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0" distR="0" simplePos="0" relativeHeight="251659264" behindDoc="1" locked="0" layoutInCell="1" allowOverlap="1" wp14:anchorId="39BA3C62" wp14:editId="38AB5272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27D6C77C" w14:textId="77777777" w:rsidR="00275A38" w:rsidRDefault="00601536">
          <w:pPr>
            <w:pStyle w:val="Cabealho"/>
            <w:spacing w:after="0" w:line="240" w:lineRule="aut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bdr w:val="single" w:sz="2" w:space="0" w:color="E5E7EB"/>
                <w:shd w:val="clear" w:color="auto" w:fill="FFFFFF"/>
              </w:rPr>
              <w:t>CARMELO PERRONE C E PE EF M PROFIS</w:t>
            </w:r>
          </w:hyperlink>
        </w:p>
        <w:p w14:paraId="75AF95B1" w14:textId="77777777" w:rsidR="00275A38" w:rsidRDefault="00601536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6C0EA999" w14:textId="77777777" w:rsidR="00275A38" w:rsidRDefault="00601536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 wp14:anchorId="1F86A6E6" wp14:editId="0BBD83F9">
                <wp:extent cx="790575" cy="752475"/>
                <wp:effectExtent l="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F5C30C" w14:textId="77777777" w:rsidR="00275A38" w:rsidRDefault="00601536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38"/>
    <w:rsid w:val="0014103C"/>
    <w:rsid w:val="00275A38"/>
    <w:rsid w:val="00601536"/>
    <w:rsid w:val="6603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13E031"/>
  <w15:docId w15:val="{7F49F57D-7F46-4537-8B04-14D977EF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paragraph" w:customStyle="1" w:styleId="Ttulo11">
    <w:name w:val="Título1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customStyle="1" w:styleId="caption1">
    <w:name w:val="caption1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character" w:styleId="Refdecomentrio">
    <w:name w:val="annotation reference"/>
    <w:basedOn w:val="Fontepargpadro"/>
    <w:rsid w:val="0014103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4103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14103C"/>
    <w:rPr>
      <w:rFonts w:ascii="Calibri" w:hAnsi="Calibri" w:cs="Calibri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410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14103C"/>
    <w:rPr>
      <w:rFonts w:ascii="Calibri" w:hAnsi="Calibri" w:cs="Calibri"/>
      <w:b/>
      <w:bCs/>
      <w:lang w:eastAsia="zh-CN"/>
    </w:rPr>
  </w:style>
  <w:style w:type="paragraph" w:styleId="Textodebalo">
    <w:name w:val="Balloon Text"/>
    <w:basedOn w:val="Normal"/>
    <w:link w:val="TextodebaloChar1"/>
    <w:rsid w:val="001410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link w:val="Textodebalo"/>
    <w:rsid w:val="0014103C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hyperlink" Target="https://www.unit.br/blog/melhores-sites-para-pesquisa-academic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t.br/blog/melhores-sites-para-pesquisa-academic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unit.br/blog/melhores-sites-para-pesquisa-academica" TargetMode="Externa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82604-1103-47B8-8F11-398E4E1A4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534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5</cp:revision>
  <cp:lastPrinted>2013-03-13T16:42:00Z</cp:lastPrinted>
  <dcterms:created xsi:type="dcterms:W3CDTF">2023-02-12T13:22:00Z</dcterms:created>
  <dcterms:modified xsi:type="dcterms:W3CDTF">2024-03-05T13:41:00Z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95D70194448C4C1F8A18057E629B4C77_13</vt:lpwstr>
  </property>
</Properties>
</file>