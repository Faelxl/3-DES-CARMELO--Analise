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5C9A0BF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4F22" w14:textId="77777777" w:rsidR="00940D86" w:rsidRDefault="00940D86">
            <w:pPr>
              <w:snapToGrid w:val="0"/>
              <w:rPr>
                <w:rFonts w:ascii="Arial" w:hAnsi="Arial" w:cs="Arial"/>
              </w:rPr>
            </w:pPr>
          </w:p>
          <w:p w14:paraId="7912AD94" w14:textId="77777777" w:rsidR="00940D86" w:rsidRDefault="00363A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CCAC141" w14:textId="77777777" w:rsidR="00940D86" w:rsidRDefault="00940D86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128EEFD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403" w14:textId="77777777" w:rsidR="00940D86" w:rsidRDefault="00363ABE">
            <w:pPr>
              <w:spacing w:before="120" w:after="12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NOME:Tiago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Gabriel </w:t>
            </w:r>
            <w:proofErr w:type="spellStart"/>
            <w:r>
              <w:rPr>
                <w:rFonts w:ascii="Arial" w:hAnsi="Arial" w:cs="Arial"/>
              </w:rPr>
              <w:t>Schwann</w:t>
            </w:r>
            <w:proofErr w:type="spellEnd"/>
            <w:r>
              <w:rPr>
                <w:rFonts w:ascii="Arial" w:hAnsi="Arial" w:cs="Arial"/>
              </w:rPr>
              <w:t xml:space="preserve"> Moreira da Costa     Nº25</w:t>
            </w:r>
          </w:p>
        </w:tc>
      </w:tr>
      <w:tr w:rsidR="00940D86" w14:paraId="69A7BA1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C54C" w14:textId="77777777" w:rsidR="00940D86" w:rsidRDefault="00363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Marcos Vinicius Cordeiro </w:t>
            </w:r>
            <w:proofErr w:type="spellStart"/>
            <w:r>
              <w:rPr>
                <w:rFonts w:ascii="Arial" w:hAnsi="Arial" w:cs="Arial"/>
              </w:rPr>
              <w:t>Brustolon</w:t>
            </w:r>
            <w:proofErr w:type="spellEnd"/>
            <w:r>
              <w:rPr>
                <w:rFonts w:ascii="Arial" w:hAnsi="Arial" w:cs="Arial"/>
              </w:rPr>
              <w:t xml:space="preserve">    Nº20</w:t>
            </w:r>
          </w:p>
        </w:tc>
      </w:tr>
      <w:tr w:rsidR="00940D86" w14:paraId="49FD09E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06A0" w14:textId="77777777" w:rsidR="00940D86" w:rsidRDefault="00363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99844 9321</w:t>
            </w:r>
          </w:p>
        </w:tc>
      </w:tr>
      <w:tr w:rsidR="00940D86" w14:paraId="2B5F4B3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E4B3" w14:textId="77777777" w:rsidR="00940D86" w:rsidRDefault="00363ABE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  thyagoghu@gmail.com</w:t>
            </w:r>
            <w:proofErr w:type="gramEnd"/>
          </w:p>
        </w:tc>
      </w:tr>
      <w:tr w:rsidR="00940D86" w14:paraId="74A6777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72EC" w14:textId="77777777" w:rsidR="00940D86" w:rsidRDefault="00363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Des. </w:t>
            </w:r>
            <w:proofErr w:type="gramStart"/>
            <w:r>
              <w:rPr>
                <w:rFonts w:ascii="Arial" w:hAnsi="Arial" w:cs="Arial"/>
              </w:rPr>
              <w:t>de</w:t>
            </w:r>
            <w:proofErr w:type="gramEnd"/>
            <w:r>
              <w:rPr>
                <w:rFonts w:ascii="Arial" w:hAnsi="Arial" w:cs="Arial"/>
              </w:rPr>
              <w:t xml:space="preserve"> Sistemas</w:t>
            </w:r>
          </w:p>
        </w:tc>
      </w:tr>
      <w:tr w:rsidR="00940D86" w14:paraId="470B90D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DEC2" w14:textId="77777777" w:rsidR="00940D86" w:rsidRDefault="00363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3° ano</w:t>
            </w:r>
          </w:p>
        </w:tc>
      </w:tr>
    </w:tbl>
    <w:p w14:paraId="21BF81B0" w14:textId="77777777" w:rsidR="00940D86" w:rsidRDefault="00940D86">
      <w:pPr>
        <w:rPr>
          <w:rFonts w:ascii="Arial" w:hAnsi="Arial" w:cs="Arial"/>
          <w:b/>
        </w:rPr>
      </w:pPr>
    </w:p>
    <w:p w14:paraId="4ADEF5A8" w14:textId="77777777" w:rsidR="00940D86" w:rsidRDefault="00363AB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</w:t>
      </w:r>
      <w:r>
        <w:rPr>
          <w:rFonts w:ascii="Arial" w:hAnsi="Arial" w:cs="Arial"/>
          <w:b/>
        </w:rPr>
        <w:t xml:space="preserve"> AO PRÉ-PROJETO, NO MÍNIMO UMA TELA DE INTERFACE (TELA PRINCIPAL) JUNTO AO PROJETO.</w:t>
      </w:r>
    </w:p>
    <w:p w14:paraId="66831B20" w14:textId="77777777" w:rsidR="00940D86" w:rsidRDefault="00940D86">
      <w:pPr>
        <w:rPr>
          <w:rFonts w:ascii="Arial" w:hAnsi="Arial" w:cs="Arial"/>
          <w:b/>
        </w:rPr>
      </w:pPr>
    </w:p>
    <w:p w14:paraId="4EB48672" w14:textId="77777777" w:rsidR="00940D86" w:rsidRDefault="00363ABE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754C1F1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ABDC" w14:textId="77777777" w:rsidR="00940D86" w:rsidRDefault="00363AB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Loja </w:t>
            </w:r>
            <w:proofErr w:type="spellStart"/>
            <w:r>
              <w:rPr>
                <w:rFonts w:ascii="Arial" w:hAnsi="Arial" w:cs="Arial"/>
              </w:rPr>
              <w:t>Grattini</w:t>
            </w:r>
            <w:proofErr w:type="spellEnd"/>
            <w:r>
              <w:rPr>
                <w:rFonts w:ascii="Arial" w:hAnsi="Arial" w:cs="Arial"/>
              </w:rPr>
              <w:t xml:space="preserve"> Pneus </w:t>
            </w:r>
          </w:p>
        </w:tc>
      </w:tr>
    </w:tbl>
    <w:p w14:paraId="0450AAAB" w14:textId="77777777" w:rsidR="00940D86" w:rsidRDefault="00940D86">
      <w:pPr>
        <w:rPr>
          <w:rFonts w:ascii="Arial" w:hAnsi="Arial" w:cs="Arial"/>
        </w:rPr>
      </w:pPr>
    </w:p>
    <w:p w14:paraId="25B00D5B" w14:textId="77777777" w:rsidR="00940D86" w:rsidRDefault="00363A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24ECF70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2E7A" w14:textId="77777777" w:rsidR="00940D86" w:rsidRDefault="00363AB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criar</w:t>
            </w:r>
            <w:proofErr w:type="gramEnd"/>
            <w:r>
              <w:rPr>
                <w:rFonts w:ascii="Arial" w:hAnsi="Arial" w:cs="Arial"/>
              </w:rPr>
              <w:t xml:space="preserve"> um site para uma loja de pneus no qual tem o objetivo de facilitar a </w:t>
            </w:r>
            <w:r>
              <w:rPr>
                <w:rFonts w:ascii="Arial" w:hAnsi="Arial" w:cs="Arial"/>
              </w:rPr>
              <w:t xml:space="preserve">compra e a visibilidade de produtos de </w:t>
            </w:r>
            <w:commentRangeStart w:id="0"/>
            <w:r>
              <w:rPr>
                <w:rFonts w:ascii="Arial" w:hAnsi="Arial" w:cs="Arial"/>
              </w:rPr>
              <w:t>qualidade</w:t>
            </w:r>
            <w:commentRangeEnd w:id="0"/>
            <w:r w:rsidR="00D63F5F">
              <w:rPr>
                <w:rStyle w:val="Refdecomentrio"/>
              </w:rPr>
              <w:commentReference w:id="0"/>
            </w:r>
          </w:p>
        </w:tc>
      </w:tr>
    </w:tbl>
    <w:p w14:paraId="31CDB95C" w14:textId="77777777" w:rsidR="00940D86" w:rsidRDefault="00363ABE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0DADF6C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D4E4" w14:textId="77777777" w:rsidR="00940D86" w:rsidDel="00D63F5F" w:rsidRDefault="00940D86" w:rsidP="00D63F5F">
            <w:pPr>
              <w:snapToGrid w:val="0"/>
              <w:spacing w:line="360" w:lineRule="auto"/>
              <w:jc w:val="both"/>
              <w:rPr>
                <w:del w:id="1" w:author="Aparecida Ferreira" w:date="2024-03-12T18:57:00Z"/>
                <w:rFonts w:ascii="Arial" w:hAnsi="Arial" w:cs="Arial"/>
              </w:rPr>
              <w:pPrChange w:id="2" w:author="Aparecida Ferreira" w:date="2024-03-12T18:57:00Z">
                <w:pPr>
                  <w:snapToGrid w:val="0"/>
                </w:pPr>
              </w:pPrChange>
            </w:pPr>
          </w:p>
          <w:p w14:paraId="6A8FF9D4" w14:textId="77777777" w:rsidR="00940D86" w:rsidDel="00D63F5F" w:rsidRDefault="00363ABE" w:rsidP="00D63F5F">
            <w:pPr>
              <w:spacing w:line="360" w:lineRule="auto"/>
              <w:jc w:val="both"/>
              <w:rPr>
                <w:del w:id="3" w:author="Aparecida Ferreira" w:date="2024-03-12T18:57:00Z"/>
                <w:rFonts w:ascii="Arial" w:hAnsi="Arial" w:cs="Arial"/>
              </w:rPr>
              <w:pPrChange w:id="4" w:author="Aparecida Ferreira" w:date="2024-03-12T18:57:00Z">
                <w:pPr/>
              </w:pPrChange>
            </w:pPr>
            <w:r>
              <w:rPr>
                <w:rFonts w:ascii="Arial" w:hAnsi="Arial" w:cs="Arial"/>
              </w:rPr>
              <w:t>O projeto da loja "</w:t>
            </w:r>
            <w:proofErr w:type="spellStart"/>
            <w:r>
              <w:rPr>
                <w:rFonts w:ascii="Arial" w:hAnsi="Arial" w:cs="Arial"/>
              </w:rPr>
              <w:t>Grattini</w:t>
            </w:r>
            <w:proofErr w:type="spellEnd"/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é baseado na ideia de oferecer uma solução completa para os clientes que buscam pneus e serviços automotivos de qualidade. A loja será localizada em uma área de grande movimento, garantindo fácil acesso e visibilidade.</w:t>
            </w:r>
            <w:ins w:id="5" w:author="Aparecida Ferreira" w:date="2024-03-12T18:57:00Z">
              <w:r w:rsidR="00D63F5F">
                <w:rPr>
                  <w:rFonts w:ascii="Arial" w:hAnsi="Arial" w:cs="Arial"/>
                </w:rPr>
                <w:t xml:space="preserve"> </w:t>
              </w:r>
            </w:ins>
            <w:r>
              <w:rPr>
                <w:rFonts w:ascii="Arial" w:hAnsi="Arial" w:cs="Arial"/>
              </w:rPr>
              <w:t xml:space="preserve">Um dos principais diferenciais da </w:t>
            </w:r>
            <w:proofErr w:type="spellStart"/>
            <w:r>
              <w:rPr>
                <w:rFonts w:ascii="Arial" w:hAnsi="Arial" w:cs="Arial"/>
              </w:rPr>
              <w:t>Gra</w:t>
            </w:r>
            <w:r>
              <w:rPr>
                <w:rFonts w:ascii="Arial" w:hAnsi="Arial" w:cs="Arial"/>
              </w:rPr>
              <w:t>ttini</w:t>
            </w:r>
            <w:proofErr w:type="spellEnd"/>
            <w:r>
              <w:rPr>
                <w:rFonts w:ascii="Arial" w:hAnsi="Arial" w:cs="Arial"/>
              </w:rPr>
              <w:t xml:space="preserve"> será a variedade de pneus disponíveis, atendendo a diferentes tipos de veículos e necessidades dos clientes. Além disso, a loja oferecerá serviços de montagem, balanceamento e alinhamento, garantindo que os clientes tenham uma experiência completa e </w:t>
            </w:r>
            <w:r>
              <w:rPr>
                <w:rFonts w:ascii="Arial" w:hAnsi="Arial" w:cs="Arial"/>
              </w:rPr>
              <w:t>conveniente.</w:t>
            </w:r>
          </w:p>
          <w:p w14:paraId="30703367" w14:textId="77777777" w:rsidR="00940D86" w:rsidDel="00D63F5F" w:rsidRDefault="00940D86" w:rsidP="00D63F5F">
            <w:pPr>
              <w:spacing w:line="360" w:lineRule="auto"/>
              <w:jc w:val="both"/>
              <w:rPr>
                <w:del w:id="6" w:author="Aparecida Ferreira" w:date="2024-03-12T18:57:00Z"/>
                <w:rFonts w:ascii="Arial" w:hAnsi="Arial" w:cs="Arial"/>
              </w:rPr>
              <w:pPrChange w:id="7" w:author="Aparecida Ferreira" w:date="2024-03-12T18:57:00Z">
                <w:pPr/>
              </w:pPrChange>
            </w:pPr>
          </w:p>
          <w:p w14:paraId="5B70B3C8" w14:textId="77777777" w:rsidR="00940D86" w:rsidRDefault="00940D86" w:rsidP="00D63F5F">
            <w:pPr>
              <w:spacing w:line="360" w:lineRule="auto"/>
              <w:jc w:val="both"/>
              <w:rPr>
                <w:rFonts w:ascii="Arial" w:hAnsi="Arial" w:cs="Arial"/>
              </w:rPr>
              <w:pPrChange w:id="8" w:author="Aparecida Ferreira" w:date="2024-03-12T18:57:00Z">
                <w:pPr/>
              </w:pPrChange>
            </w:pPr>
          </w:p>
        </w:tc>
      </w:tr>
    </w:tbl>
    <w:p w14:paraId="65E19C3D" w14:textId="77777777" w:rsidR="00940D86" w:rsidRDefault="00940D86">
      <w:pPr>
        <w:rPr>
          <w:rFonts w:ascii="Arial" w:hAnsi="Arial" w:cs="Arial"/>
        </w:rPr>
      </w:pPr>
    </w:p>
    <w:p w14:paraId="1B33CFD7" w14:textId="77777777" w:rsidR="00940D86" w:rsidRDefault="00940D86">
      <w:pPr>
        <w:rPr>
          <w:rFonts w:ascii="Arial" w:hAnsi="Arial" w:cs="Arial"/>
        </w:rPr>
      </w:pPr>
    </w:p>
    <w:p w14:paraId="2DB9325D" w14:textId="77777777" w:rsidR="00940D86" w:rsidRDefault="00940D86">
      <w:pPr>
        <w:rPr>
          <w:rFonts w:ascii="Arial" w:hAnsi="Arial" w:cs="Arial"/>
        </w:rPr>
      </w:pPr>
    </w:p>
    <w:p w14:paraId="34CDE9A9" w14:textId="77777777" w:rsidR="00940D86" w:rsidRDefault="00363ABE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3130C2B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3FF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7230F20A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AC252C2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BEDB052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commentRangeStart w:id="9"/>
            <w:r>
              <w:rPr>
                <w:rFonts w:ascii="Arial" w:hAnsi="Arial" w:cs="Arial"/>
              </w:rPr>
              <w:t>design</w:t>
            </w:r>
            <w:commentRangeEnd w:id="9"/>
            <w:r w:rsidR="00D63F5F">
              <w:rPr>
                <w:rStyle w:val="Refdecomentrio"/>
              </w:rPr>
              <w:commentReference w:id="9"/>
            </w:r>
            <w:r>
              <w:rPr>
                <w:rFonts w:ascii="Arial" w:hAnsi="Arial" w:cs="Arial"/>
              </w:rPr>
              <w:t>:</w:t>
            </w:r>
          </w:p>
          <w:p w14:paraId="18921D72" w14:textId="77777777" w:rsidR="00940D86" w:rsidRDefault="00940D86">
            <w:pPr>
              <w:rPr>
                <w:rFonts w:ascii="Arial" w:hAnsi="Arial" w:cs="Arial"/>
              </w:rPr>
            </w:pPr>
          </w:p>
          <w:p w14:paraId="3880685E" w14:textId="77777777" w:rsidR="00940D86" w:rsidRDefault="00940D86">
            <w:pPr>
              <w:rPr>
                <w:rFonts w:ascii="Arial" w:hAnsi="Arial" w:cs="Arial"/>
              </w:rPr>
            </w:pPr>
          </w:p>
        </w:tc>
      </w:tr>
    </w:tbl>
    <w:p w14:paraId="36AA4417" w14:textId="77777777" w:rsidR="00940D86" w:rsidRDefault="00940D86">
      <w:pPr>
        <w:rPr>
          <w:rFonts w:ascii="Arial" w:hAnsi="Arial" w:cs="Arial"/>
        </w:rPr>
      </w:pPr>
    </w:p>
    <w:p w14:paraId="3D02F1E2" w14:textId="77777777" w:rsidR="00940D86" w:rsidRDefault="00363ABE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6AA975D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488A" w14:textId="77777777" w:rsidR="00940D86" w:rsidDel="00D63F5F" w:rsidRDefault="00940D86">
            <w:pPr>
              <w:snapToGrid w:val="0"/>
              <w:rPr>
                <w:del w:id="10" w:author="Aparecida Ferreira" w:date="2024-03-12T18:58:00Z"/>
                <w:rFonts w:ascii="Arial" w:hAnsi="Arial" w:cs="Arial"/>
              </w:rPr>
            </w:pPr>
          </w:p>
          <w:p w14:paraId="4D199D04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Criar um site para a </w:t>
            </w:r>
            <w:del w:id="11" w:author="Aparecida Ferreira" w:date="2024-03-12T18:58:00Z">
              <w:r w:rsidDel="00D63F5F">
                <w:rPr>
                  <w:rFonts w:ascii="Arial" w:eastAsia="Calibri" w:hAnsi="Arial" w:cs="Arial"/>
                  <w:lang w:eastAsia="pt-BR"/>
                </w:rPr>
                <w:delText>facil</w:delText>
              </w:r>
            </w:del>
            <w:ins w:id="12" w:author="Aparecida Ferreira" w:date="2024-03-12T18:58:00Z">
              <w:r w:rsidR="00D63F5F">
                <w:rPr>
                  <w:rFonts w:ascii="Arial" w:eastAsia="Calibri" w:hAnsi="Arial" w:cs="Arial"/>
                  <w:lang w:eastAsia="pt-BR"/>
                </w:rPr>
                <w:t>fácil</w:t>
              </w:r>
            </w:ins>
            <w:r>
              <w:rPr>
                <w:rFonts w:ascii="Arial" w:eastAsia="Calibri" w:hAnsi="Arial" w:cs="Arial"/>
                <w:lang w:eastAsia="pt-BR"/>
              </w:rPr>
              <w:t xml:space="preserve"> divulgação e venda</w:t>
            </w:r>
          </w:p>
        </w:tc>
      </w:tr>
    </w:tbl>
    <w:p w14:paraId="021AE60B" w14:textId="77777777" w:rsidR="00940D86" w:rsidRDefault="00363ABE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628CB23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029" w14:textId="77777777" w:rsidR="00940D86" w:rsidDel="00D63F5F" w:rsidRDefault="00940D86">
            <w:pPr>
              <w:rPr>
                <w:del w:id="13" w:author="Aparecida Ferreira" w:date="2024-03-12T18:58:00Z"/>
                <w:rFonts w:ascii="Arial" w:eastAsia="Calibri" w:hAnsi="Arial" w:cs="Arial"/>
                <w:lang w:eastAsia="pt-BR"/>
              </w:rPr>
            </w:pPr>
          </w:p>
          <w:p w14:paraId="2EC54FA1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Usaremos </w:t>
            </w:r>
            <w:del w:id="14" w:author="Aparecida Ferreira" w:date="2024-03-12T18:58:00Z">
              <w:r w:rsidDel="00D63F5F">
                <w:rPr>
                  <w:rFonts w:ascii="Arial" w:eastAsia="Calibri" w:hAnsi="Arial" w:cs="Arial"/>
                  <w:lang w:eastAsia="pt-BR"/>
                </w:rPr>
                <w:delText>formularios</w:delText>
              </w:r>
            </w:del>
            <w:ins w:id="15" w:author="Aparecida Ferreira" w:date="2024-03-12T18:58:00Z">
              <w:r w:rsidR="00D63F5F">
                <w:rPr>
                  <w:rFonts w:ascii="Arial" w:eastAsia="Calibri" w:hAnsi="Arial" w:cs="Arial"/>
                  <w:lang w:eastAsia="pt-BR"/>
                </w:rPr>
                <w:t>formulários</w:t>
              </w:r>
            </w:ins>
            <w:r>
              <w:rPr>
                <w:rFonts w:ascii="Arial" w:eastAsia="Calibri" w:hAnsi="Arial" w:cs="Arial"/>
                <w:lang w:eastAsia="pt-BR"/>
              </w:rPr>
              <w:t xml:space="preserve"> interativos,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cards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para a </w:t>
            </w:r>
            <w:del w:id="16" w:author="Aparecida Ferreira" w:date="2024-03-12T18:58:00Z">
              <w:r w:rsidDel="00D63F5F">
                <w:rPr>
                  <w:rFonts w:ascii="Arial" w:eastAsia="Calibri" w:hAnsi="Arial" w:cs="Arial"/>
                  <w:lang w:eastAsia="pt-BR"/>
                </w:rPr>
                <w:delText>facil</w:delText>
              </w:r>
            </w:del>
            <w:ins w:id="17" w:author="Aparecida Ferreira" w:date="2024-03-12T18:58:00Z">
              <w:r w:rsidR="00D63F5F">
                <w:rPr>
                  <w:rFonts w:ascii="Arial" w:eastAsia="Calibri" w:hAnsi="Arial" w:cs="Arial"/>
                  <w:lang w:eastAsia="pt-BR"/>
                </w:rPr>
                <w:t>fácil</w:t>
              </w:r>
            </w:ins>
            <w:r>
              <w:rPr>
                <w:rFonts w:ascii="Arial" w:eastAsia="Calibri" w:hAnsi="Arial" w:cs="Arial"/>
                <w:lang w:eastAsia="pt-BR"/>
              </w:rPr>
              <w:t xml:space="preserve"> divulgação, e uma interface simples</w:t>
            </w:r>
            <w:ins w:id="18" w:author="Aparecida Ferreira" w:date="2024-03-12T18:58:00Z">
              <w:r w:rsidR="00D63F5F">
                <w:rPr>
                  <w:rFonts w:ascii="Arial" w:eastAsia="Calibri" w:hAnsi="Arial" w:cs="Arial"/>
                  <w:lang w:eastAsia="pt-BR"/>
                </w:rPr>
                <w:t>.</w:t>
              </w:r>
            </w:ins>
            <w:del w:id="19" w:author="Aparecida Ferreira" w:date="2024-03-12T18:58:00Z">
              <w:r w:rsidDel="00D63F5F">
                <w:rPr>
                  <w:rFonts w:ascii="Arial" w:eastAsia="Calibri" w:hAnsi="Arial" w:cs="Arial"/>
                  <w:lang w:eastAsia="pt-BR"/>
                </w:rPr>
                <w:delText xml:space="preserve"> </w:delText>
              </w:r>
            </w:del>
          </w:p>
        </w:tc>
      </w:tr>
    </w:tbl>
    <w:p w14:paraId="4A9D18C8" w14:textId="77777777" w:rsidR="00940D86" w:rsidDel="00D63F5F" w:rsidRDefault="00940D86">
      <w:pPr>
        <w:rPr>
          <w:del w:id="20" w:author="Aparecida Ferreira" w:date="2024-03-12T18:58:00Z"/>
          <w:rFonts w:ascii="Arial" w:hAnsi="Arial" w:cs="Arial"/>
        </w:rPr>
      </w:pPr>
    </w:p>
    <w:p w14:paraId="07CC8AB9" w14:textId="77777777" w:rsidR="00940D86" w:rsidRDefault="00363ABE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CF29B6C" w14:textId="77777777" w:rsidR="00940D86" w:rsidRDefault="00363A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70B0955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4B44" w14:textId="77777777" w:rsidR="00940D86" w:rsidRDefault="00363AB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6DF118B0" w14:textId="77777777" w:rsidR="00940D86" w:rsidRDefault="00363AB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Pesquisa </w:t>
            </w:r>
            <w:commentRangeStart w:id="21"/>
            <w:r>
              <w:rPr>
                <w:rFonts w:ascii="Arial" w:hAnsi="Arial" w:cs="Arial"/>
              </w:rPr>
              <w:t>Bibliográfi</w:t>
            </w:r>
            <w:r>
              <w:rPr>
                <w:rFonts w:ascii="Arial" w:hAnsi="Arial" w:cs="Arial"/>
              </w:rPr>
              <w:t>ca</w:t>
            </w:r>
            <w:commentRangeEnd w:id="21"/>
            <w:r w:rsidR="00D63F5F">
              <w:rPr>
                <w:rStyle w:val="Refdecomentrio"/>
              </w:rPr>
              <w:commentReference w:id="21"/>
            </w:r>
          </w:p>
          <w:p w14:paraId="554CFF7D" w14:textId="77777777" w:rsidR="00940D86" w:rsidRDefault="00363AB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05F23974" w14:textId="77777777" w:rsidR="00940D86" w:rsidRDefault="00363AB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3892BEDA" w14:textId="77777777" w:rsidR="00940D86" w:rsidRDefault="00363AB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415F5818" w14:textId="77777777" w:rsidR="00940D86" w:rsidRDefault="00940D86">
      <w:pPr>
        <w:spacing w:line="360" w:lineRule="auto"/>
        <w:rPr>
          <w:rFonts w:ascii="Arial" w:hAnsi="Arial" w:cs="Arial"/>
        </w:rPr>
      </w:pPr>
    </w:p>
    <w:p w14:paraId="01C370DB" w14:textId="77777777" w:rsidR="00940D86" w:rsidDel="00D63F5F" w:rsidRDefault="00363ABE">
      <w:pPr>
        <w:rPr>
          <w:del w:id="22" w:author="Aparecida Ferreira" w:date="2024-03-12T18:59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1CD36C2" w14:textId="77777777" w:rsidR="00940D86" w:rsidDel="00D63F5F" w:rsidRDefault="00940D86">
      <w:pPr>
        <w:rPr>
          <w:del w:id="23" w:author="Aparecida Ferreira" w:date="2024-03-12T18:59:00Z"/>
          <w:rFonts w:ascii="Arial" w:eastAsia="Arial" w:hAnsi="Arial" w:cs="Arial"/>
        </w:rPr>
      </w:pPr>
    </w:p>
    <w:p w14:paraId="78BA88F7" w14:textId="77777777" w:rsidR="00940D86" w:rsidRDefault="00363ABE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40D86" w14:paraId="3461455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706E" w14:textId="77777777" w:rsidR="00940D86" w:rsidDel="00D63F5F" w:rsidRDefault="00363ABE">
            <w:pPr>
              <w:rPr>
                <w:del w:id="24" w:author="Aparecida Ferreira" w:date="2024-03-12T18:59:00Z"/>
                <w:rFonts w:ascii="Arial" w:hAnsi="Arial" w:cs="Arial"/>
              </w:rPr>
            </w:pPr>
            <w:del w:id="25" w:author="Aparecida Ferreira" w:date="2024-03-12T18:59:00Z">
              <w:r w:rsidDel="00D63F5F">
                <w:rPr>
                  <w:rFonts w:ascii="Arial" w:hAnsi="Arial" w:cs="Arial"/>
                </w:rPr>
                <w:delText>Listar os principais LIVROS a serem pesquisados. (Mínimo 03 Bibliografias para cada disciplina, preferencialmente da biblioteca do CEEP)</w:delText>
              </w:r>
            </w:del>
          </w:p>
          <w:p w14:paraId="6256F9CF" w14:textId="77777777" w:rsidR="00940D86" w:rsidDel="00D63F5F" w:rsidRDefault="00363ABE">
            <w:pPr>
              <w:rPr>
                <w:del w:id="26" w:author="Aparecida Ferreira" w:date="2024-03-12T18:59:00Z"/>
                <w:rFonts w:ascii="Arial" w:hAnsi="Arial" w:cs="Arial"/>
              </w:rPr>
            </w:pPr>
            <w:del w:id="27" w:author="Aparecida Ferreira" w:date="2024-03-12T18:59:00Z">
              <w:r w:rsidDel="00D63F5F">
                <w:rPr>
                  <w:rFonts w:ascii="Arial" w:hAnsi="Arial" w:cs="Arial"/>
                </w:rPr>
                <w:delText>Usar artigos:</w:delText>
              </w:r>
            </w:del>
          </w:p>
          <w:p w14:paraId="3DBA6FD6" w14:textId="77777777" w:rsidR="00940D86" w:rsidRDefault="00363ABE">
            <w:pPr>
              <w:rPr>
                <w:rFonts w:ascii="Arial" w:hAnsi="Arial" w:cs="Arial"/>
              </w:rPr>
            </w:pPr>
            <w:del w:id="28" w:author="Aparecida Ferreira" w:date="2024-03-12T18:59:00Z"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https://www.unit.br/blog/melhores-sites-para-pesquisa-academica" \l "google"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Google Acadêmico</w:delText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"portal"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Portal da CAPES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ara-pesquisa-academica" \l "scielo"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SciELO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"academia"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Academia.Edu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"bdtd"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BDTD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 xml:space="preserve">HYPERLINK 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"https://www.unit.br/blog/melhores-sites-para-pesquisa-academica" \l "science"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Science.gov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"eric"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Eric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demica" \l "e-journals"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E-Journals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</w:rPr>
                <w:br/>
              </w:r>
              <w:r w:rsidDel="00D63F5F">
                <w:fldChar w:fldCharType="begin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"redalyc"</w:delInstr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delText> Redalyc</w:delText>
              </w:r>
              <w:r w:rsidDel="00D63F5F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D63F5F">
                <w:rPr>
                  <w:rFonts w:ascii="Arial" w:hAnsi="Arial" w:cs="Arial"/>
                  <w:color w:val="000000"/>
                  <w:shd w:val="clear" w:color="auto" w:fill="F5F5F5"/>
                </w:rPr>
                <w:delText> </w:delText>
              </w:r>
            </w:del>
            <w:r w:rsidR="00D63F5F">
              <w:rPr>
                <w:rStyle w:val="Refdecomentrio"/>
              </w:rPr>
              <w:commentReference w:id="29"/>
            </w:r>
          </w:p>
        </w:tc>
      </w:tr>
    </w:tbl>
    <w:p w14:paraId="12AD602A" w14:textId="77777777" w:rsidR="00940D86" w:rsidRDefault="00940D86">
      <w:pPr>
        <w:rPr>
          <w:rFonts w:ascii="Arial" w:hAnsi="Arial" w:cs="Arial"/>
        </w:rPr>
      </w:pPr>
    </w:p>
    <w:p w14:paraId="204EEB06" w14:textId="77777777" w:rsidR="00940D86" w:rsidRDefault="00940D86">
      <w:pPr>
        <w:rPr>
          <w:rFonts w:ascii="Arial" w:eastAsia="Arial" w:hAnsi="Arial" w:cs="Arial"/>
        </w:rPr>
      </w:pPr>
    </w:p>
    <w:p w14:paraId="0E9B0EC3" w14:textId="77777777" w:rsidR="00940D86" w:rsidRDefault="00940D86">
      <w:pPr>
        <w:rPr>
          <w:rFonts w:ascii="Arial" w:eastAsia="Arial" w:hAnsi="Arial" w:cs="Arial"/>
        </w:rPr>
      </w:pPr>
    </w:p>
    <w:p w14:paraId="6D92108D" w14:textId="77777777" w:rsidR="00940D86" w:rsidRDefault="00940D86">
      <w:pPr>
        <w:rPr>
          <w:rFonts w:ascii="Arial" w:eastAsia="Arial" w:hAnsi="Arial" w:cs="Arial"/>
        </w:rPr>
      </w:pPr>
    </w:p>
    <w:p w14:paraId="1791D687" w14:textId="77777777" w:rsidR="00940D86" w:rsidRDefault="00940D86">
      <w:pPr>
        <w:rPr>
          <w:rFonts w:ascii="Arial" w:eastAsia="Arial" w:hAnsi="Arial" w:cs="Arial"/>
        </w:rPr>
      </w:pPr>
    </w:p>
    <w:p w14:paraId="50DFC2B2" w14:textId="77777777" w:rsidR="00940D86" w:rsidRDefault="00940D86">
      <w:pPr>
        <w:rPr>
          <w:rFonts w:ascii="Arial" w:eastAsia="Arial" w:hAnsi="Arial" w:cs="Arial"/>
        </w:rPr>
      </w:pPr>
      <w:bookmarkStart w:id="30" w:name="_GoBack"/>
      <w:bookmarkEnd w:id="30"/>
    </w:p>
    <w:p w14:paraId="333D15B5" w14:textId="77777777" w:rsidR="00940D86" w:rsidRDefault="00940D86">
      <w:pPr>
        <w:rPr>
          <w:rFonts w:ascii="Arial" w:eastAsia="Arial" w:hAnsi="Arial" w:cs="Arial"/>
        </w:rPr>
      </w:pPr>
    </w:p>
    <w:p w14:paraId="4976A1F0" w14:textId="77777777" w:rsidR="00940D86" w:rsidRDefault="00940D86">
      <w:pPr>
        <w:rPr>
          <w:rFonts w:ascii="Arial" w:eastAsia="Arial" w:hAnsi="Arial" w:cs="Arial"/>
        </w:rPr>
      </w:pPr>
    </w:p>
    <w:p w14:paraId="672F3E37" w14:textId="77777777" w:rsidR="00940D86" w:rsidRDefault="00940D86">
      <w:pPr>
        <w:rPr>
          <w:rFonts w:ascii="Arial" w:eastAsia="Arial" w:hAnsi="Arial" w:cs="Arial"/>
        </w:rPr>
      </w:pPr>
    </w:p>
    <w:p w14:paraId="1A72AF81" w14:textId="77777777" w:rsidR="00940D86" w:rsidRDefault="00940D86">
      <w:pPr>
        <w:rPr>
          <w:rFonts w:ascii="Arial" w:eastAsia="Arial" w:hAnsi="Arial" w:cs="Arial"/>
        </w:rPr>
      </w:pPr>
    </w:p>
    <w:p w14:paraId="3CC3B471" w14:textId="77777777" w:rsidR="00940D86" w:rsidRDefault="00940D86">
      <w:pPr>
        <w:rPr>
          <w:rFonts w:ascii="Arial" w:eastAsia="Arial" w:hAnsi="Arial" w:cs="Arial"/>
        </w:rPr>
      </w:pPr>
    </w:p>
    <w:p w14:paraId="3AEE1EF4" w14:textId="77777777" w:rsidR="00940D86" w:rsidRDefault="00940D86">
      <w:pPr>
        <w:rPr>
          <w:rFonts w:ascii="Arial" w:eastAsia="Arial" w:hAnsi="Arial" w:cs="Arial"/>
        </w:rPr>
      </w:pPr>
    </w:p>
    <w:p w14:paraId="5C26508E" w14:textId="77777777" w:rsidR="00940D86" w:rsidRDefault="00940D86">
      <w:pPr>
        <w:rPr>
          <w:rFonts w:ascii="Arial" w:eastAsia="Arial" w:hAnsi="Arial" w:cs="Arial"/>
        </w:rPr>
      </w:pPr>
    </w:p>
    <w:p w14:paraId="44ED303A" w14:textId="77777777" w:rsidR="00940D86" w:rsidRDefault="00940D86">
      <w:pPr>
        <w:rPr>
          <w:rFonts w:ascii="Arial" w:eastAsia="Arial" w:hAnsi="Arial" w:cs="Arial"/>
        </w:rPr>
      </w:pPr>
    </w:p>
    <w:p w14:paraId="5A5FF656" w14:textId="77777777" w:rsidR="00940D86" w:rsidRDefault="00940D86">
      <w:pPr>
        <w:rPr>
          <w:rFonts w:ascii="Arial" w:eastAsia="Arial" w:hAnsi="Arial" w:cs="Arial"/>
        </w:rPr>
      </w:pPr>
    </w:p>
    <w:p w14:paraId="2E7A3635" w14:textId="77777777" w:rsidR="00940D86" w:rsidRDefault="00940D86">
      <w:pPr>
        <w:rPr>
          <w:rFonts w:ascii="Arial" w:eastAsia="Arial" w:hAnsi="Arial" w:cs="Arial"/>
        </w:rPr>
      </w:pPr>
    </w:p>
    <w:p w14:paraId="217E577D" w14:textId="77777777" w:rsidR="00940D86" w:rsidRDefault="00940D86">
      <w:pPr>
        <w:rPr>
          <w:rFonts w:ascii="Arial" w:eastAsia="Arial" w:hAnsi="Arial" w:cs="Arial"/>
        </w:rPr>
      </w:pPr>
    </w:p>
    <w:p w14:paraId="06EF0DC9" w14:textId="77777777" w:rsidR="00940D86" w:rsidRDefault="00940D86">
      <w:pPr>
        <w:rPr>
          <w:rFonts w:ascii="Arial" w:eastAsia="Arial" w:hAnsi="Arial" w:cs="Arial"/>
        </w:rPr>
      </w:pPr>
    </w:p>
    <w:p w14:paraId="1BF0946A" w14:textId="77777777" w:rsidR="00940D86" w:rsidRDefault="00363ABE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777A696A" w14:textId="77777777" w:rsidR="00940D86" w:rsidRDefault="00363ABE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2F77FC90" wp14:editId="2920FE59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940D86" w14:paraId="18597773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B0F94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017536" w14:textId="77777777" w:rsidR="00940D86" w:rsidRDefault="00363AB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674A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40D86" w14:paraId="1A5C87B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82A07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A8131AC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</w:t>
            </w:r>
            <w:r>
              <w:rPr>
                <w:rFonts w:ascii="Arial" w:hAnsi="Arial" w:cs="Arial"/>
              </w:rPr>
              <w:t xml:space="preserve"> dados:</w:t>
            </w:r>
          </w:p>
          <w:p w14:paraId="295B793D" w14:textId="77777777" w:rsidR="00940D86" w:rsidRDefault="00363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546E643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C6EA7" w14:textId="77777777" w:rsidR="00940D86" w:rsidRDefault="00363AB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E2E0677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6BAB834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D7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EDCE7CD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B57932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BF71ED9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26740B3" w14:textId="77777777" w:rsidR="00940D86" w:rsidRDefault="00940D86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E29F303" w14:textId="77777777" w:rsidR="00940D86" w:rsidRDefault="00940D8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ACF5836" w14:textId="77777777" w:rsidR="00940D86" w:rsidRDefault="00940D86">
      <w:pPr>
        <w:rPr>
          <w:rFonts w:ascii="Arial" w:hAnsi="Arial" w:cs="Arial"/>
          <w:b/>
        </w:rPr>
      </w:pPr>
    </w:p>
    <w:sectPr w:rsidR="00940D86">
      <w:headerReference w:type="default" r:id="rId12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2T18:57:00Z" w:initials="AF">
    <w:p w14:paraId="179626C8" w14:textId="77777777" w:rsidR="00D63F5F" w:rsidRDefault="00D63F5F">
      <w:pPr>
        <w:pStyle w:val="Textodecomentrio"/>
      </w:pPr>
      <w:r>
        <w:rPr>
          <w:rStyle w:val="Refdecomentrio"/>
        </w:rPr>
        <w:annotationRef/>
      </w:r>
      <w:r>
        <w:t>REFAZER</w:t>
      </w:r>
    </w:p>
  </w:comment>
  <w:comment w:id="9" w:author="Aparecida Ferreira" w:date="2024-03-12T18:58:00Z" w:initials="AF">
    <w:p w14:paraId="765A7482" w14:textId="77777777" w:rsidR="00D63F5F" w:rsidRDefault="00D63F5F">
      <w:pPr>
        <w:pStyle w:val="Textodecomentrio"/>
      </w:pPr>
      <w:r>
        <w:rPr>
          <w:rStyle w:val="Refdecomentrio"/>
        </w:rPr>
        <w:annotationRef/>
      </w:r>
      <w:r>
        <w:t>FAZER</w:t>
      </w:r>
    </w:p>
  </w:comment>
  <w:comment w:id="21" w:author="Aparecida Ferreira" w:date="2024-03-12T18:59:00Z" w:initials="AF">
    <w:p w14:paraId="0734A5BA" w14:textId="77777777" w:rsidR="00D63F5F" w:rsidRDefault="00D63F5F">
      <w:pPr>
        <w:pStyle w:val="Textodecomentrio"/>
      </w:pPr>
      <w:r>
        <w:rPr>
          <w:rStyle w:val="Refdecomentrio"/>
        </w:rPr>
        <w:annotationRef/>
      </w:r>
      <w:r>
        <w:t>FAZER</w:t>
      </w:r>
    </w:p>
  </w:comment>
  <w:comment w:id="29" w:author="Aparecida Ferreira" w:date="2024-03-12T18:59:00Z" w:initials="AF">
    <w:p w14:paraId="09C685D9" w14:textId="77777777" w:rsidR="00D63F5F" w:rsidRDefault="00D63F5F">
      <w:pPr>
        <w:pStyle w:val="Textodecomentrio"/>
      </w:pPr>
      <w:r>
        <w:rPr>
          <w:rStyle w:val="Refdecomentrio"/>
        </w:rPr>
        <w:annotationRef/>
      </w:r>
      <w:r>
        <w:t>FAZER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9626C8" w15:done="0"/>
  <w15:commentEx w15:paraId="765A7482" w15:done="0"/>
  <w15:commentEx w15:paraId="0734A5BA" w15:done="0"/>
  <w15:commentEx w15:paraId="09C685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2D94E" w14:textId="77777777" w:rsidR="00363ABE" w:rsidRDefault="00363ABE">
      <w:pPr>
        <w:spacing w:after="0" w:line="240" w:lineRule="auto"/>
      </w:pPr>
      <w:r>
        <w:separator/>
      </w:r>
    </w:p>
  </w:endnote>
  <w:endnote w:type="continuationSeparator" w:id="0">
    <w:p w14:paraId="19295D92" w14:textId="77777777" w:rsidR="00363ABE" w:rsidRDefault="0036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BA3D5" w14:textId="77777777" w:rsidR="00363ABE" w:rsidRDefault="00363ABE">
      <w:pPr>
        <w:spacing w:after="0" w:line="240" w:lineRule="auto"/>
      </w:pPr>
      <w:r>
        <w:separator/>
      </w:r>
    </w:p>
  </w:footnote>
  <w:footnote w:type="continuationSeparator" w:id="0">
    <w:p w14:paraId="1EC961A1" w14:textId="77777777" w:rsidR="00363ABE" w:rsidRDefault="00363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940D86" w14:paraId="27B06D3F" w14:textId="77777777">
      <w:trPr>
        <w:trHeight w:val="1550"/>
      </w:trPr>
      <w:tc>
        <w:tcPr>
          <w:tcW w:w="1980" w:type="dxa"/>
        </w:tcPr>
        <w:p w14:paraId="76572FE7" w14:textId="77777777" w:rsidR="00940D86" w:rsidRDefault="00363AB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6" behindDoc="1" locked="0" layoutInCell="1" allowOverlap="1" wp14:anchorId="54036BA2" wp14:editId="22451A98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9D5ACB4" w14:textId="77777777" w:rsidR="00940D86" w:rsidRDefault="00363ABE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654F2B90" w14:textId="77777777" w:rsidR="00940D86" w:rsidRDefault="00363AB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 xml:space="preserve"> PROJETO E SISTEMA</w:t>
          </w:r>
        </w:p>
      </w:tc>
      <w:tc>
        <w:tcPr>
          <w:tcW w:w="1559" w:type="dxa"/>
        </w:tcPr>
        <w:p w14:paraId="294719AB" w14:textId="77777777" w:rsidR="00940D86" w:rsidRDefault="00363AB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5019EC8B" wp14:editId="0D947A99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5BBF3D" w14:textId="77777777" w:rsidR="00940D86" w:rsidRDefault="00363ABE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75C"/>
    <w:multiLevelType w:val="multilevel"/>
    <w:tmpl w:val="E382A57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3AF30C6"/>
    <w:multiLevelType w:val="multilevel"/>
    <w:tmpl w:val="9D7416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86"/>
    <w:rsid w:val="00363ABE"/>
    <w:rsid w:val="00940D86"/>
    <w:rsid w:val="00D6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4AAD"/>
  <w15:docId w15:val="{E2AD9F36-6847-430A-AB86-95E0B112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D63F5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63F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63F5F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63F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63F5F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D63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D63F5F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23170-BDF8-497E-94AF-6D155A2F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2024-03-12T22:00:00Z</dcterms:created>
  <dcterms:modified xsi:type="dcterms:W3CDTF">2024-03-12T22:00:00Z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