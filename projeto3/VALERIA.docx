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4C4D42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D38E51F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VALERIA BORGES VANZIN</w:t>
      </w:r>
    </w:p>
    <w:p w14:paraId="2ABA9A99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53C9AC3C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7AE14CAA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304711EA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31871719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268DF2CD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2EA85859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0B5218D0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678EAC2A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676FC7D5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46522AE4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594457F9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2DEFE1EC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KANEKINHA’S</w:t>
      </w:r>
    </w:p>
    <w:p w14:paraId="66BAD4E0" w14:textId="77777777" w:rsidR="00DC3AF6" w:rsidRDefault="00DC3AF6" w:rsidP="00DC3AF6">
      <w:pPr>
        <w:pStyle w:val="Standard"/>
        <w:jc w:val="center"/>
        <w:rPr>
          <w:rFonts w:ascii="Arial" w:hAnsi="Arial"/>
          <w:sz w:val="28"/>
          <w:szCs w:val="28"/>
        </w:rPr>
      </w:pPr>
    </w:p>
    <w:p w14:paraId="55FFC023" w14:textId="69026DBD" w:rsidR="00F24DF5" w:rsidRDefault="00F24DF5" w:rsidP="00BF16FE">
      <w:pPr>
        <w:ind w:firstLine="0"/>
        <w:jc w:val="center"/>
        <w:rPr>
          <w:b/>
        </w:rPr>
      </w:pP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288593C8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VALERIA BORGES VANZIN</w:t>
      </w:r>
    </w:p>
    <w:p w14:paraId="2783238B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6CF754B3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6779429F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31FDC7AC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6FE1D943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4658DFFE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5A95E877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44040B3A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6A2F7C6C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3AC51898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364D657F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523B90A7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52293680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KANEKINHA’S</w:t>
      </w:r>
    </w:p>
    <w:p w14:paraId="121CB28E" w14:textId="77777777" w:rsidR="00DC3AF6" w:rsidRDefault="00DC3AF6" w:rsidP="00DC3AF6">
      <w:pPr>
        <w:pStyle w:val="Standard"/>
        <w:jc w:val="center"/>
        <w:rPr>
          <w:rFonts w:ascii="Arial" w:hAnsi="Arial"/>
          <w:sz w:val="28"/>
          <w:szCs w:val="28"/>
        </w:rPr>
      </w:pP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39DFCE5C" w14:textId="77777777" w:rsidR="00DC3AF6" w:rsidRDefault="00DC3AF6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9FC8459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VALERIA BORGES VANZIN</w:t>
      </w:r>
    </w:p>
    <w:p w14:paraId="476E3DDF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6B48714C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552F4FEB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1319C603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5ECE1A2F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23CF66A6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66A1C585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672369A3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549888C0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7AC31539" w14:textId="77777777" w:rsidR="00DC3AF6" w:rsidRDefault="00DC3AF6" w:rsidP="00DC3AF6">
      <w:pPr>
        <w:pStyle w:val="Standard"/>
        <w:jc w:val="center"/>
        <w:rPr>
          <w:rFonts w:ascii="Arial" w:hAnsi="Arial"/>
        </w:rPr>
      </w:pPr>
    </w:p>
    <w:p w14:paraId="291225FE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38484589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</w:rPr>
      </w:pPr>
    </w:p>
    <w:p w14:paraId="47A05E74" w14:textId="77777777" w:rsidR="00DC3AF6" w:rsidRDefault="00DC3AF6" w:rsidP="00DC3AF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KANEKINHA’S</w:t>
      </w:r>
    </w:p>
    <w:p w14:paraId="6E545F21" w14:textId="77777777" w:rsidR="00DC3AF6" w:rsidRDefault="00DC3AF6" w:rsidP="00DC3AF6">
      <w:pPr>
        <w:pStyle w:val="Standard"/>
        <w:jc w:val="center"/>
        <w:rPr>
          <w:rFonts w:ascii="Arial" w:hAnsi="Arial"/>
          <w:sz w:val="28"/>
          <w:szCs w:val="28"/>
        </w:rPr>
      </w:pP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 w:rsidR="004B5677">
              <w:rPr>
                <w:spacing w:val="4"/>
              </w:rPr>
              <w:t xml:space="preserve">MARIA 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lastRenderedPageBreak/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25143B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4C4D42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25143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56D3029" w14:textId="77777777" w:rsidR="00DC3AF6" w:rsidRDefault="00DC3AF6" w:rsidP="00DC3AF6">
      <w:pPr>
        <w:spacing w:line="360" w:lineRule="auto"/>
        <w:ind w:firstLine="720"/>
      </w:pPr>
      <w:r>
        <w:t xml:space="preserve">Criação de um site voltado a canecas personalizadas e prontas, uma loja que vende caneca para uso pessoal ou para presentear, as canecas personalizadas são utilizadas na maioria das vezes como uma forma de presentear um amigo, ente querido. </w:t>
      </w:r>
    </w:p>
    <w:p w14:paraId="48121C76" w14:textId="70C6B7E8" w:rsidR="00DC3AF6" w:rsidRDefault="00DC3AF6" w:rsidP="00DC3AF6">
      <w:pPr>
        <w:spacing w:line="240" w:lineRule="auto"/>
        <w:ind w:left="1440" w:firstLine="0"/>
      </w:pPr>
      <w:r>
        <w:t xml:space="preserve">As </w:t>
      </w:r>
      <w:r>
        <w:t>primeiras canecas</w:t>
      </w:r>
      <w:r>
        <w:t xml:space="preserve"> encontradas por arqueólogos eram feitas de ossos e datavam algo perto da Idade da Pedra. Já o café apareceu pela primeira vez em 1475, em Constantinopla, onde as canecas eram feitas de madeira.</w:t>
      </w:r>
      <w:r>
        <w:t xml:space="preserve"> </w:t>
      </w:r>
      <w:r>
        <w:t>Alguns séculos depois, em 1748, a Grã-Bretanha proibiu o café e tudo que pudesse ser associado a ele, inclusive as canecas, causando um aumento nos preços do mercado negro.</w:t>
      </w:r>
      <w:r>
        <w:t xml:space="preserve"> </w:t>
      </w:r>
      <w:r w:rsidRPr="00DC3AF6">
        <w:rPr>
          <w:highlight w:val="yellow"/>
        </w:rPr>
        <w:t>(fazer ref).</w:t>
      </w:r>
    </w:p>
    <w:p w14:paraId="79DAAFAF" w14:textId="77777777" w:rsidR="00DC3AF6" w:rsidRDefault="00DC3AF6" w:rsidP="00DC3AF6">
      <w:pPr>
        <w:spacing w:line="360" w:lineRule="auto"/>
        <w:ind w:firstLine="720"/>
      </w:pPr>
      <w:commentRangeStart w:id="2"/>
      <w:r>
        <w:t>Hoje</w:t>
      </w:r>
      <w:commentRangeEnd w:id="2"/>
      <w:r>
        <w:rPr>
          <w:rStyle w:val="Refdecomentrio"/>
        </w:rPr>
        <w:commentReference w:id="2"/>
      </w:r>
      <w:r>
        <w:t xml:space="preserve"> em dia as canecas são muito usadas em vários lugares com diferentes funções. Elas possuem tamanhos, modelos, estampas e cores muito variadas, abrangendo diferentes gostos e fazendo com que todos queiram comprar e colecionar esses lindos itens de 1001 utilidades. </w:t>
      </w:r>
    </w:p>
    <w:p w14:paraId="5592CC7A" w14:textId="521A8D16" w:rsidR="00DC3AF6" w:rsidDel="00DC3AF6" w:rsidRDefault="00DC3AF6" w:rsidP="00DC3AF6">
      <w:pPr>
        <w:spacing w:line="360" w:lineRule="auto"/>
        <w:ind w:firstLine="720"/>
        <w:rPr>
          <w:del w:id="3" w:author="Aparecida Ferreira" w:date="2024-05-13T10:15:00Z"/>
        </w:rPr>
        <w:pPrChange w:id="4" w:author="Aparecida Ferreira" w:date="2024-05-13T10:15:00Z">
          <w:pPr>
            <w:spacing w:line="360" w:lineRule="auto"/>
            <w:ind w:firstLine="0"/>
          </w:pPr>
        </w:pPrChange>
      </w:pPr>
      <w:del w:id="5" w:author="Aparecida Ferreira" w:date="2024-05-13T10:15:00Z">
        <w:r w:rsidDel="00DC3AF6">
          <w:delText xml:space="preserve">    </w:delText>
        </w:r>
      </w:del>
      <w:r>
        <w:t>Tipos de canecas</w:t>
      </w:r>
      <w:ins w:id="6" w:author="Aparecida Ferreira" w:date="2024-05-13T10:14:00Z">
        <w:r>
          <w:t>:</w:t>
        </w:r>
      </w:ins>
    </w:p>
    <w:p w14:paraId="14596032" w14:textId="77777777" w:rsidR="00DC3AF6" w:rsidRDefault="00DC3AF6" w:rsidP="00DC3AF6">
      <w:pPr>
        <w:spacing w:line="360" w:lineRule="auto"/>
        <w:ind w:firstLine="720"/>
        <w:rPr>
          <w:ins w:id="7" w:author="Aparecida Ferreira" w:date="2024-05-13T10:15:00Z"/>
        </w:rPr>
        <w:pPrChange w:id="8" w:author="Aparecida Ferreira" w:date="2024-05-13T10:15:00Z">
          <w:pPr>
            <w:spacing w:line="360" w:lineRule="auto"/>
            <w:ind w:firstLine="0"/>
          </w:pPr>
        </w:pPrChange>
      </w:pPr>
      <w:ins w:id="9" w:author="Aparecida Ferreira" w:date="2024-05-13T10:15:00Z">
        <w:r>
          <w:t xml:space="preserve"> </w:t>
        </w:r>
      </w:ins>
      <w:r>
        <w:t>Com esse grande aumento na procura por canecas, o mercado precisou criar diferentes tipos de canecas. Às vezes eles usam um formato mais criativo ou escolhem um material que seja melhor para cada bebida</w:t>
      </w:r>
    </w:p>
    <w:p w14:paraId="7BBB408E" w14:textId="0BFFC30F" w:rsidR="00DC3AF6" w:rsidRPr="00DC3AF6" w:rsidDel="00DC3AF6" w:rsidRDefault="00DC3AF6" w:rsidP="00DC3AF6">
      <w:pPr>
        <w:spacing w:line="360" w:lineRule="auto"/>
        <w:rPr>
          <w:del w:id="10" w:author="Aparecida Ferreira" w:date="2024-05-13T10:15:00Z"/>
          <w:rPrChange w:id="11" w:author="Aparecida Ferreira" w:date="2024-05-13T10:16:00Z">
            <w:rPr>
              <w:del w:id="12" w:author="Aparecida Ferreira" w:date="2024-05-13T10:15:00Z"/>
            </w:rPr>
          </w:rPrChange>
        </w:rPr>
        <w:pPrChange w:id="13" w:author="Aparecida Ferreira" w:date="2024-05-13T10:16:00Z">
          <w:pPr>
            <w:spacing w:line="360" w:lineRule="auto"/>
            <w:ind w:firstLine="0"/>
          </w:pPr>
        </w:pPrChange>
      </w:pPr>
      <w:del w:id="14" w:author="Aparecida Ferreira" w:date="2024-05-13T10:16:00Z">
        <w:r w:rsidRPr="00DC3AF6" w:rsidDel="00DC3AF6">
          <w:rPr>
            <w:rPrChange w:id="15" w:author="Aparecida Ferreira" w:date="2024-05-13T10:16:00Z">
              <w:rPr/>
            </w:rPrChange>
          </w:rPr>
          <w:delText xml:space="preserve">.  </w:delText>
        </w:r>
      </w:del>
      <w:r w:rsidRPr="00DC3AF6">
        <w:rPr>
          <w:rPrChange w:id="16" w:author="Aparecida Ferreira" w:date="2024-05-13T10:16:00Z">
            <w:rPr/>
          </w:rPrChange>
        </w:rPr>
        <w:t xml:space="preserve">  </w:t>
      </w:r>
      <w:ins w:id="17" w:author="Aparecida Ferreira" w:date="2024-05-13T10:16:00Z">
        <w:r w:rsidRPr="00DC3AF6">
          <w:t>Bebidas quentes: O inverno chega e tudo que você quer é ficar debaixo das cobertas assistindo a um filme e tomando uma bebida bem quentinha, não é mesmo? Nesse caso, as canecas mais usadas são aquelas com uma alça bem larga para não queimar os dedos e com os desenhos mais fofinhos. Aproveite e marque uma sessão de cinema em casa com os seus amigos e faça muita pipoca.</w:t>
        </w:r>
      </w:ins>
      <w:del w:id="18" w:author="Aparecida Ferreira" w:date="2024-05-13T10:16:00Z">
        <w:r w:rsidRPr="00DC3AF6" w:rsidDel="00DC3AF6">
          <w:delText xml:space="preserve">     </w:delText>
        </w:r>
      </w:del>
      <w:r w:rsidRPr="00DC3AF6">
        <w:t xml:space="preserve">                          </w:t>
      </w:r>
      <w:del w:id="19" w:author="Aparecida Ferreira" w:date="2024-05-13T10:15:00Z">
        <w:r w:rsidRPr="00DC3AF6" w:rsidDel="00DC3AF6">
          <w:rPr>
            <w:rPrChange w:id="20" w:author="Aparecida Ferreira" w:date="2024-05-13T10:16:00Z">
              <w:rPr/>
            </w:rPrChange>
          </w:rPr>
          <w:delText>bebidas</w:delText>
        </w:r>
      </w:del>
      <w:del w:id="21" w:author="Aparecida Ferreira" w:date="2024-05-13T10:16:00Z">
        <w:r w:rsidRPr="00DC3AF6" w:rsidDel="00DC3AF6">
          <w:rPr>
            <w:rPrChange w:id="22" w:author="Aparecida Ferreira" w:date="2024-05-13T10:16:00Z">
              <w:rPr/>
            </w:rPrChange>
          </w:rPr>
          <w:delText xml:space="preserve"> quentes</w:delText>
        </w:r>
      </w:del>
    </w:p>
    <w:p w14:paraId="59A8786D" w14:textId="2D644F3E" w:rsidR="00DC3AF6" w:rsidRDefault="00DC3AF6" w:rsidP="00DC3AF6">
      <w:pPr>
        <w:spacing w:line="360" w:lineRule="auto"/>
        <w:pPrChange w:id="23" w:author="Aparecida Ferreira" w:date="2024-05-13T10:16:00Z">
          <w:pPr>
            <w:spacing w:line="360" w:lineRule="auto"/>
            <w:ind w:firstLine="0"/>
          </w:pPr>
        </w:pPrChange>
      </w:pPr>
      <w:del w:id="24" w:author="Aparecida Ferreira" w:date="2024-05-13T10:16:00Z">
        <w:r w:rsidDel="00DC3AF6">
          <w:delText>O inverno chega e tudo que você quer é ficar debaixo das cobertas assistindo a um filme e tomando uma bebida bem quentinha, não é mesmo? Nesse caso, as canecas mais usadas são aquelas com uma alça bem larga para não queimar os dedos e com os desenhos mais fofinhos. Aproveite e marque uma sessão de cinema em casa com os seus amigos e faça muita pipoca.</w:delText>
        </w:r>
      </w:del>
    </w:p>
    <w:p w14:paraId="2F20DCB8" w14:textId="416F0D9A" w:rsidR="00DC3AF6" w:rsidDel="00DC3AF6" w:rsidRDefault="00DC3AF6" w:rsidP="00DC3AF6">
      <w:pPr>
        <w:spacing w:line="360" w:lineRule="auto"/>
        <w:rPr>
          <w:del w:id="25" w:author="Aparecida Ferreira" w:date="2024-05-13T10:16:00Z"/>
        </w:rPr>
        <w:pPrChange w:id="26" w:author="Aparecida Ferreira" w:date="2024-05-13T10:16:00Z">
          <w:pPr>
            <w:spacing w:line="360" w:lineRule="auto"/>
            <w:ind w:firstLine="0"/>
          </w:pPr>
        </w:pPrChange>
      </w:pPr>
      <w:del w:id="27" w:author="Aparecida Ferreira" w:date="2024-05-13T10:16:00Z">
        <w:r w:rsidDel="00DC3AF6">
          <w:delText xml:space="preserve">    </w:delText>
        </w:r>
      </w:del>
      <w:r>
        <w:t>Chopp</w:t>
      </w:r>
      <w:ins w:id="28" w:author="Aparecida Ferreira" w:date="2024-05-13T10:16:00Z">
        <w:r>
          <w:t xml:space="preserve">: </w:t>
        </w:r>
      </w:ins>
    </w:p>
    <w:p w14:paraId="1AC040A2" w14:textId="77777777" w:rsidR="00DC3AF6" w:rsidDel="00DC3AF6" w:rsidRDefault="00DC3AF6" w:rsidP="00DC3AF6">
      <w:pPr>
        <w:spacing w:line="360" w:lineRule="auto"/>
        <w:rPr>
          <w:del w:id="29" w:author="Aparecida Ferreira" w:date="2024-05-13T10:17:00Z"/>
        </w:rPr>
        <w:pPrChange w:id="30" w:author="Aparecida Ferreira" w:date="2024-05-13T10:17:00Z">
          <w:pPr>
            <w:spacing w:line="360" w:lineRule="auto"/>
            <w:ind w:firstLine="0"/>
          </w:pPr>
        </w:pPrChange>
      </w:pPr>
      <w:r>
        <w:t>As canecas de alumínio têm sido muito procuradas para tomar aquele chopp, pois o material permite que a bebida fique gelada por mais tempo. Elas também podem ser personalizadas com frases engraçadas para deixar o ambiente bem descontraído naquela rodinha de amigos em uma sexta-feira a noite.</w:t>
      </w:r>
    </w:p>
    <w:p w14:paraId="5C69A1EA" w14:textId="77777777" w:rsidR="00DC3AF6" w:rsidRDefault="00DC3AF6" w:rsidP="00DC3AF6">
      <w:pPr>
        <w:spacing w:line="360" w:lineRule="auto"/>
        <w:rPr>
          <w:ins w:id="31" w:author="Aparecida Ferreira" w:date="2024-05-13T10:17:00Z"/>
        </w:rPr>
        <w:pPrChange w:id="32" w:author="Aparecida Ferreira" w:date="2024-05-13T10:16:00Z">
          <w:pPr>
            <w:spacing w:line="360" w:lineRule="auto"/>
            <w:ind w:firstLine="0"/>
          </w:pPr>
        </w:pPrChange>
      </w:pPr>
    </w:p>
    <w:p w14:paraId="5C7C4CC2" w14:textId="3BD52859" w:rsidR="00DC3AF6" w:rsidDel="00DC3AF6" w:rsidRDefault="00DC3AF6" w:rsidP="00DC3AF6">
      <w:pPr>
        <w:spacing w:line="360" w:lineRule="auto"/>
        <w:rPr>
          <w:del w:id="33" w:author="Aparecida Ferreira" w:date="2024-05-13T10:17:00Z"/>
        </w:rPr>
        <w:pPrChange w:id="34" w:author="Aparecida Ferreira" w:date="2024-05-13T10:17:00Z">
          <w:pPr>
            <w:spacing w:line="360" w:lineRule="auto"/>
            <w:ind w:firstLine="0"/>
          </w:pPr>
        </w:pPrChange>
      </w:pPr>
      <w:del w:id="35" w:author="Aparecida Ferreira" w:date="2024-05-13T10:16:00Z">
        <w:r w:rsidDel="00DC3AF6">
          <w:delText xml:space="preserve">    </w:delText>
        </w:r>
      </w:del>
      <w:r>
        <w:t>Canecas mágicas</w:t>
      </w:r>
      <w:ins w:id="36" w:author="Aparecida Ferreira" w:date="2024-05-13T10:17:00Z">
        <w:r>
          <w:t xml:space="preserve">: </w:t>
        </w:r>
      </w:ins>
    </w:p>
    <w:p w14:paraId="27999A60" w14:textId="77777777" w:rsidR="00DC3AF6" w:rsidRDefault="00DC3AF6" w:rsidP="00DC3AF6">
      <w:pPr>
        <w:spacing w:line="360" w:lineRule="auto"/>
        <w:pPrChange w:id="37" w:author="Aparecida Ferreira" w:date="2024-05-13T10:17:00Z">
          <w:pPr>
            <w:spacing w:line="360" w:lineRule="auto"/>
            <w:ind w:firstLine="0"/>
          </w:pPr>
        </w:pPrChange>
      </w:pPr>
      <w:r>
        <w:t>Essas são as canecas que mais tem feito sucesso ultimamente. Elas são feitas com um material sensível ao calor, que faz com que a cor da caneca mude quando é colocado um líquido quente nela. O mercado aproveitou isso para criar diferentes modelos, como o “On-Off”, que faz com que a caneca fique com a palavra “Off” (desligado) quando está sem líquido e mude de cor, trocando a palavra para “On” (Ligado) quando ela recebe alguma bebida quente.</w:t>
      </w:r>
    </w:p>
    <w:p w14:paraId="4AC41DEE" w14:textId="1BCFD7EA" w:rsidR="00DC3AF6" w:rsidDel="00DC3AF6" w:rsidRDefault="00DC3AF6" w:rsidP="00DC3AF6">
      <w:pPr>
        <w:spacing w:line="360" w:lineRule="auto"/>
        <w:rPr>
          <w:del w:id="38" w:author="Aparecida Ferreira" w:date="2024-05-13T10:17:00Z"/>
        </w:rPr>
        <w:pPrChange w:id="39" w:author="Aparecida Ferreira" w:date="2024-05-13T10:17:00Z">
          <w:pPr>
            <w:spacing w:line="360" w:lineRule="auto"/>
            <w:ind w:firstLine="0"/>
          </w:pPr>
        </w:pPrChange>
      </w:pPr>
      <w:del w:id="40" w:author="Aparecida Ferreira" w:date="2024-05-13T10:17:00Z">
        <w:r w:rsidDel="00DC3AF6">
          <w:delText xml:space="preserve">- </w:delText>
        </w:r>
      </w:del>
      <w:r>
        <w:t>Criativas</w:t>
      </w:r>
      <w:ins w:id="41" w:author="Aparecida Ferreira" w:date="2024-05-13T10:17:00Z">
        <w:r>
          <w:t xml:space="preserve">: </w:t>
        </w:r>
      </w:ins>
    </w:p>
    <w:p w14:paraId="60BD111F" w14:textId="171EBB85" w:rsidR="00DC3AF6" w:rsidDel="00DC3AF6" w:rsidRDefault="00DC3AF6" w:rsidP="00DC3AF6">
      <w:pPr>
        <w:spacing w:line="360" w:lineRule="auto"/>
        <w:rPr>
          <w:del w:id="42" w:author="Aparecida Ferreira" w:date="2024-05-13T10:18:00Z"/>
        </w:rPr>
        <w:pPrChange w:id="43" w:author="Aparecida Ferreira" w:date="2024-05-13T10:17:00Z">
          <w:pPr>
            <w:spacing w:line="360" w:lineRule="auto"/>
            <w:ind w:firstLine="0"/>
          </w:pPr>
        </w:pPrChange>
      </w:pPr>
      <w:r>
        <w:t xml:space="preserve">São tantos modelos diferentes de canecas que ninguém pode botar </w:t>
      </w:r>
      <w:r>
        <w:lastRenderedPageBreak/>
        <w:t>defeito.</w:t>
      </w:r>
      <w:ins w:id="44" w:author="Aparecida Ferreira" w:date="2024-05-13T10:18:00Z">
        <w:r>
          <w:t xml:space="preserve"> </w:t>
        </w:r>
      </w:ins>
    </w:p>
    <w:p w14:paraId="5046AE0C" w14:textId="599AA6C2" w:rsidR="00DC3AF6" w:rsidRDefault="00DC3AF6" w:rsidP="00DC3AF6">
      <w:pPr>
        <w:spacing w:line="360" w:lineRule="auto"/>
        <w:pPrChange w:id="45" w:author="Aparecida Ferreira" w:date="2024-05-13T10:18:00Z">
          <w:pPr>
            <w:spacing w:line="360" w:lineRule="auto"/>
            <w:ind w:firstLine="0"/>
          </w:pPr>
        </w:pPrChange>
      </w:pPr>
      <w:r>
        <w:t xml:space="preserve">Se você gosta de zumbis, você vai amar canecas que têm mordidas e cicatrizes por toda parte. Para os amantes de fotografia, existem várias canecas que lembram </w:t>
      </w:r>
      <w:del w:id="46" w:author="Aparecida Ferreira" w:date="2024-05-13T10:17:00Z">
        <w:r w:rsidDel="00DC3AF6">
          <w:delText>uma lente zoom</w:delText>
        </w:r>
      </w:del>
      <w:ins w:id="47" w:author="Aparecida Ferreira" w:date="2024-05-13T10:17:00Z">
        <w:r>
          <w:t>um lente zoom</w:t>
        </w:r>
      </w:ins>
      <w:r>
        <w:t xml:space="preserve"> de uma DSLR. Já para os músicos que gostam de café, são várias as canecas onde a alça lembra o seu instrumento favorito. Já deu </w:t>
      </w:r>
      <w:del w:id="48" w:author="Aparecida Ferreira" w:date="2024-05-13T10:17:00Z">
        <w:r w:rsidDel="00DC3AF6">
          <w:delText>pra</w:delText>
        </w:r>
      </w:del>
      <w:ins w:id="49" w:author="Aparecida Ferreira" w:date="2024-05-13T10:17:00Z">
        <w:r>
          <w:t>para</w:t>
        </w:r>
      </w:ins>
      <w:r>
        <w:t xml:space="preserve"> perceber que com certeza existe alguma caneca que é a sua cara né?                               </w:t>
      </w:r>
    </w:p>
    <w:p w14:paraId="428FEFC1" w14:textId="705D8176" w:rsidR="00DC3AF6" w:rsidDel="00DC3AF6" w:rsidRDefault="00DC3AF6" w:rsidP="00DC3AF6">
      <w:pPr>
        <w:spacing w:line="360" w:lineRule="auto"/>
        <w:rPr>
          <w:del w:id="50" w:author="Aparecida Ferreira" w:date="2024-05-13T10:18:00Z"/>
        </w:rPr>
        <w:pPrChange w:id="51" w:author="Aparecida Ferreira" w:date="2024-05-13T10:18:00Z">
          <w:pPr>
            <w:spacing w:line="360" w:lineRule="auto"/>
            <w:ind w:firstLine="0"/>
          </w:pPr>
        </w:pPrChange>
      </w:pPr>
      <w:del w:id="52" w:author="Aparecida Ferreira" w:date="2024-05-13T10:18:00Z">
        <w:r w:rsidDel="00DC3AF6">
          <w:delText xml:space="preserve">       </w:delText>
        </w:r>
      </w:del>
      <w:r>
        <w:t>One punk</w:t>
      </w:r>
      <w:ins w:id="53" w:author="Aparecida Ferreira" w:date="2024-05-13T10:18:00Z">
        <w:r>
          <w:t xml:space="preserve">: </w:t>
        </w:r>
      </w:ins>
    </w:p>
    <w:p w14:paraId="26EDA072" w14:textId="77777777" w:rsidR="00DC3AF6" w:rsidRDefault="00DC3AF6" w:rsidP="00DC3AF6">
      <w:pPr>
        <w:spacing w:line="360" w:lineRule="auto"/>
        <w:pPrChange w:id="54" w:author="Aparecida Ferreira" w:date="2024-05-13T10:18:00Z">
          <w:pPr>
            <w:spacing w:line="360" w:lineRule="auto"/>
            <w:ind w:firstLine="0"/>
          </w:pPr>
        </w:pPrChange>
      </w:pPr>
      <w:r>
        <w:t>Nunca ouviu falar em “One Puck”? Se você adora tecnologia, você vai passar a ouvir muito sobre esse gadget que permite que você carregue o seu celular através de um motor que transforma a mudança de temperatura em energia. Logo, você só vai precisar da sua caneca com um café quentinho para carregar os seus aparelhos eletrônicos. Interessante, né?</w:t>
      </w:r>
    </w:p>
    <w:p w14:paraId="05310D62" w14:textId="21590AFA" w:rsidR="00DC3AF6" w:rsidDel="00DC3AF6" w:rsidRDefault="00DC3AF6" w:rsidP="00DC3AF6">
      <w:pPr>
        <w:spacing w:line="360" w:lineRule="auto"/>
        <w:rPr>
          <w:del w:id="55" w:author="Aparecida Ferreira" w:date="2024-05-13T10:18:00Z"/>
        </w:rPr>
        <w:pPrChange w:id="56" w:author="Aparecida Ferreira" w:date="2024-05-13T10:18:00Z">
          <w:pPr>
            <w:spacing w:line="360" w:lineRule="auto"/>
            <w:ind w:firstLine="0"/>
          </w:pPr>
        </w:pPrChange>
      </w:pPr>
      <w:del w:id="57" w:author="Aparecida Ferreira" w:date="2024-05-13T10:18:00Z">
        <w:r w:rsidDel="00DC3AF6">
          <w:delText xml:space="preserve">       </w:delText>
        </w:r>
      </w:del>
      <w:r>
        <w:t>Para as crianças</w:t>
      </w:r>
      <w:ins w:id="58" w:author="Aparecida Ferreira" w:date="2024-05-13T10:18:00Z">
        <w:r>
          <w:t xml:space="preserve">: </w:t>
        </w:r>
      </w:ins>
    </w:p>
    <w:p w14:paraId="45DB2585" w14:textId="094864B5" w:rsidR="00DC3AF6" w:rsidRDefault="00DC3AF6" w:rsidP="00DC3AF6">
      <w:pPr>
        <w:spacing w:line="360" w:lineRule="auto"/>
        <w:pPrChange w:id="59" w:author="Aparecida Ferreira" w:date="2024-05-13T10:18:00Z">
          <w:pPr>
            <w:spacing w:line="360" w:lineRule="auto"/>
            <w:ind w:firstLine="0"/>
          </w:pPr>
        </w:pPrChange>
      </w:pPr>
      <w:r>
        <w:t xml:space="preserve">As canecas para crianças normalmente são feitas de plástico para que elas não consigam quebrar facilmente e nem se machucar. Elas costumam ser acompanhadas de algum desenho infantil para até mesmo incentivar as crianças a beberem mais </w:t>
      </w:r>
      <w:del w:id="60" w:author="Aparecida Ferreira" w:date="2024-05-13T10:18:00Z">
        <w:r w:rsidDel="00DC3AF6">
          <w:delText>líquidos..</w:delText>
        </w:r>
      </w:del>
      <w:ins w:id="61" w:author="Aparecida Ferreira" w:date="2024-05-13T10:18:00Z">
        <w:r>
          <w:t>líquidos.</w:t>
        </w:r>
      </w:ins>
    </w:p>
    <w:p w14:paraId="033B2CA5" w14:textId="79C15A8E" w:rsidR="00DC3AF6" w:rsidDel="00DC3AF6" w:rsidRDefault="00DC3AF6" w:rsidP="00DC3AF6">
      <w:pPr>
        <w:spacing w:line="360" w:lineRule="auto"/>
        <w:rPr>
          <w:del w:id="62" w:author="Aparecida Ferreira" w:date="2024-05-13T10:18:00Z"/>
        </w:rPr>
        <w:pPrChange w:id="63" w:author="Aparecida Ferreira" w:date="2024-05-13T10:18:00Z">
          <w:pPr>
            <w:spacing w:line="360" w:lineRule="auto"/>
            <w:ind w:firstLine="0"/>
          </w:pPr>
        </w:pPrChange>
      </w:pPr>
      <w:del w:id="64" w:author="Aparecida Ferreira" w:date="2024-05-13T10:18:00Z">
        <w:r w:rsidDel="00DC3AF6">
          <w:delText xml:space="preserve">        </w:delText>
        </w:r>
      </w:del>
      <w:r>
        <w:t xml:space="preserve">Importância e </w:t>
      </w:r>
      <w:del w:id="65" w:author="Aparecida Ferreira" w:date="2024-05-13T10:18:00Z">
        <w:r w:rsidDel="00DC3AF6">
          <w:delText>Ecológia</w:delText>
        </w:r>
      </w:del>
      <w:ins w:id="66" w:author="Aparecida Ferreira" w:date="2024-05-13T10:18:00Z">
        <w:r>
          <w:t xml:space="preserve">Ecologia: </w:t>
        </w:r>
      </w:ins>
    </w:p>
    <w:p w14:paraId="102C7ACE" w14:textId="47D9BC28" w:rsidR="00DC3AF6" w:rsidDel="00DC3AF6" w:rsidRDefault="00DC3AF6" w:rsidP="00DC3AF6">
      <w:pPr>
        <w:spacing w:line="360" w:lineRule="auto"/>
        <w:rPr>
          <w:del w:id="67" w:author="Aparecida Ferreira" w:date="2024-05-13T10:19:00Z"/>
        </w:rPr>
        <w:pPrChange w:id="68" w:author="Aparecida Ferreira" w:date="2024-05-13T10:18:00Z">
          <w:pPr>
            <w:spacing w:line="360" w:lineRule="auto"/>
            <w:ind w:firstLine="0"/>
          </w:pPr>
        </w:pPrChange>
      </w:pPr>
      <w:del w:id="69" w:author="Aparecida Ferreira" w:date="2024-05-13T10:18:00Z">
        <w:r w:rsidDel="00DC3AF6">
          <w:delText>As canecas não tem</w:delText>
        </w:r>
      </w:del>
      <w:ins w:id="70" w:author="Aparecida Ferreira" w:date="2024-05-13T10:18:00Z">
        <w:r>
          <w:t>A caneca não tem</w:t>
        </w:r>
      </w:ins>
      <w:r>
        <w:t xml:space="preserve"> apenas um “rostinho bonito”, mas elas podem ser muito usadas em locais de trabalho para economizar milhares de copos plásticos. Com cuidado, elas podem durar bastante tempo e ajudar a tornar o dia-a-dia da sua empresa mais sustentável.</w:t>
      </w:r>
      <w:ins w:id="71" w:author="Aparecida Ferreira" w:date="2024-05-13T10:19:00Z">
        <w:r>
          <w:t xml:space="preserve"> </w:t>
        </w:r>
      </w:ins>
    </w:p>
    <w:p w14:paraId="156FE18B" w14:textId="77777777" w:rsidR="00DC3AF6" w:rsidRDefault="00DC3AF6" w:rsidP="00DC3AF6">
      <w:pPr>
        <w:spacing w:line="360" w:lineRule="auto"/>
        <w:pPrChange w:id="72" w:author="Aparecida Ferreira" w:date="2024-05-13T10:19:00Z">
          <w:pPr>
            <w:spacing w:line="360" w:lineRule="auto"/>
            <w:ind w:firstLine="0"/>
          </w:pPr>
        </w:pPrChange>
      </w:pPr>
      <w:r>
        <w:t>Além disso, elas podem ser usadas em outros eventos onde o gasto com copos de plástico é muito grande. Se for uma festa em casa, você pode usar seus copos e canecas mesmo ou também distribuir canecas como lembrança de uma linda festa de casamento.</w:t>
      </w:r>
    </w:p>
    <w:p w14:paraId="002C5E87" w14:textId="2B5C6BCD" w:rsidR="00DC3AF6" w:rsidDel="00DC3AF6" w:rsidRDefault="00DC3AF6" w:rsidP="00DC3AF6">
      <w:pPr>
        <w:spacing w:line="360" w:lineRule="auto"/>
        <w:rPr>
          <w:del w:id="73" w:author="Aparecida Ferreira" w:date="2024-05-13T10:19:00Z"/>
        </w:rPr>
        <w:pPrChange w:id="74" w:author="Aparecida Ferreira" w:date="2024-05-13T10:19:00Z">
          <w:pPr>
            <w:spacing w:line="360" w:lineRule="auto"/>
            <w:ind w:firstLine="0"/>
          </w:pPr>
        </w:pPrChange>
      </w:pPr>
      <w:del w:id="75" w:author="Aparecida Ferreira" w:date="2024-05-13T10:19:00Z">
        <w:r w:rsidDel="00DC3AF6">
          <w:delText xml:space="preserve">        </w:delText>
        </w:r>
      </w:del>
      <w:r>
        <w:t>Potencial de divulgação</w:t>
      </w:r>
      <w:ins w:id="76" w:author="Aparecida Ferreira" w:date="2024-05-13T10:19:00Z">
        <w:r>
          <w:t xml:space="preserve">: </w:t>
        </w:r>
      </w:ins>
    </w:p>
    <w:p w14:paraId="2D65F579" w14:textId="41330A07" w:rsidR="003A4071" w:rsidRDefault="00DC3AF6" w:rsidP="00DC3AF6">
      <w:pPr>
        <w:spacing w:line="360" w:lineRule="auto"/>
        <w:pPrChange w:id="77" w:author="Aparecida Ferreira" w:date="2024-05-13T10:19:00Z">
          <w:pPr>
            <w:spacing w:line="360" w:lineRule="auto"/>
            <w:ind w:firstLine="0"/>
          </w:pPr>
        </w:pPrChange>
      </w:pPr>
      <w:r>
        <w:t>Você sabia que as canecas são ótimas para divulgar o nome da sua empresa? Por terem várias utilidades a um preço acessível, as canecas podem carregar o logo da sua empresa e serem distribuídas em um evento importante, no qual você pode deixar o nome da sua empresa marcado com uma caneca bem criativa.</w:t>
      </w:r>
    </w:p>
    <w:p w14:paraId="428647D6" w14:textId="77777777" w:rsidR="003A4071" w:rsidRDefault="003A4071" w:rsidP="003A4071">
      <w:pPr>
        <w:rPr>
          <w:ins w:id="78" w:author="Aparecida Ferreira" w:date="2024-05-13T10:19:00Z"/>
        </w:rPr>
      </w:pPr>
    </w:p>
    <w:p w14:paraId="13A05FC8" w14:textId="77777777" w:rsidR="00DC3AF6" w:rsidRDefault="00DC3AF6" w:rsidP="003A4071">
      <w:pPr>
        <w:rPr>
          <w:ins w:id="79" w:author="Aparecida Ferreira" w:date="2024-05-13T10:19:00Z"/>
        </w:rPr>
      </w:pPr>
    </w:p>
    <w:p w14:paraId="0A873A00" w14:textId="77777777" w:rsidR="00DC3AF6" w:rsidRDefault="00DC3AF6" w:rsidP="003A4071">
      <w:pPr>
        <w:rPr>
          <w:ins w:id="80" w:author="Aparecida Ferreira" w:date="2024-05-13T10:19:00Z"/>
        </w:rPr>
      </w:pPr>
    </w:p>
    <w:p w14:paraId="00C8CA46" w14:textId="77777777" w:rsidR="00DC3AF6" w:rsidRPr="003A4071" w:rsidRDefault="00DC3AF6" w:rsidP="003A4071"/>
    <w:p w14:paraId="17FF5CFB" w14:textId="2252BB50" w:rsidR="00F24DF5" w:rsidRDefault="0025143B">
      <w:pPr>
        <w:pStyle w:val="Ttulo2"/>
        <w:numPr>
          <w:ilvl w:val="1"/>
          <w:numId w:val="2"/>
        </w:numPr>
        <w:ind w:left="578" w:hanging="578"/>
      </w:pPr>
      <w:bookmarkStart w:id="81" w:name="_Toc119164363"/>
      <w:r>
        <w:lastRenderedPageBreak/>
        <w:t>Apresentação do Problema</w:t>
      </w:r>
      <w:bookmarkEnd w:id="81"/>
    </w:p>
    <w:p w14:paraId="462EAC0B" w14:textId="77777777" w:rsidR="00B25923" w:rsidRDefault="00DC3AF6" w:rsidP="00B25923">
      <w:pPr>
        <w:spacing w:line="360" w:lineRule="auto"/>
        <w:ind w:firstLine="578"/>
        <w:rPr>
          <w:ins w:id="82" w:author="Aparecida Ferreira" w:date="2024-05-13T10:25:00Z"/>
        </w:rPr>
      </w:pPr>
      <w:ins w:id="83" w:author="Aparecida Ferreira" w:date="2024-05-13T10:19:00Z">
        <w:r w:rsidRPr="00DC3AF6">
          <w:t xml:space="preserve"> </w:t>
        </w:r>
      </w:ins>
      <w:ins w:id="84" w:author="Aparecida Ferreira" w:date="2024-05-13T10:25:00Z">
        <w:r w:rsidR="00B25923">
          <w:t>Que tal se inspirar nessa ideia e presentear quem você ama com uma caneca única e especial? Uma caneca personalizada é mais do que um simples objeto, é uma forma de demonstrar amor, amizade ou admiração de maneira criativa e original.</w:t>
        </w:r>
      </w:ins>
    </w:p>
    <w:p w14:paraId="7A4DCE04" w14:textId="77777777" w:rsidR="00B25923" w:rsidRDefault="00B25923" w:rsidP="00B25923">
      <w:pPr>
        <w:spacing w:line="360" w:lineRule="auto"/>
        <w:ind w:firstLine="578"/>
        <w:rPr>
          <w:ins w:id="85" w:author="Aparecida Ferreira" w:date="2024-05-13T10:25:00Z"/>
        </w:rPr>
      </w:pPr>
      <w:ins w:id="86" w:author="Aparecida Ferreira" w:date="2024-05-13T10:25:00Z">
        <w:r>
          <w:t>Imagine a alegria de receber uma caneca com uma foto especial, uma frase inspiradora ou um design divertido. É um presente que vai ser usado no dia a dia, lembrando a pessoa querida de você com cada gole.</w:t>
        </w:r>
      </w:ins>
    </w:p>
    <w:p w14:paraId="1A27FDC0" w14:textId="77777777" w:rsidR="00B25923" w:rsidRDefault="00B25923" w:rsidP="00B25923">
      <w:pPr>
        <w:spacing w:line="360" w:lineRule="auto"/>
        <w:ind w:firstLine="578"/>
        <w:rPr>
          <w:ins w:id="87" w:author="Aparecida Ferreira" w:date="2024-05-13T10:25:00Z"/>
        </w:rPr>
      </w:pPr>
      <w:ins w:id="88" w:author="Aparecida Ferreira" w:date="2024-05-13T10:25:00Z">
        <w:r>
          <w:t>Então, bora colocar a criatividade em prática e presentear com canecas personalizadas? As opções são infinitas: você pode criar a arte da caneca online, escolher um site especializado ou até mesmo encomendar um artista local.</w:t>
        </w:r>
      </w:ins>
    </w:p>
    <w:p w14:paraId="77478ED4" w14:textId="77777777" w:rsidR="00B25923" w:rsidRDefault="00B25923" w:rsidP="00B25923">
      <w:pPr>
        <w:spacing w:line="360" w:lineRule="auto"/>
        <w:ind w:firstLine="578"/>
        <w:rPr>
          <w:ins w:id="89" w:author="Aparecida Ferreira" w:date="2024-05-13T10:25:00Z"/>
        </w:rPr>
      </w:pPr>
      <w:ins w:id="90" w:author="Aparecida Ferreira" w:date="2024-05-13T10:25:00Z">
        <w:r>
          <w:t>Com um pouco de pesquisa e carinho, você vai encontrar a caneca perfeita para presentear quem você ama e arrancar um sorriso do rosto da pessoa. Experimente e comprove: canecas personalizadas são presentes que encantam e criam memórias afetivas duradouras!</w:t>
        </w:r>
      </w:ins>
    </w:p>
    <w:p w14:paraId="0BC3AEB8" w14:textId="77777777" w:rsidR="00B25923" w:rsidRDefault="00B25923" w:rsidP="00B25923">
      <w:pPr>
        <w:spacing w:line="360" w:lineRule="auto"/>
        <w:ind w:firstLine="578"/>
        <w:rPr>
          <w:ins w:id="91" w:author="Aparecida Ferreira" w:date="2024-05-13T10:25:00Z"/>
        </w:rPr>
      </w:pPr>
      <w:ins w:id="92" w:author="Aparecida Ferreira" w:date="2024-05-13T10:25:00Z">
        <w:r>
          <w:t>Dicas para escolher a caneca perfeita:</w:t>
        </w:r>
      </w:ins>
    </w:p>
    <w:p w14:paraId="797A447C" w14:textId="77777777" w:rsidR="00B25923" w:rsidRDefault="00B25923" w:rsidP="00B25923">
      <w:pPr>
        <w:spacing w:line="360" w:lineRule="auto"/>
        <w:ind w:firstLine="578"/>
        <w:rPr>
          <w:ins w:id="93" w:author="Aparecida Ferreira" w:date="2024-05-13T10:25:00Z"/>
        </w:rPr>
      </w:pPr>
      <w:ins w:id="94" w:author="Aparecida Ferreira" w:date="2024-05-13T10:25:00Z">
        <w:r>
          <w:t>Pense na pessoa que você vai presentear: Quais são os gostos dela? Qual o estilo dela?</w:t>
        </w:r>
      </w:ins>
    </w:p>
    <w:p w14:paraId="62A236D1" w14:textId="77777777" w:rsidR="00B25923" w:rsidRDefault="00B25923" w:rsidP="00B25923">
      <w:pPr>
        <w:spacing w:line="360" w:lineRule="auto"/>
        <w:ind w:firstLine="578"/>
        <w:rPr>
          <w:ins w:id="95" w:author="Aparecida Ferreira" w:date="2024-05-13T10:25:00Z"/>
        </w:rPr>
      </w:pPr>
      <w:ins w:id="96" w:author="Aparecida Ferreira" w:date="2024-05-13T10:25:00Z">
        <w:r>
          <w:t>Escolha uma foto ou frase especial: Uma foto de um momento marcante, uma frase inspiradora ou um meme divertido podem deixar a caneca ainda mais especial.</w:t>
        </w:r>
      </w:ins>
    </w:p>
    <w:p w14:paraId="041DCDD1" w14:textId="77777777" w:rsidR="00B25923" w:rsidRDefault="00B25923" w:rsidP="00B25923">
      <w:pPr>
        <w:spacing w:line="360" w:lineRule="auto"/>
        <w:ind w:firstLine="578"/>
        <w:rPr>
          <w:ins w:id="97" w:author="Aparecida Ferreira" w:date="2024-05-13T10:25:00Z"/>
        </w:rPr>
      </w:pPr>
      <w:ins w:id="98" w:author="Aparecida Ferreira" w:date="2024-05-13T10:25:00Z">
        <w:r>
          <w:t>Seja criativo: Não tenha medo de ousar! Você pode criar uma arte única usando ferramentas online ou até mesmo desenhar na própria caneca.</w:t>
        </w:r>
      </w:ins>
    </w:p>
    <w:p w14:paraId="066D6EE5" w14:textId="77777777" w:rsidR="00B25923" w:rsidRDefault="00B25923" w:rsidP="00B25923">
      <w:pPr>
        <w:spacing w:line="360" w:lineRule="auto"/>
        <w:ind w:firstLine="578"/>
        <w:rPr>
          <w:ins w:id="99" w:author="Aparecida Ferreira" w:date="2024-05-13T10:25:00Z"/>
        </w:rPr>
      </w:pPr>
      <w:ins w:id="100" w:author="Aparecida Ferreira" w:date="2024-05-13T10:25:00Z">
        <w:r>
          <w:t>Presenteie com carinho: O mais importante é que a caneca seja um presente sincero e carinhoso.</w:t>
        </w:r>
      </w:ins>
    </w:p>
    <w:p w14:paraId="2F4401DD" w14:textId="77777777" w:rsidR="00B25923" w:rsidRDefault="00B25923" w:rsidP="00B25923">
      <w:pPr>
        <w:spacing w:line="360" w:lineRule="auto"/>
        <w:ind w:firstLine="578"/>
        <w:rPr>
          <w:ins w:id="101" w:author="Aparecida Ferreira" w:date="2024-05-13T10:25:00Z"/>
        </w:rPr>
      </w:pPr>
      <w:ins w:id="102" w:author="Aparecida Ferreira" w:date="2024-05-13T10:25:00Z">
        <w:r>
          <w:t>Onde encontrar canecas personalizadas:</w:t>
        </w:r>
      </w:ins>
    </w:p>
    <w:p w14:paraId="594151A3" w14:textId="77777777" w:rsidR="00B25923" w:rsidRDefault="00B25923" w:rsidP="00B25923">
      <w:pPr>
        <w:spacing w:line="360" w:lineRule="auto"/>
        <w:ind w:firstLine="578"/>
        <w:rPr>
          <w:ins w:id="103" w:author="Aparecida Ferreira" w:date="2024-05-13T10:25:00Z"/>
        </w:rPr>
      </w:pPr>
      <w:ins w:id="104" w:author="Aparecida Ferreira" w:date="2024-05-13T10:25:00Z">
        <w:r>
          <w:t>Sites especializados: Existem diversos sites que vendem canecas personalizadas com diversas opções de arte e preços.</w:t>
        </w:r>
      </w:ins>
    </w:p>
    <w:p w14:paraId="39E5CC68" w14:textId="77777777" w:rsidR="00B25923" w:rsidRDefault="00B25923" w:rsidP="00B25923">
      <w:pPr>
        <w:spacing w:line="360" w:lineRule="auto"/>
        <w:ind w:firstLine="578"/>
        <w:rPr>
          <w:ins w:id="105" w:author="Aparecida Ferreira" w:date="2024-05-13T10:25:00Z"/>
        </w:rPr>
      </w:pPr>
      <w:ins w:id="106" w:author="Aparecida Ferreira" w:date="2024-05-13T10:25:00Z">
        <w:r>
          <w:t>Lojas físicas: Algumas lojas físicas também vendem canecas personalizadas.</w:t>
        </w:r>
      </w:ins>
    </w:p>
    <w:p w14:paraId="5AE8A455" w14:textId="3FDF84BA" w:rsidR="003A4071" w:rsidRDefault="00B25923" w:rsidP="00B25923">
      <w:pPr>
        <w:spacing w:line="360" w:lineRule="auto"/>
        <w:ind w:firstLine="578"/>
        <w:pPrChange w:id="107" w:author="Aparecida Ferreira" w:date="2024-05-13T10:20:00Z">
          <w:pPr/>
        </w:pPrChange>
      </w:pPr>
      <w:ins w:id="108" w:author="Aparecida Ferreira" w:date="2024-05-13T10:25:00Z">
        <w:r>
          <w:t>Artistas locais: Você pode encomendar uma caneca personalizada a um artista local.</w:t>
        </w:r>
      </w:ins>
    </w:p>
    <w:p w14:paraId="35AF2481" w14:textId="57E24A9C" w:rsidR="00F24DF5" w:rsidRDefault="0025143B">
      <w:pPr>
        <w:pStyle w:val="Ttulo1"/>
        <w:spacing w:line="360" w:lineRule="auto"/>
        <w:rPr>
          <w:ins w:id="109" w:author="Aparecida Ferreira" w:date="2024-05-13T10:28:00Z"/>
        </w:rPr>
      </w:pPr>
      <w:bookmarkStart w:id="110" w:name="_Toc119164364"/>
      <w:r>
        <w:lastRenderedPageBreak/>
        <w:t>2</w:t>
      </w:r>
      <w:r>
        <w:tab/>
      </w:r>
      <w:r w:rsidR="00255A8F">
        <w:t>OBJETIVOS</w:t>
      </w:r>
      <w:bookmarkEnd w:id="110"/>
    </w:p>
    <w:p w14:paraId="3F22A0AC" w14:textId="77777777" w:rsidR="00B25923" w:rsidRDefault="00B25923" w:rsidP="00B25923">
      <w:pPr>
        <w:pStyle w:val="PargrafodaLista"/>
        <w:numPr>
          <w:ilvl w:val="0"/>
          <w:numId w:val="5"/>
        </w:numPr>
        <w:spacing w:line="360" w:lineRule="auto"/>
        <w:rPr>
          <w:ins w:id="111" w:author="Aparecida Ferreira" w:date="2024-05-13T10:28:00Z"/>
        </w:rPr>
        <w:pPrChange w:id="112" w:author="Aparecida Ferreira" w:date="2024-05-13T10:30:00Z">
          <w:pPr/>
        </w:pPrChange>
      </w:pPr>
      <w:ins w:id="113" w:author="Aparecida Ferreira" w:date="2024-05-13T10:28:00Z">
        <w:r>
          <w:t>Criar um layout visual atraente e responsivo para diferentes dispositivos.</w:t>
        </w:r>
      </w:ins>
    </w:p>
    <w:p w14:paraId="2E7AC7F8" w14:textId="77777777" w:rsidR="00B25923" w:rsidRDefault="00B25923" w:rsidP="00B25923">
      <w:pPr>
        <w:pStyle w:val="PargrafodaLista"/>
        <w:numPr>
          <w:ilvl w:val="0"/>
          <w:numId w:val="5"/>
        </w:numPr>
        <w:spacing w:line="360" w:lineRule="auto"/>
        <w:rPr>
          <w:ins w:id="114" w:author="Aparecida Ferreira" w:date="2024-05-13T10:28:00Z"/>
        </w:rPr>
        <w:pPrChange w:id="115" w:author="Aparecida Ferreira" w:date="2024-05-13T10:30:00Z">
          <w:pPr/>
        </w:pPrChange>
      </w:pPr>
      <w:ins w:id="116" w:author="Aparecida Ferreira" w:date="2024-05-13T10:28:00Z">
        <w:r>
          <w:t>Implementar navegação simples e intuitiva, facilitando a busca por presentes.</w:t>
        </w:r>
      </w:ins>
    </w:p>
    <w:p w14:paraId="012E05E5" w14:textId="54CA0A86" w:rsidR="00B25923" w:rsidRDefault="00B25923" w:rsidP="00B25923">
      <w:pPr>
        <w:pStyle w:val="PargrafodaLista"/>
        <w:numPr>
          <w:ilvl w:val="0"/>
          <w:numId w:val="5"/>
        </w:numPr>
        <w:spacing w:line="360" w:lineRule="auto"/>
        <w:rPr>
          <w:ins w:id="117" w:author="Aparecida Ferreira" w:date="2024-05-13T10:28:00Z"/>
        </w:rPr>
        <w:pPrChange w:id="118" w:author="Aparecida Ferreira" w:date="2024-05-13T10:30:00Z">
          <w:pPr/>
        </w:pPrChange>
      </w:pPr>
      <w:ins w:id="119" w:author="Aparecida Ferreira" w:date="2024-05-13T10:28:00Z">
        <w:r>
          <w:t>Oferecer diversas categorias e filtros de pesquisa para atender às necessidades dos clientes.</w:t>
        </w:r>
      </w:ins>
      <w:ins w:id="120" w:author="Aparecida Ferreira" w:date="2024-05-13T10:29:00Z">
        <w:r>
          <w:t xml:space="preserve"> </w:t>
        </w:r>
      </w:ins>
      <w:ins w:id="121" w:author="Aparecida Ferreira" w:date="2024-05-13T10:28:00Z">
        <w:r>
          <w:t>Garantir um processo de compra rápido e seguro.</w:t>
        </w:r>
      </w:ins>
    </w:p>
    <w:p w14:paraId="5DA4C9E7" w14:textId="66028B0C" w:rsidR="00B25923" w:rsidRDefault="00B25923" w:rsidP="00B25923">
      <w:pPr>
        <w:spacing w:line="360" w:lineRule="auto"/>
        <w:ind w:firstLine="0"/>
        <w:rPr>
          <w:ins w:id="122" w:author="Aparecida Ferreira" w:date="2024-05-13T10:28:00Z"/>
        </w:rPr>
        <w:pPrChange w:id="123" w:author="Aparecida Ferreira" w:date="2024-05-13T10:29:00Z">
          <w:pPr>
            <w:ind w:firstLine="0"/>
          </w:pPr>
        </w:pPrChange>
      </w:pPr>
      <w:ins w:id="124" w:author="Aparecida Ferreira" w:date="2024-05-13T10:28:00Z">
        <w:r>
          <w:t>Ampliar a variedade de produtos:</w:t>
        </w:r>
      </w:ins>
    </w:p>
    <w:p w14:paraId="2E65A9C4" w14:textId="77777777" w:rsidR="00B25923" w:rsidRDefault="00B25923" w:rsidP="00B25923">
      <w:pPr>
        <w:pStyle w:val="PargrafodaLista"/>
        <w:numPr>
          <w:ilvl w:val="0"/>
          <w:numId w:val="6"/>
        </w:numPr>
        <w:spacing w:line="360" w:lineRule="auto"/>
        <w:rPr>
          <w:ins w:id="125" w:author="Aparecida Ferreira" w:date="2024-05-13T10:28:00Z"/>
        </w:rPr>
        <w:pPrChange w:id="126" w:author="Aparecida Ferreira" w:date="2024-05-13T10:30:00Z">
          <w:pPr/>
        </w:pPrChange>
      </w:pPr>
      <w:ins w:id="127" w:author="Aparecida Ferreira" w:date="2024-05-13T10:28:00Z">
        <w:r>
          <w:t>Oferecer uma ampla gama de presentes personalizados para diferentes ocasiões e públicos-alvo.</w:t>
        </w:r>
      </w:ins>
    </w:p>
    <w:p w14:paraId="0D2E9C52" w14:textId="77777777" w:rsidR="00B25923" w:rsidRDefault="00B25923" w:rsidP="00B25923">
      <w:pPr>
        <w:pStyle w:val="PargrafodaLista"/>
        <w:numPr>
          <w:ilvl w:val="0"/>
          <w:numId w:val="6"/>
        </w:numPr>
        <w:spacing w:line="360" w:lineRule="auto"/>
        <w:rPr>
          <w:ins w:id="128" w:author="Aparecida Ferreira" w:date="2024-05-13T10:28:00Z"/>
        </w:rPr>
        <w:pPrChange w:id="129" w:author="Aparecida Ferreira" w:date="2024-05-13T10:30:00Z">
          <w:pPr/>
        </w:pPrChange>
      </w:pPr>
      <w:ins w:id="130" w:author="Aparecida Ferreira" w:date="2024-05-13T10:28:00Z">
        <w:r>
          <w:t>Incluir produtos de alta qualidade e com designs exclusivos.</w:t>
        </w:r>
      </w:ins>
    </w:p>
    <w:p w14:paraId="502FC0A4" w14:textId="77777777" w:rsidR="00B25923" w:rsidRDefault="00B25923" w:rsidP="00B25923">
      <w:pPr>
        <w:pStyle w:val="PargrafodaLista"/>
        <w:numPr>
          <w:ilvl w:val="0"/>
          <w:numId w:val="6"/>
        </w:numPr>
        <w:spacing w:line="360" w:lineRule="auto"/>
        <w:rPr>
          <w:ins w:id="131" w:author="Aparecida Ferreira" w:date="2024-05-13T10:28:00Z"/>
        </w:rPr>
        <w:pPrChange w:id="132" w:author="Aparecida Ferreira" w:date="2024-05-13T10:30:00Z">
          <w:pPr/>
        </w:pPrChange>
      </w:pPr>
      <w:ins w:id="133" w:author="Aparecida Ferreira" w:date="2024-05-13T10:28:00Z">
        <w:r>
          <w:t>Buscar parcerias com fornecedores confiáveis e inovadores.</w:t>
        </w:r>
      </w:ins>
    </w:p>
    <w:p w14:paraId="52FE3F06" w14:textId="77777777" w:rsidR="00B25923" w:rsidRDefault="00B25923" w:rsidP="00B25923">
      <w:pPr>
        <w:pStyle w:val="PargrafodaLista"/>
        <w:numPr>
          <w:ilvl w:val="0"/>
          <w:numId w:val="6"/>
        </w:numPr>
        <w:spacing w:line="360" w:lineRule="auto"/>
        <w:rPr>
          <w:ins w:id="134" w:author="Aparecida Ferreira" w:date="2024-05-13T10:28:00Z"/>
        </w:rPr>
        <w:pPrChange w:id="135" w:author="Aparecida Ferreira" w:date="2024-05-13T10:30:00Z">
          <w:pPr/>
        </w:pPrChange>
      </w:pPr>
      <w:ins w:id="136" w:author="Aparecida Ferreira" w:date="2024-05-13T10:28:00Z">
        <w:r>
          <w:t>Manter o catálogo de produtos atualizado com as últimas tendências.</w:t>
        </w:r>
      </w:ins>
    </w:p>
    <w:p w14:paraId="7EC4B526" w14:textId="5B9ED599" w:rsidR="00B25923" w:rsidRDefault="00B25923" w:rsidP="00B25923">
      <w:pPr>
        <w:spacing w:line="360" w:lineRule="auto"/>
        <w:ind w:firstLine="0"/>
        <w:rPr>
          <w:ins w:id="137" w:author="Aparecida Ferreira" w:date="2024-05-13T10:28:00Z"/>
        </w:rPr>
        <w:pPrChange w:id="138" w:author="Aparecida Ferreira" w:date="2024-05-13T10:29:00Z">
          <w:pPr>
            <w:ind w:firstLine="0"/>
          </w:pPr>
        </w:pPrChange>
      </w:pPr>
      <w:ins w:id="139" w:author="Aparecida Ferreira" w:date="2024-05-13T10:28:00Z">
        <w:r>
          <w:t>Aprimorar a experiência do cliente:</w:t>
        </w:r>
      </w:ins>
    </w:p>
    <w:p w14:paraId="02DE5658" w14:textId="77777777" w:rsidR="00B25923" w:rsidRDefault="00B25923" w:rsidP="00B25923">
      <w:pPr>
        <w:pStyle w:val="PargrafodaLista"/>
        <w:numPr>
          <w:ilvl w:val="0"/>
          <w:numId w:val="7"/>
        </w:numPr>
        <w:spacing w:line="360" w:lineRule="auto"/>
        <w:rPr>
          <w:ins w:id="140" w:author="Aparecida Ferreira" w:date="2024-05-13T10:28:00Z"/>
        </w:rPr>
        <w:pPrChange w:id="141" w:author="Aparecida Ferreira" w:date="2024-05-13T10:31:00Z">
          <w:pPr/>
        </w:pPrChange>
      </w:pPr>
      <w:ins w:id="142" w:author="Aparecida Ferreira" w:date="2024-05-13T10:28:00Z">
        <w:r>
          <w:t>Implementar um sistema de atendimento ao cliente eficiente e personalizado.</w:t>
        </w:r>
      </w:ins>
    </w:p>
    <w:p w14:paraId="26A323C5" w14:textId="77777777" w:rsidR="00B25923" w:rsidRDefault="00B25923" w:rsidP="00B25923">
      <w:pPr>
        <w:pStyle w:val="PargrafodaLista"/>
        <w:numPr>
          <w:ilvl w:val="0"/>
          <w:numId w:val="7"/>
        </w:numPr>
        <w:spacing w:line="360" w:lineRule="auto"/>
        <w:rPr>
          <w:ins w:id="143" w:author="Aparecida Ferreira" w:date="2024-05-13T10:28:00Z"/>
        </w:rPr>
        <w:pPrChange w:id="144" w:author="Aparecida Ferreira" w:date="2024-05-13T10:31:00Z">
          <w:pPr/>
        </w:pPrChange>
      </w:pPr>
      <w:ins w:id="145" w:author="Aparecida Ferreira" w:date="2024-05-13T10:28:00Z">
        <w:r>
          <w:t>Oferecer diversas opções de pagamento e entrega.</w:t>
        </w:r>
      </w:ins>
    </w:p>
    <w:p w14:paraId="5BA00014" w14:textId="77777777" w:rsidR="00B25923" w:rsidRDefault="00B25923" w:rsidP="00B25923">
      <w:pPr>
        <w:pStyle w:val="PargrafodaLista"/>
        <w:numPr>
          <w:ilvl w:val="0"/>
          <w:numId w:val="7"/>
        </w:numPr>
        <w:spacing w:line="360" w:lineRule="auto"/>
        <w:rPr>
          <w:ins w:id="146" w:author="Aparecida Ferreira" w:date="2024-05-13T10:28:00Z"/>
        </w:rPr>
        <w:pPrChange w:id="147" w:author="Aparecida Ferreira" w:date="2024-05-13T10:31:00Z">
          <w:pPr/>
        </w:pPrChange>
      </w:pPr>
      <w:ins w:id="148" w:author="Aparecida Ferreira" w:date="2024-05-13T10:28:00Z">
        <w:r>
          <w:t>Enviar brindes e cartões personalizados para fidelizar os clientes.</w:t>
        </w:r>
      </w:ins>
    </w:p>
    <w:p w14:paraId="242FE2FF" w14:textId="77777777" w:rsidR="00B25923" w:rsidRDefault="00B25923" w:rsidP="00B25923">
      <w:pPr>
        <w:pStyle w:val="PargrafodaLista"/>
        <w:numPr>
          <w:ilvl w:val="0"/>
          <w:numId w:val="7"/>
        </w:numPr>
        <w:spacing w:line="360" w:lineRule="auto"/>
        <w:rPr>
          <w:ins w:id="149" w:author="Aparecida Ferreira" w:date="2024-05-13T10:28:00Z"/>
        </w:rPr>
        <w:pPrChange w:id="150" w:author="Aparecida Ferreira" w:date="2024-05-13T10:31:00Z">
          <w:pPr/>
        </w:pPrChange>
      </w:pPr>
      <w:ins w:id="151" w:author="Aparecida Ferreira" w:date="2024-05-13T10:28:00Z">
        <w:r>
          <w:t>Implementar um programa de fidelidade para recompensar clientes frequentes.</w:t>
        </w:r>
      </w:ins>
    </w:p>
    <w:p w14:paraId="5C242168" w14:textId="77777777" w:rsidR="00B25923" w:rsidRDefault="00B25923" w:rsidP="00B25923">
      <w:pPr>
        <w:pStyle w:val="PargrafodaLista"/>
        <w:numPr>
          <w:ilvl w:val="0"/>
          <w:numId w:val="7"/>
        </w:numPr>
        <w:spacing w:line="360" w:lineRule="auto"/>
        <w:rPr>
          <w:ins w:id="152" w:author="Aparecida Ferreira" w:date="2024-05-13T10:28:00Z"/>
        </w:rPr>
        <w:pPrChange w:id="153" w:author="Aparecida Ferreira" w:date="2024-05-13T10:31:00Z">
          <w:pPr/>
        </w:pPrChange>
      </w:pPr>
      <w:ins w:id="154" w:author="Aparecida Ferreira" w:date="2024-05-13T10:28:00Z">
        <w:r>
          <w:t>Coletar feedback dos clientes para aprimorar continuamente o site e os serviços.</w:t>
        </w:r>
      </w:ins>
    </w:p>
    <w:p w14:paraId="71228BA3" w14:textId="4CE13DA4" w:rsidR="00B25923" w:rsidRDefault="00B25923" w:rsidP="00B25923">
      <w:pPr>
        <w:spacing w:line="360" w:lineRule="auto"/>
        <w:ind w:firstLine="0"/>
        <w:rPr>
          <w:ins w:id="155" w:author="Aparecida Ferreira" w:date="2024-05-13T10:28:00Z"/>
        </w:rPr>
        <w:pPrChange w:id="156" w:author="Aparecida Ferreira" w:date="2024-05-13T10:29:00Z">
          <w:pPr>
            <w:ind w:firstLine="0"/>
          </w:pPr>
        </w:pPrChange>
      </w:pPr>
      <w:ins w:id="157" w:author="Aparecida Ferreira" w:date="2024-05-13T10:28:00Z">
        <w:r>
          <w:t>Aumentar a visibilidade e o tráfego do site:</w:t>
        </w:r>
      </w:ins>
    </w:p>
    <w:p w14:paraId="0F8D7774" w14:textId="77777777" w:rsidR="00B25923" w:rsidRDefault="00B25923" w:rsidP="00B25923">
      <w:pPr>
        <w:pStyle w:val="PargrafodaLista"/>
        <w:numPr>
          <w:ilvl w:val="0"/>
          <w:numId w:val="8"/>
        </w:numPr>
        <w:spacing w:line="360" w:lineRule="auto"/>
        <w:rPr>
          <w:ins w:id="158" w:author="Aparecida Ferreira" w:date="2024-05-13T10:28:00Z"/>
        </w:rPr>
        <w:pPrChange w:id="159" w:author="Aparecida Ferreira" w:date="2024-05-13T10:31:00Z">
          <w:pPr/>
        </w:pPrChange>
      </w:pPr>
      <w:ins w:id="160" w:author="Aparecida Ferreira" w:date="2024-05-13T10:28:00Z">
        <w:r>
          <w:t>Implementar estratégias de SEO para melhorar o posicionamento do site nos resultados de pesquisa.</w:t>
        </w:r>
      </w:ins>
    </w:p>
    <w:p w14:paraId="412C46A7" w14:textId="77777777" w:rsidR="00B25923" w:rsidRDefault="00B25923" w:rsidP="00B25923">
      <w:pPr>
        <w:pStyle w:val="PargrafodaLista"/>
        <w:numPr>
          <w:ilvl w:val="0"/>
          <w:numId w:val="8"/>
        </w:numPr>
        <w:spacing w:line="360" w:lineRule="auto"/>
        <w:rPr>
          <w:ins w:id="161" w:author="Aparecida Ferreira" w:date="2024-05-13T10:28:00Z"/>
        </w:rPr>
        <w:pPrChange w:id="162" w:author="Aparecida Ferreira" w:date="2024-05-13T10:31:00Z">
          <w:pPr/>
        </w:pPrChange>
      </w:pPr>
      <w:ins w:id="163" w:author="Aparecida Ferreira" w:date="2024-05-13T10:28:00Z">
        <w:r>
          <w:t>Criar campanhas de marketing direcionadas nas redes sociais e outros canais digitais.</w:t>
        </w:r>
      </w:ins>
    </w:p>
    <w:p w14:paraId="5A9F4045" w14:textId="77777777" w:rsidR="00B25923" w:rsidRDefault="00B25923" w:rsidP="00B25923">
      <w:pPr>
        <w:pStyle w:val="PargrafodaLista"/>
        <w:numPr>
          <w:ilvl w:val="0"/>
          <w:numId w:val="8"/>
        </w:numPr>
        <w:spacing w:line="360" w:lineRule="auto"/>
        <w:rPr>
          <w:ins w:id="164" w:author="Aparecida Ferreira" w:date="2024-05-13T10:28:00Z"/>
        </w:rPr>
        <w:pPrChange w:id="165" w:author="Aparecida Ferreira" w:date="2024-05-13T10:31:00Z">
          <w:pPr/>
        </w:pPrChange>
      </w:pPr>
      <w:ins w:id="166" w:author="Aparecida Ferreira" w:date="2024-05-13T10:28:00Z">
        <w:r>
          <w:t>Publicar conteúdo relevante e informativo no blog do site.</w:t>
        </w:r>
      </w:ins>
    </w:p>
    <w:p w14:paraId="2A717B79" w14:textId="77777777" w:rsidR="00B25923" w:rsidRDefault="00B25923" w:rsidP="00B25923">
      <w:pPr>
        <w:pStyle w:val="PargrafodaLista"/>
        <w:numPr>
          <w:ilvl w:val="0"/>
          <w:numId w:val="8"/>
        </w:numPr>
        <w:spacing w:line="360" w:lineRule="auto"/>
        <w:rPr>
          <w:ins w:id="167" w:author="Aparecida Ferreira" w:date="2024-05-13T10:28:00Z"/>
        </w:rPr>
        <w:pPrChange w:id="168" w:author="Aparecida Ferreira" w:date="2024-05-13T10:31:00Z">
          <w:pPr/>
        </w:pPrChange>
      </w:pPr>
      <w:ins w:id="169" w:author="Aparecida Ferreira" w:date="2024-05-13T10:28:00Z">
        <w:r>
          <w:t>Realizar parcerias com influenciadores digitais para divulgar o site.</w:t>
        </w:r>
      </w:ins>
    </w:p>
    <w:p w14:paraId="5E9A93B7" w14:textId="77777777" w:rsidR="00B25923" w:rsidRDefault="00B25923" w:rsidP="00B25923">
      <w:pPr>
        <w:pStyle w:val="PargrafodaLista"/>
        <w:numPr>
          <w:ilvl w:val="0"/>
          <w:numId w:val="8"/>
        </w:numPr>
        <w:spacing w:line="360" w:lineRule="auto"/>
        <w:rPr>
          <w:ins w:id="170" w:author="Aparecida Ferreira" w:date="2024-05-13T10:28:00Z"/>
        </w:rPr>
        <w:pPrChange w:id="171" w:author="Aparecida Ferreira" w:date="2024-05-13T10:31:00Z">
          <w:pPr/>
        </w:pPrChange>
      </w:pPr>
      <w:ins w:id="172" w:author="Aparecida Ferreira" w:date="2024-05-13T10:28:00Z">
        <w:r>
          <w:t>Investir em anúncios pagos para alcançar novos clientes.</w:t>
        </w:r>
      </w:ins>
    </w:p>
    <w:p w14:paraId="6B21CD9C" w14:textId="18605309" w:rsidR="00B25923" w:rsidRDefault="00B25923" w:rsidP="00B25923">
      <w:pPr>
        <w:spacing w:line="360" w:lineRule="auto"/>
        <w:ind w:firstLine="0"/>
        <w:rPr>
          <w:ins w:id="173" w:author="Aparecida Ferreira" w:date="2024-05-13T10:28:00Z"/>
        </w:rPr>
        <w:pPrChange w:id="174" w:author="Aparecida Ferreira" w:date="2024-05-13T10:29:00Z">
          <w:pPr>
            <w:ind w:firstLine="0"/>
          </w:pPr>
        </w:pPrChange>
      </w:pPr>
      <w:ins w:id="175" w:author="Aparecida Ferreira" w:date="2024-05-13T10:28:00Z">
        <w:r>
          <w:t>Otimizar as conversões e as vendas:</w:t>
        </w:r>
      </w:ins>
    </w:p>
    <w:p w14:paraId="62F57335" w14:textId="77777777" w:rsidR="00B25923" w:rsidRDefault="00B25923" w:rsidP="00B25923">
      <w:pPr>
        <w:pStyle w:val="PargrafodaLista"/>
        <w:numPr>
          <w:ilvl w:val="0"/>
          <w:numId w:val="9"/>
        </w:numPr>
        <w:spacing w:line="360" w:lineRule="auto"/>
        <w:rPr>
          <w:ins w:id="176" w:author="Aparecida Ferreira" w:date="2024-05-13T10:28:00Z"/>
        </w:rPr>
        <w:pPrChange w:id="177" w:author="Aparecida Ferreira" w:date="2024-05-13T10:31:00Z">
          <w:pPr/>
        </w:pPrChange>
      </w:pPr>
      <w:ins w:id="178" w:author="Aparecida Ferreira" w:date="2024-05-13T10:28:00Z">
        <w:r>
          <w:t>Analisar o comportamento dos clientes no site para identificar oportunidades de otimização.</w:t>
        </w:r>
      </w:ins>
    </w:p>
    <w:p w14:paraId="7D519576" w14:textId="77777777" w:rsidR="00B25923" w:rsidRDefault="00B25923" w:rsidP="00B25923">
      <w:pPr>
        <w:pStyle w:val="PargrafodaLista"/>
        <w:numPr>
          <w:ilvl w:val="0"/>
          <w:numId w:val="9"/>
        </w:numPr>
        <w:spacing w:line="360" w:lineRule="auto"/>
        <w:rPr>
          <w:ins w:id="179" w:author="Aparecida Ferreira" w:date="2024-05-13T10:28:00Z"/>
        </w:rPr>
        <w:pPrChange w:id="180" w:author="Aparecida Ferreira" w:date="2024-05-13T10:31:00Z">
          <w:pPr/>
        </w:pPrChange>
      </w:pPr>
      <w:ins w:id="181" w:author="Aparecida Ferreira" w:date="2024-05-13T10:28:00Z">
        <w:r>
          <w:t>Implementar testes A/B para diferentes elementos do site.</w:t>
        </w:r>
      </w:ins>
    </w:p>
    <w:p w14:paraId="3DDFCE92" w14:textId="77777777" w:rsidR="00B25923" w:rsidRDefault="00B25923" w:rsidP="00B25923">
      <w:pPr>
        <w:pStyle w:val="PargrafodaLista"/>
        <w:numPr>
          <w:ilvl w:val="0"/>
          <w:numId w:val="9"/>
        </w:numPr>
        <w:spacing w:line="360" w:lineRule="auto"/>
        <w:rPr>
          <w:ins w:id="182" w:author="Aparecida Ferreira" w:date="2024-05-13T10:28:00Z"/>
        </w:rPr>
        <w:pPrChange w:id="183" w:author="Aparecida Ferreira" w:date="2024-05-13T10:31:00Z">
          <w:pPr/>
        </w:pPrChange>
      </w:pPr>
      <w:ins w:id="184" w:author="Aparecida Ferreira" w:date="2024-05-13T10:28:00Z">
        <w:r>
          <w:t xml:space="preserve">Oferecer promoções e descontos exclusivos para atrair novos clientes e </w:t>
        </w:r>
        <w:r>
          <w:lastRenderedPageBreak/>
          <w:t>fidelizar os já existentes.</w:t>
        </w:r>
      </w:ins>
    </w:p>
    <w:p w14:paraId="4E0496DF" w14:textId="77777777" w:rsidR="00B25923" w:rsidRDefault="00B25923" w:rsidP="00B25923">
      <w:pPr>
        <w:pStyle w:val="PargrafodaLista"/>
        <w:numPr>
          <w:ilvl w:val="0"/>
          <w:numId w:val="9"/>
        </w:numPr>
        <w:spacing w:line="360" w:lineRule="auto"/>
        <w:rPr>
          <w:ins w:id="185" w:author="Aparecida Ferreira" w:date="2024-05-13T10:28:00Z"/>
        </w:rPr>
        <w:pPrChange w:id="186" w:author="Aparecida Ferreira" w:date="2024-05-13T10:31:00Z">
          <w:pPr/>
        </w:pPrChange>
      </w:pPr>
      <w:ins w:id="187" w:author="Aparecida Ferreira" w:date="2024-05-13T10:28:00Z">
        <w:r>
          <w:t>Criar campanhas de e-mail marketing para divulgar produtos e promoções.</w:t>
        </w:r>
      </w:ins>
    </w:p>
    <w:p w14:paraId="30011211" w14:textId="211CCF11" w:rsidR="00B25923" w:rsidRPr="00B25923" w:rsidRDefault="00B25923" w:rsidP="00B25923">
      <w:pPr>
        <w:pStyle w:val="PargrafodaLista"/>
        <w:numPr>
          <w:ilvl w:val="0"/>
          <w:numId w:val="9"/>
        </w:numPr>
        <w:spacing w:line="360" w:lineRule="auto"/>
        <w:pPrChange w:id="188" w:author="Aparecida Ferreira" w:date="2024-05-13T10:31:00Z">
          <w:pPr>
            <w:pStyle w:val="Ttulo1"/>
            <w:spacing w:line="360" w:lineRule="auto"/>
          </w:pPr>
        </w:pPrChange>
      </w:pPr>
      <w:ins w:id="189" w:author="Aparecida Ferreira" w:date="2024-05-13T10:28:00Z">
        <w:r>
          <w:t>Implementar um sistema de remarketing para alcançar clientes que demonstraram interesse em produtos específicos.</w:t>
        </w:r>
      </w:ins>
    </w:p>
    <w:p w14:paraId="0AA75D61" w14:textId="0F8B1CC5" w:rsidR="00F24DF5" w:rsidDel="00B25923" w:rsidRDefault="0025143B" w:rsidP="00B25923">
      <w:pPr>
        <w:ind w:left="709" w:firstLine="0"/>
        <w:rPr>
          <w:del w:id="190" w:author="Aparecida Ferreira" w:date="2024-05-13T10:26:00Z"/>
        </w:rPr>
        <w:pPrChange w:id="191" w:author="Aparecida Ferreira" w:date="2024-05-13T10:27:00Z">
          <w:pPr>
            <w:spacing w:line="360" w:lineRule="auto"/>
          </w:pPr>
        </w:pPrChange>
      </w:pPr>
      <w:del w:id="192" w:author="Aparecida Ferreira" w:date="2024-05-13T10:20:00Z">
        <w:r w:rsidDel="00DC3AF6">
          <w:delText>.</w:delText>
        </w:r>
      </w:del>
    </w:p>
    <w:p w14:paraId="51B60CC2" w14:textId="611FE7B8" w:rsidR="00F24DF5" w:rsidDel="00B25923" w:rsidRDefault="00F24DF5" w:rsidP="00B25923">
      <w:pPr>
        <w:rPr>
          <w:del w:id="193" w:author="Aparecida Ferreira" w:date="2024-05-13T10:28:00Z"/>
        </w:rPr>
        <w:pPrChange w:id="194" w:author="Aparecida Ferreira" w:date="2024-05-13T10:27:00Z">
          <w:pPr>
            <w:spacing w:line="360" w:lineRule="auto"/>
          </w:pPr>
        </w:pPrChange>
      </w:pPr>
    </w:p>
    <w:p w14:paraId="501442FF" w14:textId="20095C68" w:rsidR="00F24DF5" w:rsidDel="00B25923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del w:id="195" w:author="Aparecida Ferreira" w:date="2024-05-13T10:28:00Z"/>
          <w:color w:val="000000"/>
          <w:sz w:val="22"/>
          <w:szCs w:val="22"/>
        </w:rPr>
      </w:pPr>
    </w:p>
    <w:p w14:paraId="345B0648" w14:textId="222ABE1A" w:rsidR="00F24DF5" w:rsidDel="00B25923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del w:id="196" w:author="Aparecida Ferreira" w:date="2024-05-13T10:28:00Z"/>
          <w:color w:val="000000"/>
          <w:sz w:val="22"/>
          <w:szCs w:val="22"/>
        </w:rPr>
      </w:pPr>
    </w:p>
    <w:p w14:paraId="230CC33D" w14:textId="0007C774" w:rsidR="00F24DF5" w:rsidRDefault="0025143B">
      <w:pPr>
        <w:pStyle w:val="Ttulo1"/>
        <w:spacing w:line="360" w:lineRule="auto"/>
        <w:rPr>
          <w:ins w:id="197" w:author="Aparecida Ferreira" w:date="2024-05-13T10:33:00Z"/>
        </w:rPr>
      </w:pPr>
      <w:bookmarkStart w:id="198" w:name="_Toc119164365"/>
      <w:r>
        <w:lastRenderedPageBreak/>
        <w:t>3</w:t>
      </w:r>
      <w:r w:rsidR="00255A8F">
        <w:tab/>
        <w:t>METODOLOGIA</w:t>
      </w:r>
      <w:bookmarkEnd w:id="198"/>
    </w:p>
    <w:p w14:paraId="08A77317" w14:textId="77777777" w:rsidR="00B25923" w:rsidRDefault="00B25923" w:rsidP="00B25923">
      <w:pPr>
        <w:spacing w:line="360" w:lineRule="auto"/>
        <w:ind w:firstLine="0"/>
        <w:rPr>
          <w:ins w:id="199" w:author="Aparecida Ferreira" w:date="2024-05-13T10:33:00Z"/>
        </w:rPr>
        <w:pPrChange w:id="200" w:author="Aparecida Ferreira" w:date="2024-05-13T10:33:00Z">
          <w:pPr>
            <w:ind w:firstLine="0"/>
          </w:pPr>
        </w:pPrChange>
      </w:pPr>
      <w:ins w:id="201" w:author="Aparecida Ferreira" w:date="2024-05-13T10:33:00Z">
        <w:r>
          <w:t xml:space="preserve">          Observação em campo é uma técnica de pesquisa que envolve a coleta de dados observando o comportamento humano em seu ambiente natural. É uma ferramenta valiosa para os pesquisadores que desejam entender como as pessoas interagem com o mundo ao seu redor. A observação em campo pode ser usada para estudar uma ampla gama de tópicos, incluindo:</w:t>
        </w:r>
      </w:ins>
    </w:p>
    <w:p w14:paraId="1AF6FF27" w14:textId="77777777" w:rsidR="00B25923" w:rsidRDefault="00B25923" w:rsidP="00B25923">
      <w:pPr>
        <w:spacing w:line="360" w:lineRule="auto"/>
        <w:ind w:firstLine="0"/>
        <w:rPr>
          <w:ins w:id="202" w:author="Aparecida Ferreira" w:date="2024-05-13T10:33:00Z"/>
        </w:rPr>
        <w:pPrChange w:id="203" w:author="Aparecida Ferreira" w:date="2024-05-13T10:33:00Z">
          <w:pPr>
            <w:ind w:firstLine="0"/>
          </w:pPr>
        </w:pPrChange>
      </w:pPr>
      <w:ins w:id="204" w:author="Aparecida Ferreira" w:date="2024-05-13T10:33:00Z">
        <w:r>
          <w:t>Comportamento humano: A observação em campo pode ser usada para estudar o comportamento humano em uma variedade de contextos, incluindo ambientes sociais, ambientes de trabalho e ambientes escolares.</w:t>
        </w:r>
      </w:ins>
    </w:p>
    <w:p w14:paraId="10A7496F" w14:textId="77777777" w:rsidR="00B25923" w:rsidRDefault="00B25923" w:rsidP="00B25923">
      <w:pPr>
        <w:spacing w:line="360" w:lineRule="auto"/>
        <w:ind w:firstLine="0"/>
        <w:rPr>
          <w:ins w:id="205" w:author="Aparecida Ferreira" w:date="2024-05-13T10:33:00Z"/>
        </w:rPr>
        <w:pPrChange w:id="206" w:author="Aparecida Ferreira" w:date="2024-05-13T10:33:00Z">
          <w:pPr>
            <w:ind w:firstLine="0"/>
          </w:pPr>
        </w:pPrChange>
      </w:pPr>
      <w:ins w:id="207" w:author="Aparecida Ferreira" w:date="2024-05-13T10:33:00Z">
        <w:r>
          <w:t>Cultura: A observação em campo pode ser usada para estudar culturas diferentes, observando o comportamento das pessoas em seu ambiente natural.</w:t>
        </w:r>
      </w:ins>
    </w:p>
    <w:p w14:paraId="7CB8E360" w14:textId="6B895EBF" w:rsidR="00B25923" w:rsidRDefault="00B25923" w:rsidP="00B25923">
      <w:pPr>
        <w:spacing w:line="360" w:lineRule="auto"/>
        <w:ind w:firstLine="0"/>
        <w:rPr>
          <w:ins w:id="208" w:author="Aparecida Ferreira" w:date="2024-05-13T10:33:00Z"/>
        </w:rPr>
        <w:pPrChange w:id="209" w:author="Aparecida Ferreira" w:date="2024-05-13T10:33:00Z">
          <w:pPr>
            <w:ind w:firstLine="0"/>
          </w:pPr>
        </w:pPrChange>
      </w:pPr>
      <w:ins w:id="210" w:author="Aparecida Ferreira" w:date="2024-05-13T10:33:00Z">
        <w:r>
          <w:t>Organizações: A observação em campo pode ser usad</w:t>
        </w:r>
        <w:r>
          <w:t>a para estudar organizações, ob</w:t>
        </w:r>
        <w:r>
          <w:t>servando o comportamento dos funcionários e clientes.</w:t>
        </w:r>
      </w:ins>
    </w:p>
    <w:p w14:paraId="5BF7DD56" w14:textId="207F163A" w:rsidR="00B25923" w:rsidRDefault="00B25923" w:rsidP="00B25923">
      <w:pPr>
        <w:spacing w:line="360" w:lineRule="auto"/>
        <w:ind w:firstLine="720"/>
        <w:rPr>
          <w:ins w:id="211" w:author="Aparecida Ferreira" w:date="2024-05-13T10:33:00Z"/>
        </w:rPr>
        <w:pPrChange w:id="212" w:author="Aparecida Ferreira" w:date="2024-05-13T10:34:00Z">
          <w:pPr>
            <w:ind w:firstLine="0"/>
          </w:pPr>
        </w:pPrChange>
      </w:pPr>
      <w:ins w:id="213" w:author="Aparecida Ferreira" w:date="2024-05-13T10:33:00Z">
        <w:r>
          <w:t xml:space="preserve">A observação em campo tem uma série de vantagens, </w:t>
        </w:r>
        <w:r>
          <w:t>incluindo: Permite aos pesquisa</w:t>
        </w:r>
        <w:r>
          <w:t>dores coletar dados de forma naturalista. Isso significa que os dados são coletados no ambiente real em que o comportamento ocorre. Permite aos pesquisadores coletar dados sobre comportamentos que são difíceis de observar em outros contextos. Por exemplo, os pesquisadores podem usar observação em campo para</w:t>
        </w:r>
        <w:r>
          <w:t xml:space="preserve"> estudar o comportamento de pes</w:t>
        </w:r>
        <w:r>
          <w:t>soas em situações de emergência ou situações de alta</w:t>
        </w:r>
        <w:r>
          <w:t xml:space="preserve"> tensão. Permite aos pesquisado</w:t>
        </w:r>
        <w:r>
          <w:t>res coletar dados sobre comportamentos que são difíceis de descrever usando outras técnicas de pesquisa. Por exemplo, os pesquisadores podem usar observação em campo para estudar o comportamento não verbal ou o compor</w:t>
        </w:r>
        <w:r>
          <w:t>tamento que ocorre em um contex</w:t>
        </w:r>
        <w:r>
          <w:t>to cultural específico.</w:t>
        </w:r>
      </w:ins>
    </w:p>
    <w:p w14:paraId="4EF30D6C" w14:textId="77777777" w:rsidR="00B25923" w:rsidRDefault="00B25923" w:rsidP="00B25923">
      <w:pPr>
        <w:spacing w:line="240" w:lineRule="auto"/>
        <w:ind w:left="1440" w:firstLine="0"/>
        <w:rPr>
          <w:ins w:id="214" w:author="Aparecida Ferreira" w:date="2024-05-13T10:33:00Z"/>
        </w:rPr>
        <w:pPrChange w:id="215" w:author="Aparecida Ferreira" w:date="2024-05-13T10:33:00Z">
          <w:pPr>
            <w:ind w:firstLine="0"/>
          </w:pPr>
        </w:pPrChange>
      </w:pPr>
      <w:ins w:id="216" w:author="Aparecida Ferreira" w:date="2024-05-13T10:33:00Z">
        <w:r>
          <w:t>Podemos considerar que a Observação constitui uma técnica de investigação, que usualmente se complementa com a entrevista semi-estruturada ou livre, embora também com outras técnicas como análise documental, se bem que a mesma possa ser aplicada de modo exclusivo. Para a sua utilização como procedimento científico, é preciso que estejam reunidos critérios, tais como o responder a objetivos prévios, ser planeada de modo sistemático, sujeita a validação e verificação, precisão e controle. (CORREIA,2009).</w:t>
        </w:r>
      </w:ins>
    </w:p>
    <w:p w14:paraId="5D56D8A0" w14:textId="63715C3D" w:rsidR="00B25923" w:rsidRDefault="00B25923" w:rsidP="00B25923">
      <w:pPr>
        <w:spacing w:line="360" w:lineRule="auto"/>
        <w:ind w:firstLine="720"/>
        <w:rPr>
          <w:ins w:id="217" w:author="Aparecida Ferreira" w:date="2024-05-13T10:33:00Z"/>
        </w:rPr>
        <w:pPrChange w:id="218" w:author="Aparecida Ferreira" w:date="2024-05-13T10:34:00Z">
          <w:pPr>
            <w:ind w:firstLine="0"/>
          </w:pPr>
        </w:pPrChange>
      </w:pPr>
      <w:ins w:id="219" w:author="Aparecida Ferreira" w:date="2024-05-13T10:33:00Z">
        <w:r>
          <w:t xml:space="preserve">De acordo com </w:t>
        </w:r>
        <w:r>
          <w:t>LEININGER</w:t>
        </w:r>
        <w:r>
          <w:t xml:space="preserve"> (1985:14) a metodologia qualitativa “enfatiza a qualidade enquanto natureza, essência, significado e atributos”, colocando a sua ênfase na interpretação individual da realidade, o que se nos afigura como consistente </w:t>
        </w:r>
        <w:r>
          <w:lastRenderedPageBreak/>
          <w:t>com a problemática e objetivos do nosso estudo. Escolhemos por isso uma técnica que nos permite estar no “terreno”, nos contextos de ação e aí realizar observação.</w:t>
        </w:r>
      </w:ins>
    </w:p>
    <w:p w14:paraId="7DEB76ED" w14:textId="77777777" w:rsidR="00B25923" w:rsidRPr="00B25923" w:rsidRDefault="00B25923" w:rsidP="00B25923">
      <w:pPr>
        <w:ind w:firstLine="0"/>
        <w:rPr>
          <w:rPrChange w:id="220" w:author="Aparecida Ferreira" w:date="2024-05-13T10:33:00Z">
            <w:rPr>
              <w:sz w:val="22"/>
              <w:szCs w:val="22"/>
            </w:rPr>
          </w:rPrChange>
        </w:rPr>
        <w:pPrChange w:id="221" w:author="Aparecida Ferreira" w:date="2024-05-13T10:33:00Z">
          <w:pPr>
            <w:pStyle w:val="Ttulo1"/>
            <w:spacing w:line="360" w:lineRule="auto"/>
          </w:pPr>
        </w:pPrChange>
      </w:pPr>
    </w:p>
    <w:p w14:paraId="73E39D30" w14:textId="2E0CC69C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del w:id="222" w:author="Aparecida Ferreira" w:date="2024-05-13T10:32:00Z">
        <w:r w:rsidDel="00B25923">
          <w:rPr>
            <w:b/>
            <w:color w:val="000000"/>
            <w:sz w:val="28"/>
            <w:szCs w:val="28"/>
          </w:rPr>
          <w:tab/>
        </w:r>
      </w:del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25143B">
      <w:pPr>
        <w:pStyle w:val="Ttulo1"/>
        <w:spacing w:line="360" w:lineRule="auto"/>
        <w:rPr>
          <w:ins w:id="223" w:author="Aparecida Ferreira" w:date="2024-05-13T10:34:00Z"/>
        </w:rPr>
      </w:pPr>
      <w:bookmarkStart w:id="224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224"/>
    </w:p>
    <w:p w14:paraId="68E28F59" w14:textId="7DFB0F49" w:rsidR="00B25923" w:rsidRDefault="00B25923" w:rsidP="00B25923">
      <w:pPr>
        <w:spacing w:line="360" w:lineRule="auto"/>
        <w:rPr>
          <w:ins w:id="225" w:author="Aparecida Ferreira" w:date="2024-05-13T10:34:00Z"/>
        </w:rPr>
        <w:pPrChange w:id="226" w:author="Aparecida Ferreira" w:date="2024-05-13T10:35:00Z">
          <w:pPr/>
        </w:pPrChange>
      </w:pPr>
      <w:commentRangeStart w:id="227"/>
      <w:ins w:id="228" w:author="Aparecida Ferreira" w:date="2024-05-13T10:34:00Z">
        <w:r>
          <w:t>Análise</w:t>
        </w:r>
      </w:ins>
      <w:commentRangeEnd w:id="227"/>
      <w:ins w:id="229" w:author="Aparecida Ferreira" w:date="2024-05-13T10:37:00Z">
        <w:r>
          <w:rPr>
            <w:rStyle w:val="Refdecomentrio"/>
          </w:rPr>
          <w:commentReference w:id="227"/>
        </w:r>
      </w:ins>
      <w:ins w:id="230" w:author="Aparecida Ferreira" w:date="2024-05-13T10:34:00Z">
        <w:r>
          <w:t xml:space="preserve"> de projetos e sistemas: Análise de projetos e sistemas é o processo de identificação, compreensão e documentação dos requisitos de um sistema. É uma etapa essencial no desenvolvimento de sistemas de informação, pois fornece a base para o projeto e implementação do sistema. A análise de projetos e sistemas pode ser dividida em duas fases principais:</w:t>
        </w:r>
      </w:ins>
    </w:p>
    <w:p w14:paraId="56A23201" w14:textId="1F454958" w:rsidR="00B25923" w:rsidRDefault="00B25923" w:rsidP="00B25923">
      <w:pPr>
        <w:spacing w:line="360" w:lineRule="auto"/>
        <w:rPr>
          <w:ins w:id="231" w:author="Aparecida Ferreira" w:date="2024-05-13T10:34:00Z"/>
        </w:rPr>
        <w:pPrChange w:id="232" w:author="Aparecida Ferreira" w:date="2024-05-13T10:35:00Z">
          <w:pPr/>
        </w:pPrChange>
      </w:pPr>
      <w:ins w:id="233" w:author="Aparecida Ferreira" w:date="2024-05-13T10:34:00Z">
        <w:r>
          <w:t>Análise de requisitos: Nesta fase, os analistas de sistemas trabalham com os usuários do sistema para identificar e do</w:t>
        </w:r>
        <w:bookmarkStart w:id="234" w:name="_GoBack"/>
        <w:bookmarkEnd w:id="234"/>
        <w:r>
          <w:t>cumentar seus requisitos.</w:t>
        </w:r>
        <w:r>
          <w:t xml:space="preserve"> Os requisitos podem ser funcio</w:t>
        </w:r>
        <w:r>
          <w:t>nais, não funcionais ou de desempenho. Os requisitos funcionais descrevem o que o sistema deve fazer. Os requisitos não funcionais desc</w:t>
        </w:r>
        <w:r>
          <w:t>revem como o sistema deve funci</w:t>
        </w:r>
        <w:r>
          <w:t>onar. Os requisitos de desempenho descrevem o desempenho esperado do sistema.</w:t>
        </w:r>
      </w:ins>
    </w:p>
    <w:p w14:paraId="2765470D" w14:textId="5F7AA4B9" w:rsidR="00B25923" w:rsidRDefault="00B25923" w:rsidP="00B25923">
      <w:pPr>
        <w:pStyle w:val="PargrafodaLista"/>
        <w:numPr>
          <w:ilvl w:val="0"/>
          <w:numId w:val="12"/>
        </w:numPr>
        <w:spacing w:line="360" w:lineRule="auto"/>
        <w:rPr>
          <w:ins w:id="235" w:author="Aparecida Ferreira" w:date="2024-05-13T10:34:00Z"/>
        </w:rPr>
        <w:pPrChange w:id="236" w:author="Aparecida Ferreira" w:date="2024-05-13T10:35:00Z">
          <w:pPr/>
        </w:pPrChange>
      </w:pPr>
      <w:ins w:id="237" w:author="Aparecida Ferreira" w:date="2024-05-13T10:34:00Z">
        <w:r>
          <w:t xml:space="preserve">Análise de arquitetura: Nesta fase, os analistas de sistemas trabalham para </w:t>
        </w:r>
      </w:ins>
      <w:ins w:id="238" w:author="Aparecida Ferreira" w:date="2024-05-13T10:36:00Z">
        <w:r>
          <w:t>desenvolver</w:t>
        </w:r>
      </w:ins>
      <w:ins w:id="239" w:author="Aparecida Ferreira" w:date="2024-05-13T10:34:00Z">
        <w:r>
          <w:t xml:space="preserve"> uma arquitetura para o sistema. A arquitetura descreve a estrutura do sistema, incluindo seus componentes, interfaces e relacionamentos.</w:t>
        </w:r>
      </w:ins>
    </w:p>
    <w:p w14:paraId="73638CC5" w14:textId="77777777" w:rsidR="00B25923" w:rsidRDefault="00B25923" w:rsidP="00B25923">
      <w:pPr>
        <w:pStyle w:val="PargrafodaLista"/>
        <w:numPr>
          <w:ilvl w:val="0"/>
          <w:numId w:val="11"/>
        </w:numPr>
        <w:spacing w:line="360" w:lineRule="auto"/>
        <w:rPr>
          <w:ins w:id="240" w:author="Aparecida Ferreira" w:date="2024-05-13T10:34:00Z"/>
        </w:rPr>
        <w:pPrChange w:id="241" w:author="Aparecida Ferreira" w:date="2024-05-13T10:35:00Z">
          <w:pPr/>
        </w:pPrChange>
      </w:pPr>
      <w:ins w:id="242" w:author="Aparecida Ferreira" w:date="2024-05-13T10:34:00Z">
        <w:r>
          <w:t>O processo de análise de projetos e sistemas é iterativo, o que significa que é realizado em ciclos repetidos. Em cada ciclo, os analistas de sistemas coletam mais informações, refinam seus entendimentos dos requisitos e atualizam a documentação.</w:t>
        </w:r>
      </w:ins>
    </w:p>
    <w:p w14:paraId="52C04CD4" w14:textId="102C623C" w:rsidR="00B25923" w:rsidRDefault="00B25923" w:rsidP="00B25923">
      <w:pPr>
        <w:spacing w:line="360" w:lineRule="auto"/>
        <w:rPr>
          <w:ins w:id="243" w:author="Aparecida Ferreira" w:date="2024-05-13T10:34:00Z"/>
        </w:rPr>
        <w:pPrChange w:id="244" w:author="Aparecida Ferreira" w:date="2024-05-13T10:35:00Z">
          <w:pPr/>
        </w:pPrChange>
      </w:pPr>
      <w:ins w:id="245" w:author="Aparecida Ferreira" w:date="2024-05-13T10:34:00Z">
        <w:r>
          <w:t>A análise de projetos e sistemas é uma atividade complexa que requer uma variedade de habilidades e conhecimentos. Os analistas de sistemas devem ter fortes habilidades de comunicação, análise e resolução de problemas. E</w:t>
        </w:r>
        <w:r>
          <w:t>les também devem ter um conheci</w:t>
        </w:r>
        <w:r>
          <w:t>mento profundo dos processos de negócios e das tecnologias de informação.</w:t>
        </w:r>
      </w:ins>
    </w:p>
    <w:p w14:paraId="365053F5" w14:textId="77777777" w:rsidR="00B25923" w:rsidRDefault="00B25923" w:rsidP="00B25923">
      <w:pPr>
        <w:spacing w:line="360" w:lineRule="auto"/>
        <w:rPr>
          <w:ins w:id="246" w:author="Aparecida Ferreira" w:date="2024-05-13T10:34:00Z"/>
        </w:rPr>
        <w:pPrChange w:id="247" w:author="Aparecida Ferreira" w:date="2024-05-13T10:35:00Z">
          <w:pPr/>
        </w:pPrChange>
      </w:pPr>
      <w:ins w:id="248" w:author="Aparecida Ferreira" w:date="2024-05-13T10:34:00Z">
        <w:r>
          <w:t>Banco de dados: Um banco de dados é uma coleção estruturada de dados armazenada eletronicamente. Ele pode conter qualquer tipo de dados, incluindo palavras, números, imagens, vídeos e arquivos. Os bancos de dados são usados para armazenar e gerenciar grandes quantidades de dados de forma eficiente. Eles podem ser usados para uma variedade de propósitos, incluindo:</w:t>
        </w:r>
      </w:ins>
    </w:p>
    <w:p w14:paraId="42B1A9E8" w14:textId="0CEF5E3F" w:rsidR="00B25923" w:rsidRDefault="00B25923" w:rsidP="00B25923">
      <w:pPr>
        <w:pStyle w:val="PargrafodaLista"/>
        <w:numPr>
          <w:ilvl w:val="0"/>
          <w:numId w:val="11"/>
        </w:numPr>
        <w:spacing w:line="360" w:lineRule="auto"/>
        <w:rPr>
          <w:ins w:id="249" w:author="Aparecida Ferreira" w:date="2024-05-13T10:34:00Z"/>
        </w:rPr>
        <w:pPrChange w:id="250" w:author="Aparecida Ferreira" w:date="2024-05-13T10:36:00Z">
          <w:pPr/>
        </w:pPrChange>
      </w:pPr>
      <w:ins w:id="251" w:author="Aparecida Ferreira" w:date="2024-05-13T10:34:00Z">
        <w:r>
          <w:t>Armazenar dados de negócios: Os bancos de d</w:t>
        </w:r>
        <w:r>
          <w:t>ados são usados por empresas pa</w:t>
        </w:r>
        <w:r>
          <w:t>ra armazenar dados sobre clientes, produtos, vendas</w:t>
        </w:r>
        <w:r>
          <w:t xml:space="preserve"> e outros aspectos de seus negó</w:t>
        </w:r>
        <w:r>
          <w:t>cios.</w:t>
        </w:r>
      </w:ins>
    </w:p>
    <w:p w14:paraId="34D00332" w14:textId="70CED338" w:rsidR="00B25923" w:rsidRDefault="00B25923" w:rsidP="00B25923">
      <w:pPr>
        <w:pStyle w:val="PargrafodaLista"/>
        <w:numPr>
          <w:ilvl w:val="0"/>
          <w:numId w:val="11"/>
        </w:numPr>
        <w:spacing w:line="360" w:lineRule="auto"/>
        <w:rPr>
          <w:ins w:id="252" w:author="Aparecida Ferreira" w:date="2024-05-13T10:34:00Z"/>
        </w:rPr>
        <w:pPrChange w:id="253" w:author="Aparecida Ferreira" w:date="2024-05-13T10:37:00Z">
          <w:pPr/>
        </w:pPrChange>
      </w:pPr>
      <w:ins w:id="254" w:author="Aparecida Ferreira" w:date="2024-05-13T10:34:00Z">
        <w:r>
          <w:lastRenderedPageBreak/>
          <w:t>Armazenar dados de pesquisa: Os bancos de dados são usados por pes</w:t>
        </w:r>
        <w:r>
          <w:t>quisado</w:t>
        </w:r>
        <w:r>
          <w:t>res para armazenar dados de pesquisas, como dados de censo, dados de saúde e dados de clima.</w:t>
        </w:r>
      </w:ins>
    </w:p>
    <w:p w14:paraId="2B176DCE" w14:textId="3AACB1FC" w:rsidR="00B25923" w:rsidRDefault="00B25923" w:rsidP="00B25923">
      <w:pPr>
        <w:pStyle w:val="PargrafodaLista"/>
        <w:numPr>
          <w:ilvl w:val="0"/>
          <w:numId w:val="11"/>
        </w:numPr>
        <w:spacing w:line="360" w:lineRule="auto"/>
        <w:rPr>
          <w:ins w:id="255" w:author="Aparecida Ferreira" w:date="2024-05-13T10:34:00Z"/>
        </w:rPr>
        <w:pPrChange w:id="256" w:author="Aparecida Ferreira" w:date="2024-05-13T10:37:00Z">
          <w:pPr/>
        </w:pPrChange>
      </w:pPr>
      <w:ins w:id="257" w:author="Aparecida Ferreira" w:date="2024-05-13T10:34:00Z">
        <w:r>
          <w:t>Armazenar dados pessoais: Os bancos de dados são usados por organizações para armazenar dados pessoais, como dados de clientes, dados de funcionários e dados de saúde.</w:t>
        </w:r>
      </w:ins>
    </w:p>
    <w:p w14:paraId="3CDC4D1B" w14:textId="50CFC142" w:rsidR="00B25923" w:rsidRDefault="00B25923" w:rsidP="00B25923">
      <w:pPr>
        <w:spacing w:line="360" w:lineRule="auto"/>
        <w:rPr>
          <w:ins w:id="258" w:author="Aparecida Ferreira" w:date="2024-05-13T10:34:00Z"/>
        </w:rPr>
        <w:pPrChange w:id="259" w:author="Aparecida Ferreira" w:date="2024-05-13T10:35:00Z">
          <w:pPr/>
        </w:pPrChange>
      </w:pPr>
      <w:ins w:id="260" w:author="Aparecida Ferreira" w:date="2024-05-13T10:34:00Z">
        <w:r>
          <w:t>Os bancos de dados são organizados em tabelas, que são coleções de linhas e colunas. Cada linha representa um registro, que é uma coleção</w:t>
        </w:r>
        <w:r>
          <w:t xml:space="preserve"> de dados relacionados. Cada co</w:t>
        </w:r>
        <w:r>
          <w:t>luna representa um campo, que é um tipo específico de dados.</w:t>
        </w:r>
      </w:ins>
    </w:p>
    <w:p w14:paraId="6A86D368" w14:textId="5E61357F" w:rsidR="00B25923" w:rsidRDefault="00B25923" w:rsidP="00B25923">
      <w:pPr>
        <w:spacing w:line="360" w:lineRule="auto"/>
        <w:rPr>
          <w:ins w:id="261" w:author="Aparecida Ferreira" w:date="2024-05-13T10:34:00Z"/>
        </w:rPr>
        <w:pPrChange w:id="262" w:author="Aparecida Ferreira" w:date="2024-05-13T10:35:00Z">
          <w:pPr/>
        </w:pPrChange>
      </w:pPr>
      <w:ins w:id="263" w:author="Aparecida Ferreira" w:date="2024-05-13T10:34:00Z">
        <w:r>
          <w:t xml:space="preserve">Os bancos de dados são gerenciados por um sistema </w:t>
        </w:r>
        <w:r>
          <w:t>de gerenciamento de banco de da</w:t>
        </w:r>
        <w:r>
          <w:t>dos (SGBD). O SGBD é um software que fornece ferra</w:t>
        </w:r>
        <w:r>
          <w:t>mentas para criar, acessar e ge</w:t>
        </w:r>
        <w:r>
          <w:t>renciar dados em um banco de dados.</w:t>
        </w:r>
      </w:ins>
    </w:p>
    <w:p w14:paraId="23716B51" w14:textId="51692B60" w:rsidR="00B25923" w:rsidRPr="00B25923" w:rsidRDefault="00B25923" w:rsidP="00B25923">
      <w:pPr>
        <w:spacing w:line="360" w:lineRule="auto"/>
        <w:pPrChange w:id="264" w:author="Aparecida Ferreira" w:date="2024-05-13T10:35:00Z">
          <w:pPr>
            <w:pStyle w:val="Ttulo1"/>
            <w:spacing w:line="360" w:lineRule="auto"/>
          </w:pPr>
        </w:pPrChange>
      </w:pPr>
      <w:ins w:id="265" w:author="Aparecida Ferreira" w:date="2024-05-13T10:34:00Z">
        <w:r>
          <w:t>Front-End: Front-end é a parte de um site, aplicativo ou software que os usuários interagem diretamente. É a parte visual e interativa do aplicativo, incluindo o layout, as imagens, os vídeos, os textos e os formulários. O front-end é desenvolvido usando linguagens de programação, como HTML, CSS e JavaScript. HTML é usado para definir o layout da página, CSS é usado para estilizar a página e JavaScript é usado para adicionar interatividade à página. Os desenvolvedores front-end são responsáveis por criar uma interface de usuário que seja atraente, funcional e acessível. Eles devem ter um conhecimento profundo de linguagens de programação, design gráfico e acessibilidade.</w:t>
        </w:r>
      </w:ins>
    </w:p>
    <w:p w14:paraId="0AA0AA34" w14:textId="0FB7181F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25143B">
      <w:pPr>
        <w:pStyle w:val="Ttulo1"/>
        <w:spacing w:line="360" w:lineRule="auto"/>
        <w:rPr>
          <w:sz w:val="38"/>
          <w:szCs w:val="38"/>
        </w:rPr>
      </w:pPr>
      <w:bookmarkStart w:id="26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26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25143B" w:rsidP="00255A8F">
      <w:pPr>
        <w:pStyle w:val="Ttulo2"/>
        <w:spacing w:before="0" w:after="0"/>
      </w:pPr>
      <w:bookmarkStart w:id="267" w:name="_Toc119164368"/>
      <w:r>
        <w:t>5.1 Requisitos</w:t>
      </w:r>
      <w:bookmarkEnd w:id="267"/>
      <w:r>
        <w:t xml:space="preserve"> </w:t>
      </w:r>
    </w:p>
    <w:p w14:paraId="7291ABDB" w14:textId="7E25177A" w:rsidR="00F24DF5" w:rsidRDefault="0025143B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25143B" w:rsidP="00255A8F">
      <w:pPr>
        <w:pStyle w:val="Ttulo2"/>
        <w:spacing w:before="0" w:after="0"/>
      </w:pPr>
      <w:bookmarkStart w:id="268" w:name="_Toc119164369"/>
      <w:r>
        <w:t>5.1.1 Requisitos funcionais</w:t>
      </w:r>
      <w:bookmarkEnd w:id="26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25143B" w:rsidP="00255A8F">
      <w:pPr>
        <w:pStyle w:val="Ttulo3"/>
        <w:spacing w:before="0" w:after="0" w:line="360" w:lineRule="auto"/>
        <w:rPr>
          <w:b/>
        </w:rPr>
      </w:pPr>
      <w:bookmarkStart w:id="269" w:name="_Toc119164370"/>
      <w:r>
        <w:rPr>
          <w:b/>
        </w:rPr>
        <w:t>5.1.2 Requisitos não funcionais</w:t>
      </w:r>
      <w:bookmarkEnd w:id="269"/>
      <w:r>
        <w:rPr>
          <w:b/>
        </w:rPr>
        <w:t xml:space="preserve"> </w:t>
      </w:r>
    </w:p>
    <w:p w14:paraId="42A074C8" w14:textId="4B5CF32A" w:rsidR="00F24DF5" w:rsidRDefault="0025143B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25143B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270" w:name="_Toc119164371"/>
      <w:r>
        <w:t>Diagrama de Contexto</w:t>
      </w:r>
      <w:bookmarkEnd w:id="27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25143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25143B">
      <w:pPr>
        <w:pStyle w:val="Ttulo2"/>
        <w:numPr>
          <w:ilvl w:val="1"/>
          <w:numId w:val="3"/>
        </w:numPr>
      </w:pPr>
      <w:bookmarkStart w:id="271" w:name="_Toc119164372"/>
      <w:r>
        <w:t>Diagrama de Fluxo de dados</w:t>
      </w:r>
      <w:bookmarkEnd w:id="271"/>
    </w:p>
    <w:p w14:paraId="21051E4B" w14:textId="63B08C8D" w:rsidR="00F24DF5" w:rsidRDefault="00F24DF5">
      <w:pPr>
        <w:ind w:firstLine="0"/>
      </w:pPr>
    </w:p>
    <w:p w14:paraId="5C67ED93" w14:textId="582AAC66" w:rsidR="00F24DF5" w:rsidRDefault="0025143B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272" w:name="_Toc119164373"/>
      <w:r>
        <w:t>Diagrama de Entidade e relacionamento</w:t>
      </w:r>
      <w:bookmarkEnd w:id="272"/>
    </w:p>
    <w:p w14:paraId="57C150BD" w14:textId="070CE048" w:rsidR="00F24DF5" w:rsidRDefault="00F24DF5">
      <w:pPr>
        <w:ind w:firstLine="0"/>
      </w:pPr>
    </w:p>
    <w:p w14:paraId="2E433F6C" w14:textId="77777777" w:rsidR="00F24DF5" w:rsidRDefault="0025143B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273" w:name="_Toc119164374"/>
      <w:r>
        <w:t>Dicionário de Dados</w:t>
      </w:r>
      <w:bookmarkEnd w:id="27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25143B">
      <w:pPr>
        <w:pStyle w:val="Ttulo2"/>
        <w:numPr>
          <w:ilvl w:val="1"/>
          <w:numId w:val="4"/>
        </w:numPr>
      </w:pPr>
      <w:bookmarkStart w:id="274" w:name="_Toc119164375"/>
      <w:r>
        <w:lastRenderedPageBreak/>
        <w:t>Diagrama de Caso de Uso</w:t>
      </w:r>
      <w:bookmarkEnd w:id="274"/>
    </w:p>
    <w:p w14:paraId="150AF648" w14:textId="194C77DB" w:rsidR="00F24DF5" w:rsidRDefault="0025143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275" w:name="_heading=h.44sinio" w:colFirst="0" w:colLast="0"/>
      <w:bookmarkEnd w:id="27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25143B">
      <w:r>
        <w:rPr>
          <w:b/>
          <w:sz w:val="20"/>
          <w:szCs w:val="20"/>
        </w:rPr>
        <w:t>Fonte: O autor, 2022</w:t>
      </w:r>
    </w:p>
    <w:p w14:paraId="6A1E35C6" w14:textId="77777777" w:rsidR="00F24DF5" w:rsidRDefault="0025143B">
      <w:pPr>
        <w:pStyle w:val="Ttulo3"/>
        <w:numPr>
          <w:ilvl w:val="2"/>
          <w:numId w:val="4"/>
        </w:numPr>
      </w:pPr>
      <w:bookmarkStart w:id="276" w:name="_Toc119164376"/>
      <w:r>
        <w:t>Cadastrar</w:t>
      </w:r>
      <w:bookmarkEnd w:id="27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25143B">
      <w:pPr>
        <w:pStyle w:val="Ttulo3"/>
        <w:numPr>
          <w:ilvl w:val="2"/>
          <w:numId w:val="4"/>
        </w:numPr>
      </w:pPr>
      <w:bookmarkStart w:id="277" w:name="_heading=h.vsohz8hitavy" w:colFirst="0" w:colLast="0"/>
      <w:bookmarkStart w:id="278" w:name="_Toc119164377"/>
      <w:bookmarkEnd w:id="277"/>
      <w:r>
        <w:t>Logar</w:t>
      </w:r>
      <w:bookmarkEnd w:id="278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25143B">
      <w:pPr>
        <w:pStyle w:val="Ttulo3"/>
        <w:numPr>
          <w:ilvl w:val="2"/>
          <w:numId w:val="4"/>
        </w:numPr>
      </w:pPr>
      <w:bookmarkStart w:id="279" w:name="_heading=h.w4pjqu5od5l" w:colFirst="0" w:colLast="0"/>
      <w:bookmarkStart w:id="280" w:name="_Toc119164378"/>
      <w:bookmarkEnd w:id="279"/>
      <w:r>
        <w:t>Cadastro de funcionário/profissional</w:t>
      </w:r>
      <w:bookmarkEnd w:id="28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25143B">
      <w:pPr>
        <w:pStyle w:val="Ttulo3"/>
        <w:numPr>
          <w:ilvl w:val="2"/>
          <w:numId w:val="4"/>
        </w:numPr>
        <w:spacing w:after="0" w:line="240" w:lineRule="auto"/>
      </w:pPr>
      <w:bookmarkStart w:id="281" w:name="_heading=h.iimt9dgudcin" w:colFirst="0" w:colLast="0"/>
      <w:bookmarkStart w:id="282" w:name="_Toc119164379"/>
      <w:bookmarkEnd w:id="281"/>
      <w:r>
        <w:t>Consultar profissionais</w:t>
      </w:r>
      <w:bookmarkEnd w:id="28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25143B">
      <w:pPr>
        <w:pStyle w:val="Ttulo3"/>
        <w:numPr>
          <w:ilvl w:val="2"/>
          <w:numId w:val="4"/>
        </w:numPr>
      </w:pPr>
      <w:bookmarkStart w:id="283" w:name="_heading=h.hyvwenoixavx" w:colFirst="0" w:colLast="0"/>
      <w:bookmarkStart w:id="284" w:name="_Toc119164380"/>
      <w:bookmarkEnd w:id="283"/>
      <w:r>
        <w:t>Agendamento</w:t>
      </w:r>
      <w:bookmarkEnd w:id="28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85" w:name="_Toc119164381"/>
      <w:r>
        <w:lastRenderedPageBreak/>
        <w:t>Diagrama de Classe</w:t>
      </w:r>
      <w:bookmarkEnd w:id="285"/>
    </w:p>
    <w:p w14:paraId="2943B9E6" w14:textId="34528362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86" w:name="_Toc119164382"/>
      <w:r>
        <w:t>Diagrama de Sequência</w:t>
      </w:r>
      <w:bookmarkEnd w:id="28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25143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87" w:name="_Toc119164383"/>
      <w:r>
        <w:t>Diagrama de Atividade</w:t>
      </w:r>
      <w:bookmarkEnd w:id="28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288" w:name="_Toc119164384"/>
      <w:r>
        <w:lastRenderedPageBreak/>
        <w:t>Telas</w:t>
      </w:r>
      <w:bookmarkEnd w:id="28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25143B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89" w:name="_Toc119164385"/>
      <w:r>
        <w:t>Conclusão</w:t>
      </w:r>
      <w:bookmarkEnd w:id="28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290" w:name="_heading=h.qsh70q" w:colFirst="0" w:colLast="0"/>
      <w:bookmarkEnd w:id="29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291" w:name="_Toc119164386"/>
      <w:r>
        <w:lastRenderedPageBreak/>
        <w:t>REFERÊNCIAS</w:t>
      </w:r>
      <w:bookmarkEnd w:id="29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92" w:name="_heading=h.1pxezwc" w:colFirst="0" w:colLast="0"/>
      <w:bookmarkEnd w:id="292"/>
    </w:p>
    <w:sectPr w:rsidR="00F24DF5">
      <w:headerReference w:type="default" r:id="rId11"/>
      <w:footerReference w:type="default" r:id="rId12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parecida Ferreira" w:date="2024-05-13T10:14:00Z" w:initials="AF">
    <w:p w14:paraId="01D14BDA" w14:textId="1EE68E8A" w:rsidR="00DC3AF6" w:rsidRDefault="00DC3AF6">
      <w:pPr>
        <w:pStyle w:val="Textodecomentrio"/>
      </w:pPr>
      <w:r>
        <w:rPr>
          <w:rStyle w:val="Refdecomentrio"/>
        </w:rPr>
        <w:annotationRef/>
      </w:r>
      <w:r>
        <w:t>FAZER REFE</w:t>
      </w:r>
    </w:p>
  </w:comment>
  <w:comment w:id="227" w:author="Aparecida Ferreira" w:date="2024-05-13T10:37:00Z" w:initials="AF">
    <w:p w14:paraId="524E382E" w14:textId="2E71E3DE" w:rsidR="00B25923" w:rsidRDefault="00B25923">
      <w:pPr>
        <w:pStyle w:val="Textodecomentrio"/>
      </w:pPr>
      <w:r>
        <w:rPr>
          <w:rStyle w:val="Refdecomentrio"/>
        </w:rPr>
        <w:annotationRef/>
      </w:r>
      <w:r>
        <w:t>FAZER REFERÊNCIAS DE TUDO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D14BDA" w15:done="0"/>
  <w15:commentEx w15:paraId="524E38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58F64" w14:textId="77777777" w:rsidR="004C4D42" w:rsidRDefault="004C4D42">
      <w:pPr>
        <w:spacing w:line="240" w:lineRule="auto"/>
      </w:pPr>
      <w:r>
        <w:separator/>
      </w:r>
    </w:p>
  </w:endnote>
  <w:endnote w:type="continuationSeparator" w:id="0">
    <w:p w14:paraId="3A71B50A" w14:textId="77777777" w:rsidR="004C4D42" w:rsidRDefault="004C4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65631" w14:textId="77777777" w:rsidR="004C4D42" w:rsidRDefault="004C4D42">
      <w:pPr>
        <w:spacing w:line="240" w:lineRule="auto"/>
      </w:pPr>
      <w:r>
        <w:separator/>
      </w:r>
    </w:p>
  </w:footnote>
  <w:footnote w:type="continuationSeparator" w:id="0">
    <w:p w14:paraId="0FA9C7B7" w14:textId="77777777" w:rsidR="004C4D42" w:rsidRDefault="004C4D42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25923">
      <w:rPr>
        <w:rFonts w:ascii="Times New Roman" w:eastAsia="Times New Roman" w:hAnsi="Times New Roman" w:cs="Times New Roman"/>
        <w:noProof/>
        <w:color w:val="000000"/>
      </w:rPr>
      <w:t>14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CB0"/>
    <w:multiLevelType w:val="hybridMultilevel"/>
    <w:tmpl w:val="7BFAA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0016"/>
    <w:multiLevelType w:val="hybridMultilevel"/>
    <w:tmpl w:val="249CB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CCA2465"/>
    <w:multiLevelType w:val="hybridMultilevel"/>
    <w:tmpl w:val="1C68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425D33B7"/>
    <w:multiLevelType w:val="hybridMultilevel"/>
    <w:tmpl w:val="3E686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5452"/>
    <w:multiLevelType w:val="hybridMultilevel"/>
    <w:tmpl w:val="1398F2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775760"/>
    <w:multiLevelType w:val="hybridMultilevel"/>
    <w:tmpl w:val="9F8E8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467EE"/>
    <w:multiLevelType w:val="hybridMultilevel"/>
    <w:tmpl w:val="CB4CC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530F8"/>
    <w:multiLevelType w:val="hybridMultilevel"/>
    <w:tmpl w:val="B0A06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4C4D42"/>
    <w:rsid w:val="007B6883"/>
    <w:rsid w:val="009A2C03"/>
    <w:rsid w:val="009D7EEB"/>
    <w:rsid w:val="00AB317B"/>
    <w:rsid w:val="00AB6281"/>
    <w:rsid w:val="00B25923"/>
    <w:rsid w:val="00BF16FE"/>
    <w:rsid w:val="00D70651"/>
    <w:rsid w:val="00DC3AF6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customStyle="1" w:styleId="Standard">
    <w:name w:val="Standard"/>
    <w:rsid w:val="00DC3AF6"/>
    <w:pPr>
      <w:widowControl/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DC3A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3A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3A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3A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3A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3A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2631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2024-05-13T13:38:00Z</dcterms:created>
  <dcterms:modified xsi:type="dcterms:W3CDTF">2024-05-13T13:38:00Z</dcterms:modified>
</cp:coreProperties>
</file>